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cs="Times New Roman"/>
          <w:color w:val="000000"/>
          <w:sz w:val="40"/>
          <w:szCs w:val="40"/>
          <w:highlight w:val="none"/>
          <w:del w:id="10" w:author="刘献斌" w:date="2021-01-20T09:20:00Z"/>
        </w:rPr>
      </w:pPr>
      <w:ins w:id="0" w:author="刘献斌" w:date="2021-01-20T09:20:00Z">
        <w:r>
          <w:rPr>
            <w:rFonts w:eastAsia="仿宋_GB2312" w:cs="Times New Roman"/>
            <w:b/>
            <w:bCs/>
            <w:color w:val="000000"/>
            <w:sz w:val="28"/>
            <w:szCs w:val="28"/>
          </w:rPr>
          <w:t>SF-20</w:t>
        </w:r>
      </w:ins>
      <w:ins w:id="1" w:author="刘献斌" w:date="2021-01-20T09:20:00Z">
        <w:r>
          <w:rPr>
            <w:rFonts w:eastAsia="仿宋_GB2312" w:cs="Times New Roman"/>
            <w:b/>
            <w:bCs/>
            <w:color w:val="000000"/>
            <w:sz w:val="28"/>
            <w:szCs w:val="28"/>
            <w:lang w:val="en-US" w:eastAsia="zh-CN"/>
          </w:rPr>
          <w:t>2</w:t>
        </w:r>
      </w:ins>
      <w:ins w:id="2" w:author="刘献斌" w:date="2021-01-20T09:20:00Z">
        <w:r>
          <w:rPr>
            <w:rFonts w:cs="Times New Roman"/>
            <w:b/>
            <w:bCs/>
            <w:color w:val="000000"/>
            <w:sz w:val="28"/>
            <w:szCs w:val="28"/>
            <w:lang w:val="en-US" w:eastAsia="zh-CN"/>
          </w:rPr>
          <w:t>1</w:t>
        </w:r>
      </w:ins>
      <w:ins w:id="3" w:author="刘献斌" w:date="2021-01-20T09:20:00Z">
        <w:r>
          <w:rPr>
            <w:rFonts w:eastAsia="仿宋_GB2312" w:cs="Times New Roman"/>
            <w:b/>
            <w:bCs/>
            <w:color w:val="000000"/>
            <w:sz w:val="28"/>
            <w:szCs w:val="28"/>
          </w:rPr>
          <w:t>-</w:t>
        </w:r>
      </w:ins>
      <w:ins w:id="4" w:author="刘献斌" w:date="2021-01-20T09:20:00Z">
        <w:r>
          <w:rPr>
            <w:rFonts w:cs="Times New Roman"/>
            <w:b/>
            <w:bCs/>
            <w:color w:val="000000"/>
            <w:sz w:val="28"/>
            <w:szCs w:val="28"/>
            <w:lang w:val="en-US" w:eastAsia="zh-CN"/>
          </w:rPr>
          <w:t>271</w:t>
        </w:r>
      </w:ins>
      <w:ins w:id="5" w:author="刘献斌" w:date="2021-01-20T09:20:00Z">
        <w:r>
          <w:rPr>
            <w:rFonts w:cs="Times New Roman"/>
            <w:b/>
            <w:bCs/>
            <w:color w:val="000000"/>
            <w:sz w:val="28"/>
            <w:szCs w:val="28"/>
            <w:lang w:val="en-US" w:eastAsia="zh-CN"/>
          </w:rPr>
          <w:t>1</w:t>
        </w:r>
      </w:ins>
      <w:del w:id="6" w:author="刘献斌" w:date="2021-01-20T09:20:00Z">
        <w:r>
          <w:rPr>
            <w:rFonts w:ascii="Times New Roman" w:hAnsi="Times New Roman" w:cs="Times New Roman" w:eastAsia="黑体"/>
            <w:color w:val="000000"/>
            <w:sz w:val="40"/>
            <w:szCs w:val="40"/>
          </w:rPr>
          <w:delText>附件</w:delText>
        </w:r>
      </w:del>
      <w:del w:id="7" w:author="刘献斌" w:date="2021-01-20T09:20:00Z">
        <w:r>
          <w:rPr>
            <w:rFonts w:eastAsia="黑体" w:cs="Times New Roman"/>
            <w:color w:val="000000"/>
            <w:sz w:val="40"/>
            <w:szCs w:val="40"/>
            <w:lang w:val="en-US" w:eastAsia="zh-CN"/>
          </w:rPr>
          <w:delText>2</w:delText>
        </w:r>
      </w:del>
      <w:del w:id="8" w:author="刘献斌" w:date="2021-01-20T09:20:00Z">
        <w:r>
          <w:rPr>
            <w:rFonts w:eastAsia="黑体" w:cs="Times New Roman"/>
            <w:color w:val="000000"/>
            <w:sz w:val="40"/>
            <w:szCs w:val="40"/>
          </w:rPr>
          <mc:AlternateContent>
            <mc:Choice Requires="wps">
              <w:drawing>
                <wp:anchor behindDoc="0" distT="0" distB="0" distL="114935" distR="114935" simplePos="0" locked="0" layoutInCell="1" allowOverlap="1" relativeHeight="12">
                  <wp:simplePos x="0" y="0"/>
                  <wp:positionH relativeFrom="column">
                    <wp:posOffset>5788025</wp:posOffset>
                  </wp:positionH>
                  <wp:positionV relativeFrom="paragraph">
                    <wp:posOffset>-930275</wp:posOffset>
                  </wp:positionV>
                  <wp:extent cx="7620" cy="10718800"/>
                  <wp:effectExtent l="5080" t="635" r="5080" b="635"/>
                  <wp:wrapNone/>
                  <wp:docPr id="1" name="直线 5"/>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73.25pt" to="456.3pt,770.7pt" ID="直线 5" stroked="t" o:allowincell="f" style="position:absolute">
                  <v:stroke color="black" weight="9360" dashstyle="longdash" joinstyle="miter" endcap="flat"/>
                  <v:fill o:detectmouseclick="t" on="false"/>
                  <w10:wrap type="none"/>
                </v:line>
              </w:pict>
            </mc:Fallback>
          </mc:AlternateContent>
        </w:r>
      </w:del>
      <w:del w:id="9" w:author="刘献斌" w:date="2021-01-20T09:20:00Z">
        <w:r>
          <w:rPr>
            <w:rFonts w:eastAsia="黑体" w:cs="Times New Roman"/>
            <w:color w:val="000000"/>
            <w:sz w:val="40"/>
            <w:szCs w:val="40"/>
          </w:rPr>
          <w:delText xml:space="preserve">                 </w:delText>
        </w:r>
      </w:del>
      <w:r>
        <mc:AlternateContent>
          <mc:Choice Requires="wps">
            <w:drawing>
              <wp:anchor behindDoc="0" distT="0" distB="0" distL="114935" distR="114935" simplePos="0" locked="0" layoutInCell="1" allowOverlap="1" relativeHeight="11">
                <wp:simplePos x="0" y="0"/>
                <wp:positionH relativeFrom="column">
                  <wp:posOffset>5684520</wp:posOffset>
                </wp:positionH>
                <wp:positionV relativeFrom="paragraph">
                  <wp:posOffset>3035935</wp:posOffset>
                </wp:positionV>
                <wp:extent cx="723900" cy="3850005"/>
                <wp:effectExtent l="0" t="0" r="0" b="0"/>
                <wp:wrapNone/>
                <wp:docPr id="2" name="Frame1"/>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239.0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jc w:val="start"/>
        <w:rPr>
          <w:rFonts w:ascii="Times New Roman" w:hAnsi="Times New Roman" w:cs="Times New Roman"/>
          <w:color w:val="000000"/>
          <w:sz w:val="40"/>
          <w:szCs w:val="40"/>
          <w:highlight w:val="none"/>
        </w:rPr>
      </w:pPr>
      <w:del w:id="11" w:author="刘献斌" w:date="2021-01-20T09:20:00Z">
        <w:r>
          <w:rPr>
            <w:rFonts w:ascii="Times New Roman" w:hAnsi="Times New Roman" w:cs="Times New Roman"/>
            <w:color w:val="000000"/>
            <w:sz w:val="40"/>
            <w:szCs w:val="40"/>
          </w:rPr>
          <w:drawing>
            <wp:anchor behindDoc="1" distT="0" distB="0" distL="114935" distR="114935" simplePos="0" locked="0" layoutInCell="0" allowOverlap="1" relativeHeight="9">
              <wp:simplePos x="0" y="0"/>
              <wp:positionH relativeFrom="column">
                <wp:posOffset>4166235</wp:posOffset>
              </wp:positionH>
              <wp:positionV relativeFrom="paragraph">
                <wp:posOffset>92075</wp:posOffset>
              </wp:positionV>
              <wp:extent cx="1096645" cy="1096645"/>
              <wp:effectExtent l="0" t="0" r="0" b="0"/>
              <wp:wrapTight wrapText="bothSides">
                <wp:wrapPolygon edited="0">
                  <wp:start x="21589" y="0"/>
                  <wp:lineTo x="-2" y="0"/>
                  <wp:lineTo x="-2" y="21597"/>
                  <wp:lineTo x="21589" y="21600"/>
                  <wp:lineTo x="4" y="21600"/>
                  <wp:lineTo x="21600" y="21597"/>
                  <wp:lineTo x="21600" y="0"/>
                  <wp:lineTo x="4" y="0"/>
                  <wp:lineTo x="21589" y="0"/>
                </wp:wrapPolygon>
              </wp:wrapTight>
              <wp:docPr id="3" name="图片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 title=""/>
                      <pic:cNvPicPr>
                        <a:picLocks noChangeAspect="1" noChangeArrowheads="1"/>
                      </pic:cNvPicPr>
                    </pic:nvPicPr>
                    <pic:blipFill>
                      <a:blip r:embed="rId2"/>
                      <a:srcRect l="-15" t="-15" r="-15" b="-15"/>
                      <a:stretch>
                        <a:fillRect/>
                      </a:stretch>
                    </pic:blipFill>
                    <pic:spPr bwMode="auto">
                      <a:xfrm>
                        <a:off x="0" y="0"/>
                        <a:ext cx="1096645" cy="1096645"/>
                      </a:xfrm>
                      <a:prstGeom prst="rect">
                        <a:avLst/>
                      </a:prstGeom>
                      <a:noFill/>
                    </pic:spPr>
                  </pic:pic>
                </a:graphicData>
              </a:graphic>
            </wp:anchor>
          </w:drawing>
        </w:r>
      </w:del>
      <w:del w:id="12" w:author="刘献斌" w:date="2021-01-20T09:20:00Z">
        <w:r>
          <w:rPr>
            <w:rFonts w:ascii="Times New Roman" w:hAnsi="Times New Roman" w:cs="Times New Roman"/>
            <w:color w:val="000000"/>
            <w:sz w:val="40"/>
            <w:szCs w:val="40"/>
          </w:rPr>
          <w:delText>编号：</w:delText>
        </w:r>
      </w:del>
    </w:p>
    <w:p>
      <w:pPr>
        <w:pStyle w:val="Normal"/>
        <w:rPr>
          <w:rFonts w:ascii="Times New Roman" w:hAnsi="Times New Roman" w:cs="Times New Roman"/>
          <w:color w:val="000000"/>
          <w:sz w:val="40"/>
          <w:szCs w:val="40"/>
          <w:highlight w:val="none"/>
        </w:rPr>
      </w:pPr>
      <w:r>
        <w:rPr>
          <w:rFonts w:cs="Times New Roman"/>
          <w:color w:val="000000"/>
          <w:sz w:val="40"/>
          <w:szCs w:val="40"/>
        </w:rPr>
      </w:r>
    </w:p>
    <w:p>
      <w:pPr>
        <w:pStyle w:val="Normal"/>
        <w:rPr>
          <w:color w:val="000000"/>
          <w:highlight w:val="none"/>
        </w:rPr>
      </w:pPr>
      <w:r>
        <w:rPr>
          <w:color w:val="000000"/>
        </w:rPr>
      </w:r>
    </w:p>
    <w:p>
      <w:pPr>
        <w:pStyle w:val="Normal"/>
        <w:spacing w:lineRule="exact" w:line="360"/>
        <w:rPr>
          <w:color w:val="000000"/>
          <w:sz w:val="24"/>
          <w:highlight w:val="none"/>
        </w:rPr>
      </w:pPr>
      <w:r>
        <w:rPr>
          <w:rFonts w:eastAsia="Times New Roman"/>
          <w:bCs/>
          <w:color w:val="000000"/>
        </w:rPr>
        <w:t xml:space="preserve">                                     </w:t>
      </w:r>
      <w:r>
        <w:rPr>
          <w:bCs w:val="false"/>
          <w:color w:val="000000"/>
          <w:sz w:val="24"/>
        </w:rPr>
        <w:t>（参考样本）</w:t>
      </w:r>
    </w:p>
    <w:p>
      <w:pPr>
        <w:pStyle w:val="Normal"/>
        <w:spacing w:lineRule="exact" w:line="360"/>
        <w:rPr>
          <w:color w:val="000000"/>
          <w:sz w:val="24"/>
          <w:highlight w:val="none"/>
        </w:rPr>
      </w:pPr>
      <w:r>
        <w:rPr>
          <w:color w:val="000000"/>
          <w:sz w:val="24"/>
        </w:rPr>
      </w:r>
    </w:p>
    <w:p>
      <w:pPr>
        <w:pStyle w:val="Normal"/>
        <w:spacing w:lineRule="exact" w:line="760"/>
        <w:jc w:val="center"/>
        <w:rPr>
          <w:rFonts w:ascii="方正小标宋_GBK" w:hAnsi="方正小标宋_GBK" w:eastAsia="方正小标宋_GBK" w:cs="方正小标宋_GBK"/>
          <w:b/>
          <w:bCs w:val="false"/>
          <w:color w:val="000000"/>
          <w:spacing w:val="-4"/>
          <w:sz w:val="40"/>
          <w:szCs w:val="40"/>
          <w:highlight w:val="none"/>
        </w:rPr>
      </w:pPr>
      <w:r>
        <w:rPr>
          <w:rFonts w:ascii="方正小标宋_GBK" w:hAnsi="方正小标宋_GBK" w:cs="方正小标宋_GBK" w:eastAsia="方正小标宋_GBK"/>
          <w:b/>
          <w:bCs w:val="false"/>
          <w:color w:val="000000"/>
          <w:spacing w:val="-4"/>
          <w:sz w:val="40"/>
          <w:szCs w:val="40"/>
        </w:rPr>
        <w:t>广州市经营性公墓墓位使用合同</w:t>
      </w:r>
    </w:p>
    <w:p>
      <w:pPr>
        <w:pStyle w:val="Normal"/>
        <w:jc w:val="center"/>
        <w:rPr>
          <w:rFonts w:ascii="方正小标宋_GBK" w:hAnsi="方正小标宋_GBK" w:eastAsia="楷体_GB2312" w:cs="方正小标宋_GBK"/>
          <w:b/>
          <w:bCs w:val="false"/>
          <w:color w:val="000000"/>
          <w:spacing w:val="-4"/>
          <w:sz w:val="44"/>
          <w:szCs w:val="44"/>
          <w:highlight w:val="none"/>
        </w:rPr>
      </w:pPr>
      <w:r>
        <w:rPr>
          <w:rFonts w:eastAsia="楷体_GB2312" w:cs="方正小标宋_GBK" w:ascii="方正小标宋_GBK" w:hAnsi="方正小标宋_GBK"/>
          <w:b/>
          <w:bCs w:val="false"/>
          <w:color w:val="000000"/>
          <w:spacing w:val="-4"/>
          <w:sz w:val="44"/>
          <w:szCs w:val="44"/>
        </w:rPr>
      </w:r>
    </w:p>
    <w:p>
      <w:pPr>
        <w:pStyle w:val="Normal"/>
        <w:jc w:val="center"/>
        <w:rPr>
          <w:rFonts w:eastAsia="楷体_GB2312"/>
          <w:b/>
          <w:color w:val="000000"/>
          <w:sz w:val="44"/>
          <w:szCs w:val="44"/>
          <w:highlight w:val="none"/>
        </w:rPr>
      </w:pPr>
      <w:r>
        <w:rPr>
          <w:rFonts w:eastAsia="楷体_GB2312"/>
          <w:b/>
          <w:color w:val="000000"/>
          <w:sz w:val="44"/>
          <w:szCs w:val="44"/>
        </w:rPr>
      </w:r>
    </w:p>
    <w:p>
      <w:pPr>
        <w:pStyle w:val="Normal"/>
        <w:ind w:firstLine="2090" w:end="0"/>
        <w:rPr>
          <w:rFonts w:eastAsia="黑体"/>
          <w:b/>
          <w:color w:val="000000"/>
          <w:sz w:val="36"/>
          <w:szCs w:val="36"/>
          <w:highlight w:val="none"/>
        </w:rPr>
      </w:pPr>
      <w:r>
        <w:rPr>
          <w:rFonts w:eastAsia="黑体"/>
          <w:b/>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rPr>
          <w:rFonts w:eastAsia="楷体_GB2312"/>
          <w:color w:val="000000"/>
          <w:sz w:val="36"/>
          <w:szCs w:val="36"/>
          <w:highlight w:val="none"/>
          <w:u w:val="single"/>
        </w:rPr>
      </w:pPr>
      <w:r>
        <w:rPr>
          <w:rFonts w:eastAsia="楷体_GB2312"/>
          <w:color w:val="000000"/>
          <w:sz w:val="36"/>
          <w:szCs w:val="36"/>
          <w:u w:val="single"/>
        </w:rPr>
      </w:r>
      <w:r>
        <mc:AlternateContent>
          <mc:Choice Requires="wps">
            <w:drawing>
              <wp:anchor behindDoc="0" distT="0" distB="0" distL="114935" distR="114935" simplePos="0" locked="0" layoutInCell="1" allowOverlap="1" relativeHeight="10">
                <wp:simplePos x="0" y="0"/>
                <wp:positionH relativeFrom="column">
                  <wp:posOffset>1437005</wp:posOffset>
                </wp:positionH>
                <wp:positionV relativeFrom="paragraph">
                  <wp:posOffset>97155</wp:posOffset>
                </wp:positionV>
                <wp:extent cx="2456815" cy="818515"/>
                <wp:effectExtent l="0" t="0" r="0" b="0"/>
                <wp:wrapNone/>
                <wp:docPr id="4" name="Frame2"/>
                <a:graphic xmlns:a="http://schemas.openxmlformats.org/drawingml/2006/main">
                  <a:graphicData uri="http://schemas.microsoft.com/office/word/2010/wordprocessingShape">
                    <wps:wsp>
                      <wps:cNvSpPr txBox="1"/>
                      <wps:spPr>
                        <a:xfrm>
                          <a:off x="0" y="0"/>
                          <a:ext cx="2456815" cy="818515"/>
                        </a:xfrm>
                        <a:prstGeom prst="rect"/>
                        <a:solidFill>
                          <a:srgbClr val="FFFFFF"/>
                        </a:solidFill>
                      </wps:spPr>
                      <wps:txbx>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wps:txbx>
                      <wps:bodyPr anchor="t" lIns="92075" tIns="46355" rIns="92075" bIns="46355">
                        <a:noAutofit/>
                      </wps:bodyPr>
                    </wps:wsp>
                  </a:graphicData>
                </a:graphic>
              </wp:anchor>
            </w:drawing>
          </mc:Choice>
          <mc:Fallback>
            <w:pict>
              <v:rect fillcolor="#FFFFFF" style="position:absolute;rotation:-0;width:193.45pt;height:64.45pt;mso-wrap-distance-left:9.05pt;mso-wrap-distance-right:9.05pt;mso-wrap-distance-top:0pt;mso-wrap-distance-bottom:0pt;margin-top:7.65pt;mso-position-vertical-relative:text;margin-left:113.15pt;mso-position-horizontal-relative:text">
                <v:textbox inset="0.100694444444444in,0.0506944444444444in,0.100694444444444in,0.0506944444444444in">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v:textbox>
                <w10:wrap type="none"/>
              </v:rect>
            </w:pict>
          </mc:Fallback>
        </mc:AlternateContent>
      </w:r>
    </w:p>
    <w:p>
      <w:pPr>
        <w:sectPr>
          <w:headerReference w:type="default" r:id="rId3"/>
          <w:footerReference w:type="default" r:id="rId4"/>
          <w:type w:val="nextPage"/>
          <w:pgSz w:w="11906" w:h="16838"/>
          <w:pgMar w:left="1800" w:right="1800" w:gutter="0" w:header="851" w:top="1440" w:footer="992" w:bottom="1440"/>
          <w:pgNumType w:fmt="decimal"/>
          <w:formProt w:val="false"/>
          <w:textDirection w:val="lrTb"/>
          <w:docGrid w:type="lines" w:linePitch="312" w:charSpace="0"/>
        </w:sectPr>
      </w:pPr>
    </w:p>
    <w:p>
      <w:pPr>
        <w:pStyle w:val="Normal"/>
        <w:spacing w:lineRule="exact" w:line="320"/>
        <w:jc w:val="center"/>
        <w:rPr>
          <w:rFonts w:eastAsia="楷体_GB2312"/>
          <w:color w:val="000000"/>
          <w:highlight w:val="none"/>
        </w:rPr>
      </w:pPr>
      <w:r>
        <w:rPr>
          <w:rFonts w:eastAsia="Times New Roman"/>
          <w:color w:val="000000"/>
        </w:rPr>
        <w:t xml:space="preserve">                            </w:t>
      </w:r>
      <w:r>
        <w:rPr>
          <w:rFonts w:eastAsia="Times New Roman"/>
          <w:color w:val="000000"/>
          <w:sz w:val="28"/>
          <w:szCs w:val="28"/>
        </w:rPr>
        <w:t xml:space="preserve">  </w:t>
      </w:r>
      <w:r>
        <w:rPr>
          <w:rFonts w:ascii="方正楷体_GBK" w:hAnsi="方正楷体_GBK" w:cs="方正楷体_GBK" w:eastAsia="方正楷体_GBK"/>
          <w:color w:val="000000"/>
          <w:sz w:val="28"/>
          <w:szCs w:val="28"/>
        </w:rPr>
        <w:t>监制</w:t>
      </w:r>
    </w:p>
    <w:p>
      <w:pPr>
        <w:pStyle w:val="Normal"/>
        <w:spacing w:lineRule="exact" w:line="320"/>
        <w:jc w:val="center"/>
        <w:rPr>
          <w:rFonts w:eastAsia="楷体_GB2312"/>
          <w:color w:val="000000"/>
          <w:highlight w:val="none"/>
        </w:rPr>
      </w:pPr>
      <w:r>
        <w:rPr>
          <w:rFonts w:eastAsia="Times New Roman"/>
          <w:color w:val="000000"/>
        </w:rPr>
        <w:t xml:space="preserve"> </w:t>
      </w:r>
    </w:p>
    <w:p>
      <w:pPr>
        <w:sectPr>
          <w:type w:val="continuous"/>
          <w:pgSz w:w="11906" w:h="16838"/>
          <w:pgMar w:left="1800" w:right="1800" w:gutter="0" w:header="851" w:top="1440" w:footer="992" w:bottom="1440"/>
          <w:formProt w:val="false"/>
          <w:textDirection w:val="lrTb"/>
          <w:docGrid w:type="lines" w:linePitch="312" w:charSpace="0"/>
        </w:sectPr>
      </w:pPr>
    </w:p>
    <w:p>
      <w:pPr>
        <w:pStyle w:val="Normal"/>
        <w:spacing w:lineRule="exact" w:line="320"/>
        <w:jc w:val="center"/>
        <w:rPr>
          <w:rFonts w:eastAsia="楷体_GB2312"/>
          <w:color w:val="000000"/>
          <w:highlight w:val="none"/>
        </w:rPr>
      </w:pPr>
      <w:r>
        <w:rPr>
          <w:rFonts w:eastAsia="楷体_GB2312"/>
          <w:color w:val="000000"/>
        </w:rPr>
      </w:r>
    </w:p>
    <w:p>
      <w:pPr>
        <w:pStyle w:val="Normal"/>
        <w:jc w:val="center"/>
        <w:rPr>
          <w:rFonts w:eastAsia="方正小标宋简体"/>
          <w:color w:val="000000"/>
          <w:sz w:val="44"/>
          <w:szCs w:val="44"/>
          <w:highlight w:val="none"/>
          <w:lang w:val="zh-CN"/>
        </w:rPr>
      </w:pPr>
      <w:r>
        <w:rPr>
          <w:rFonts w:eastAsia="方正小标宋简体"/>
          <w:color w:val="000000"/>
          <w:sz w:val="44"/>
          <w:szCs w:val="44"/>
          <w:lang w:val="zh-CN"/>
        </w:rPr>
      </w:r>
    </w:p>
    <w:p>
      <w:pPr>
        <w:pStyle w:val="Normal"/>
        <w:jc w:val="center"/>
        <w:rPr>
          <w:rFonts w:eastAsia="方正小标宋简体"/>
          <w:color w:val="000000"/>
          <w:sz w:val="44"/>
          <w:szCs w:val="44"/>
          <w:highlight w:val="none"/>
          <w:lang w:val="zh-CN"/>
        </w:rPr>
      </w:pPr>
      <w:r>
        <w:rPr>
          <w:rFonts w:eastAsia="方正小标宋简体"/>
          <w:color w:val="000000"/>
          <w:sz w:val="44"/>
          <w:szCs w:val="44"/>
          <w:lang w:val="zh-CN"/>
        </w:rPr>
      </w:r>
      <w:r>
        <w:br w:type="page"/>
      </w:r>
    </w:p>
    <w:p>
      <w:pPr>
        <w:pStyle w:val="Normal"/>
        <w:jc w:val="center"/>
        <w:rPr>
          <w:color w:val="000000"/>
          <w:highlight w:val="none"/>
          <w:lang w:val="zh-CN"/>
        </w:rPr>
      </w:pPr>
      <w:r>
        <w:rPr>
          <w:rFonts w:ascii="方正黑体_GBK" w:hAnsi="方正黑体_GBK" w:cs="方正黑体_GBK" w:eastAsia="方正黑体_GBK"/>
          <w:b/>
          <w:bCs/>
          <w:color w:val="000000"/>
          <w:sz w:val="28"/>
          <w:szCs w:val="28"/>
          <w:lang w:val="zh-CN"/>
        </w:rPr>
        <w:t>注意事项</w:t>
      </w:r>
    </w:p>
    <w:p>
      <w:pPr>
        <w:pStyle w:val="Normal"/>
        <w:spacing w:lineRule="exact" w:line="420"/>
        <w:ind w:firstLine="600" w:end="0"/>
        <w:rPr>
          <w:rFonts w:ascii="宋体" w:hAnsi="宋体" w:eastAsia="宋体" w:cs="宋体"/>
          <w:color w:val="000000"/>
          <w:sz w:val="22"/>
          <w:szCs w:val="22"/>
          <w:highlight w:val="none"/>
          <w:ins w:id="14" w:author="☁️" w:date="2022-01-20T16:27:00Z"/>
        </w:rPr>
      </w:pPr>
      <w:del w:id="13" w:author="☁️" w:date="2022-01-20T16:27:00Z">
        <w:r>
          <w:rPr>
            <w:rFonts w:eastAsia="Times New Roman"/>
            <w:color w:val="000000"/>
            <w:sz w:val="28"/>
            <w:szCs w:val="28"/>
          </w:rPr>
          <w:delText xml:space="preserve">    </w:delText>
        </w:r>
      </w:del>
      <w:r>
        <w:rPr>
          <w:rFonts w:ascii="宋体" w:hAnsi="宋体" w:cs="宋体" w:eastAsia="宋体"/>
          <w:color w:val="000000"/>
          <w:sz w:val="22"/>
          <w:szCs w:val="22"/>
        </w:rPr>
        <mc:AlternateContent>
          <mc:Choice Requires="wps">
            <w:drawing>
              <wp:anchor behindDoc="0" distT="0" distB="0" distL="114935" distR="114935" simplePos="0" locked="0" layoutInCell="1" allowOverlap="1" relativeHeight="13">
                <wp:simplePos x="0" y="0"/>
                <wp:positionH relativeFrom="column">
                  <wp:posOffset>5788025</wp:posOffset>
                </wp:positionH>
                <wp:positionV relativeFrom="paragraph">
                  <wp:posOffset>-1524635</wp:posOffset>
                </wp:positionV>
                <wp:extent cx="7620" cy="10718800"/>
                <wp:effectExtent l="5080" t="635" r="5080" b="635"/>
                <wp:wrapNone/>
                <wp:docPr id="6" name="直线 6"/>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120.05pt" to="456.3pt,723.9pt" ID="直线 6"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一、本合同所称经营性公墓，是指依法批准在广州设立的为城乡居民有偿提供安葬骨灰、骨殖或者遗体服务的殡葬公共设施。</w:t>
      </w:r>
    </w:p>
    <w:p>
      <w:pPr>
        <w:pStyle w:val="Normal"/>
        <w:spacing w:lineRule="exact" w:line="420"/>
        <w:ind w:firstLine="480" w:end="0"/>
        <w:rPr>
          <w:rFonts w:ascii="宋体" w:hAnsi="宋体" w:eastAsia="宋体" w:cs="宋体"/>
          <w:color w:val="000000"/>
          <w:sz w:val="22"/>
          <w:szCs w:val="22"/>
          <w:highlight w:val="none"/>
          <w:del w:id="16" w:author="☁️" w:date="2022-01-20T16:27:00Z"/>
        </w:rPr>
      </w:pPr>
      <w:del w:id="15" w:author="☁️" w:date="2022-01-20T16:27:00Z">
        <w:r>
          <w:rPr>
            <w:rFonts w:eastAsia="宋体" w:cs="宋体" w:ascii="宋体" w:hAnsi="宋体"/>
            <w:color w:val="000000"/>
            <w:sz w:val="22"/>
            <w:szCs w:val="22"/>
          </w:rPr>
        </w:r>
      </w:del>
    </w:p>
    <w:p>
      <w:pPr>
        <w:pStyle w:val="Normal"/>
        <w:spacing w:lineRule="exact" w:line="420"/>
        <w:ind w:firstLine="480" w:end="0"/>
        <w:rPr>
          <w:rFonts w:ascii="宋体" w:hAnsi="宋体" w:eastAsia="宋体" w:cs="宋体"/>
          <w:color w:val="000000"/>
          <w:sz w:val="22"/>
          <w:szCs w:val="22"/>
          <w:highlight w:val="none"/>
        </w:rPr>
      </w:pPr>
      <w:r>
        <w:rPr>
          <w:rFonts w:ascii="宋体" w:hAnsi="宋体" w:cs="宋体" w:eastAsia="宋体"/>
          <w:color w:val="000000"/>
          <w:sz w:val="22"/>
          <w:szCs w:val="22"/>
        </w:rPr>
        <w:t>二、本合同供合同双方当事人参照使用，适用于经营性公墓在其行政许可范围内所提供墓位租用以及相关服务的合同订立。经营性公墓提供的骨灰寄存、壁葬、塔葬、草坪葬、花坛葬等服务，可参照此合同另行订立合同。</w:t>
      </w:r>
      <w:r>
        <mc:AlternateContent>
          <mc:Choice Requires="wps">
            <w:drawing>
              <wp:anchor behindDoc="0" distT="0" distB="0" distL="114935" distR="114935" simplePos="0" locked="0" layoutInCell="1" allowOverlap="1" relativeHeight="17">
                <wp:simplePos x="0" y="0"/>
                <wp:positionH relativeFrom="column">
                  <wp:posOffset>5684520</wp:posOffset>
                </wp:positionH>
                <wp:positionV relativeFrom="paragraph">
                  <wp:posOffset>1414780</wp:posOffset>
                </wp:positionV>
                <wp:extent cx="723900" cy="3850005"/>
                <wp:effectExtent l="0" t="0" r="0" b="0"/>
                <wp:wrapNone/>
                <wp:docPr id="7" name="Frame3"/>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111.4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480" w:end="0"/>
        <w:rPr>
          <w:rFonts w:ascii="宋体" w:hAnsi="宋体" w:eastAsia="宋体" w:cs="宋体"/>
          <w:color w:val="000000"/>
          <w:sz w:val="22"/>
          <w:szCs w:val="22"/>
          <w:highlight w:val="none"/>
        </w:rPr>
      </w:pPr>
      <w:r>
        <w:rPr>
          <w:rFonts w:ascii="宋体" w:hAnsi="宋体" w:cs="宋体" w:eastAsia="宋体"/>
          <w:color w:val="000000"/>
          <w:sz w:val="22"/>
          <w:szCs w:val="22"/>
        </w:rPr>
        <w:t>三、根据《民政部关于贯彻执行〈殡葬管理条例〉中几个具体问题的解释》（民事发〔</w:t>
      </w:r>
      <w:r>
        <w:rPr>
          <w:rFonts w:eastAsia="宋体" w:cs="宋体" w:ascii="宋体" w:hAnsi="宋体"/>
          <w:color w:val="000000"/>
          <w:sz w:val="22"/>
          <w:szCs w:val="22"/>
        </w:rPr>
        <w:t>1998</w:t>
      </w:r>
      <w:r>
        <w:rPr>
          <w:rFonts w:ascii="宋体" w:hAnsi="宋体" w:cs="宋体" w:eastAsia="宋体"/>
          <w:color w:val="000000"/>
          <w:sz w:val="22"/>
          <w:szCs w:val="22"/>
        </w:rPr>
        <w:t>〕</w:t>
      </w:r>
      <w:r>
        <w:rPr>
          <w:rFonts w:eastAsia="宋体" w:cs="宋体" w:ascii="宋体" w:hAnsi="宋体"/>
          <w:color w:val="000000"/>
          <w:sz w:val="22"/>
          <w:szCs w:val="22"/>
        </w:rPr>
        <w:t>10</w:t>
      </w:r>
      <w:r>
        <w:rPr>
          <w:rFonts w:ascii="宋体" w:hAnsi="宋体" w:cs="宋体" w:eastAsia="宋体"/>
          <w:color w:val="000000"/>
          <w:sz w:val="22"/>
          <w:szCs w:val="22"/>
        </w:rPr>
        <w:t>号）规定，埋葬骨灰的单人、双人合葬墓占地面积不得超过</w:t>
      </w:r>
      <w:r>
        <w:rPr>
          <w:rFonts w:eastAsia="宋体" w:cs="宋体" w:ascii="宋体" w:hAnsi="宋体"/>
          <w:color w:val="000000"/>
          <w:sz w:val="22"/>
          <w:szCs w:val="22"/>
        </w:rPr>
        <w:t>1</w:t>
      </w:r>
      <w:r>
        <w:rPr>
          <w:rFonts w:ascii="宋体" w:hAnsi="宋体" w:cs="宋体" w:eastAsia="宋体"/>
          <w:color w:val="000000"/>
          <w:sz w:val="22"/>
          <w:szCs w:val="22"/>
        </w:rPr>
        <w:t>平方米，埋葬遗体的单人墓占地面积不得超过</w:t>
      </w:r>
      <w:r>
        <w:rPr>
          <w:rFonts w:eastAsia="宋体" w:cs="宋体" w:ascii="宋体" w:hAnsi="宋体"/>
          <w:color w:val="000000"/>
          <w:sz w:val="22"/>
          <w:szCs w:val="22"/>
        </w:rPr>
        <w:t>4</w:t>
      </w:r>
      <w:r>
        <w:rPr>
          <w:rFonts w:ascii="宋体" w:hAnsi="宋体" w:cs="宋体" w:eastAsia="宋体"/>
          <w:color w:val="000000"/>
          <w:sz w:val="22"/>
          <w:szCs w:val="22"/>
        </w:rPr>
        <w:t>平方米，双人合葬墓不得超过</w:t>
      </w:r>
      <w:r>
        <w:rPr>
          <w:rFonts w:eastAsia="宋体" w:cs="宋体" w:ascii="宋体" w:hAnsi="宋体"/>
          <w:color w:val="000000"/>
          <w:sz w:val="22"/>
          <w:szCs w:val="22"/>
        </w:rPr>
        <w:t>6</w:t>
      </w:r>
      <w:r>
        <w:rPr>
          <w:rFonts w:ascii="宋体" w:hAnsi="宋体" w:cs="宋体" w:eastAsia="宋体"/>
          <w:color w:val="000000"/>
          <w:sz w:val="22"/>
          <w:szCs w:val="22"/>
        </w:rPr>
        <w:t>平方米。根据《广东省民政厅关于重申公墓建设管理有关规定的通知》（粤民函〔</w:t>
      </w:r>
      <w:r>
        <w:rPr>
          <w:rFonts w:eastAsia="宋体" w:cs="宋体" w:ascii="宋体" w:hAnsi="宋体"/>
          <w:color w:val="000000"/>
          <w:sz w:val="22"/>
          <w:szCs w:val="22"/>
        </w:rPr>
        <w:t>2020</w:t>
      </w:r>
      <w:r>
        <w:rPr>
          <w:rFonts w:ascii="宋体" w:hAnsi="宋体" w:cs="宋体" w:eastAsia="宋体"/>
          <w:color w:val="000000"/>
          <w:sz w:val="22"/>
          <w:szCs w:val="22"/>
        </w:rPr>
        <w:t>〕</w:t>
      </w:r>
      <w:r>
        <w:rPr>
          <w:rFonts w:eastAsia="宋体" w:cs="宋体" w:ascii="宋体" w:hAnsi="宋体"/>
          <w:color w:val="000000"/>
          <w:sz w:val="22"/>
          <w:szCs w:val="22"/>
        </w:rPr>
        <w:t>988</w:t>
      </w:r>
      <w:r>
        <w:rPr>
          <w:rFonts w:ascii="宋体" w:hAnsi="宋体" w:cs="宋体" w:eastAsia="宋体"/>
          <w:color w:val="000000"/>
          <w:sz w:val="22"/>
          <w:szCs w:val="22"/>
        </w:rPr>
        <w:t>号）规定，墓碑高度不得超过地面</w:t>
      </w:r>
      <w:r>
        <w:rPr>
          <w:rFonts w:eastAsia="宋体" w:cs="宋体" w:ascii="宋体" w:hAnsi="宋体"/>
          <w:color w:val="000000"/>
          <w:sz w:val="22"/>
          <w:szCs w:val="22"/>
        </w:rPr>
        <w:t>1</w:t>
      </w:r>
      <w:r>
        <w:rPr>
          <w:rFonts w:ascii="宋体" w:hAnsi="宋体" w:cs="宋体" w:eastAsia="宋体"/>
          <w:color w:val="000000"/>
          <w:sz w:val="22"/>
          <w:szCs w:val="22"/>
        </w:rPr>
        <w:t>米。</w:t>
      </w:r>
    </w:p>
    <w:p>
      <w:pPr>
        <w:pStyle w:val="Normal"/>
        <w:spacing w:lineRule="exact" w:line="420"/>
        <w:ind w:firstLine="480" w:end="0"/>
        <w:rPr>
          <w:rFonts w:ascii="宋体" w:hAnsi="宋体" w:eastAsia="宋体" w:cs="宋体"/>
          <w:bCs/>
          <w:color w:val="000000"/>
          <w:sz w:val="22"/>
          <w:szCs w:val="22"/>
          <w:highlight w:val="none"/>
        </w:rPr>
      </w:pPr>
      <w:r>
        <w:rPr>
          <w:rFonts w:ascii="宋体" w:hAnsi="宋体" w:cs="宋体" w:eastAsia="宋体"/>
          <w:color w:val="000000"/>
          <w:sz w:val="22"/>
          <w:szCs w:val="22"/>
        </w:rPr>
        <w:t>四、本合同所称“近亲属”包括：夫妻关系、直系血亲关系、三代以内旁系血亲关系以及近姻亲关系。</w:t>
      </w:r>
    </w:p>
    <w:p>
      <w:pPr>
        <w:pStyle w:val="Style17"/>
        <w:widowControl/>
        <w:spacing w:lineRule="exact" w:line="420" w:before="0" w:after="0"/>
        <w:ind w:firstLine="480" w:end="0"/>
        <w:jc w:val="both"/>
        <w:rPr>
          <w:rFonts w:ascii="宋体" w:hAnsi="宋体" w:eastAsia="宋体" w:cs="宋体"/>
          <w:bCs w:val="false"/>
          <w:iCs w:val="false"/>
          <w:color w:val="000000"/>
          <w:kern w:val="2"/>
          <w:sz w:val="22"/>
          <w:szCs w:val="22"/>
          <w:highlight w:val="none"/>
        </w:rPr>
      </w:pPr>
      <w:r>
        <w:rPr>
          <w:rFonts w:ascii="宋体" w:hAnsi="宋体" w:cs="宋体" w:eastAsia="宋体"/>
          <w:bCs w:val="false"/>
          <w:color w:val="000000"/>
          <w:kern w:val="2"/>
          <w:sz w:val="22"/>
          <w:szCs w:val="22"/>
        </w:rPr>
        <w:t>五、订立合同前，请查阅经营性公墓的许可或营业执照等相关资质资料，逐一问清服务项目、具体实施方式、服务流程及收费明细，禁止收受“红包”，谨防上当受骗。有关</w:t>
      </w:r>
      <w:r>
        <w:rPr>
          <w:rFonts w:ascii="宋体" w:hAnsi="宋体" w:cs="宋体" w:eastAsia="宋体"/>
          <w:bCs w:val="false"/>
          <w:iCs w:val="false"/>
          <w:color w:val="000000"/>
          <w:kern w:val="2"/>
          <w:sz w:val="22"/>
          <w:szCs w:val="22"/>
        </w:rPr>
        <w:t>办理程序及在接受服务过程中发现违法违规行为等问题，可向广州</w:t>
      </w:r>
      <w:r>
        <w:rPr>
          <w:rFonts w:eastAsia="宋体" w:cs="宋体" w:ascii="宋体" w:hAnsi="宋体"/>
          <w:bCs w:val="false"/>
          <w:iCs w:val="false"/>
          <w:color w:val="000000"/>
          <w:kern w:val="2"/>
          <w:sz w:val="22"/>
          <w:szCs w:val="22"/>
        </w:rPr>
        <w:t>12345</w:t>
      </w:r>
      <w:r>
        <w:rPr>
          <w:rFonts w:ascii="宋体" w:hAnsi="宋体" w:cs="宋体" w:eastAsia="宋体"/>
          <w:bCs w:val="false"/>
          <w:iCs w:val="false"/>
          <w:color w:val="000000"/>
          <w:kern w:val="2"/>
          <w:sz w:val="22"/>
          <w:szCs w:val="22"/>
        </w:rPr>
        <w:t>政府服务热线、广州市殡葬管理处</w:t>
      </w:r>
      <w:r>
        <w:rPr>
          <w:rFonts w:eastAsia="宋体" w:cs="宋体" w:ascii="宋体" w:hAnsi="宋体"/>
          <w:bCs w:val="false"/>
          <w:iCs w:val="false"/>
          <w:color w:val="000000"/>
          <w:kern w:val="2"/>
          <w:sz w:val="22"/>
          <w:szCs w:val="22"/>
        </w:rPr>
        <w:t>020-87053456</w:t>
      </w:r>
      <w:r>
        <w:rPr>
          <w:rFonts w:ascii="宋体" w:hAnsi="宋体" w:cs="宋体" w:eastAsia="宋体"/>
          <w:bCs w:val="false"/>
          <w:iCs w:val="false"/>
          <w:color w:val="000000"/>
          <w:kern w:val="2"/>
          <w:sz w:val="22"/>
          <w:szCs w:val="22"/>
        </w:rPr>
        <w:t>咨询或投诉。</w:t>
      </w:r>
    </w:p>
    <w:p>
      <w:pPr>
        <w:pStyle w:val="Normal"/>
        <w:spacing w:lineRule="exact" w:line="420"/>
        <w:ind w:firstLine="560" w:end="0"/>
        <w:rPr>
          <w:rFonts w:ascii="宋体" w:hAnsi="宋体" w:eastAsia="宋体" w:cs="宋体"/>
          <w:b/>
          <w:bCs w:val="false"/>
          <w:iCs w:val="false"/>
          <w:color w:val="000000"/>
          <w:kern w:val="2"/>
          <w:sz w:val="22"/>
          <w:szCs w:val="22"/>
          <w:highlight w:val="none"/>
          <w:lang w:bidi="ar"/>
        </w:rPr>
      </w:pPr>
      <w:r>
        <w:rPr>
          <w:rFonts w:eastAsia="宋体" w:cs="宋体" w:ascii="宋体" w:hAnsi="宋体"/>
          <w:b/>
          <w:bCs w:val="false"/>
          <w:iCs w:val="false"/>
          <w:color w:val="000000"/>
          <w:kern w:val="2"/>
          <w:sz w:val="22"/>
          <w:szCs w:val="22"/>
          <w:lang w:bidi="ar"/>
        </w:rPr>
      </w:r>
    </w:p>
    <w:p>
      <w:pPr>
        <w:pStyle w:val="Normal"/>
        <w:spacing w:lineRule="exact" w:line="420"/>
        <w:ind w:end="0"/>
        <w:rPr>
          <w:rFonts w:ascii="宋体" w:hAnsi="宋体" w:eastAsia="宋体" w:cs="宋体"/>
          <w:color w:val="000000"/>
          <w:sz w:val="22"/>
          <w:szCs w:val="22"/>
          <w:highlight w:val="none"/>
        </w:rPr>
      </w:pPr>
      <w:r>
        <w:rPr>
          <w:rFonts w:ascii="宋体" w:hAnsi="宋体" w:cs="宋体" w:eastAsia="宋体"/>
          <w:b/>
          <w:color w:val="000000"/>
          <w:sz w:val="22"/>
          <w:szCs w:val="22"/>
          <w:lang w:bidi="ar"/>
        </w:rPr>
        <w:t>以上内容我已阅知。乙方（委托代理人）签名： 日期：</w:t>
      </w:r>
      <w:r>
        <w:rPr>
          <w:rFonts w:eastAsia="宋体" w:cs="宋体" w:ascii="宋体" w:hAnsi="宋体"/>
          <w:b/>
          <w:color w:val="000000"/>
          <w:sz w:val="22"/>
          <w:szCs w:val="22"/>
          <w:lang w:bidi="ar"/>
        </w:rPr>
        <w:t xml:space="preserve">202 </w:t>
      </w:r>
      <w:ins w:id="17" w:author="☁️" w:date="2022-01-20T16:27:00Z">
        <w:r>
          <w:rPr>
            <w:rFonts w:eastAsia="宋体" w:cs="宋体" w:ascii="宋体" w:hAnsi="宋体"/>
            <w:b/>
            <w:color w:val="000000"/>
            <w:sz w:val="22"/>
            <w:szCs w:val="22"/>
            <w:lang w:val="en-US" w:eastAsia="zh-CN" w:bidi="ar"/>
          </w:rPr>
          <w:t xml:space="preserve"> </w:t>
        </w:r>
      </w:ins>
      <w:r>
        <w:rPr>
          <w:rFonts w:ascii="宋体" w:hAnsi="宋体" w:cs="宋体" w:eastAsia="宋体"/>
          <w:b/>
          <w:color w:val="000000"/>
          <w:sz w:val="22"/>
          <w:szCs w:val="22"/>
          <w:lang w:bidi="ar"/>
        </w:rPr>
        <w:t xml:space="preserve">年 </w:t>
      </w:r>
      <w:ins w:id="18" w:author="☁️" w:date="2022-01-20T16:27:00Z">
        <w:r>
          <w:rPr>
            <w:rFonts w:ascii="宋体" w:hAnsi="宋体" w:cs="宋体" w:eastAsia="宋体"/>
            <w:b/>
            <w:color w:val="000000"/>
            <w:sz w:val="22"/>
            <w:szCs w:val="22"/>
            <w:lang w:val="en-US" w:eastAsia="zh-CN" w:bidi="ar"/>
          </w:rPr>
          <w:t xml:space="preserve"> </w:t>
        </w:r>
      </w:ins>
      <w:r>
        <w:rPr>
          <w:rFonts w:ascii="宋体" w:hAnsi="宋体" w:cs="宋体" w:eastAsia="宋体"/>
          <w:b/>
          <w:color w:val="000000"/>
          <w:sz w:val="22"/>
          <w:szCs w:val="22"/>
          <w:lang w:bidi="ar"/>
        </w:rPr>
        <w:t>月</w:t>
      </w:r>
      <w:del w:id="19" w:author="☁️" w:date="2022-01-20T16:27:00Z">
        <w:r>
          <w:rPr>
            <w:rFonts w:ascii="宋体" w:hAnsi="宋体" w:cs="宋体" w:eastAsia="宋体"/>
            <w:b/>
            <w:color w:val="000000"/>
            <w:sz w:val="22"/>
            <w:szCs w:val="22"/>
            <w:lang w:bidi="ar"/>
          </w:rPr>
          <w:delText xml:space="preserve"> </w:delText>
        </w:r>
      </w:del>
      <w:ins w:id="20" w:author="☁️" w:date="2022-01-20T16:27:00Z">
        <w:r>
          <w:rPr>
            <w:rFonts w:ascii="宋体" w:hAnsi="宋体" w:cs="宋体" w:eastAsia="宋体"/>
            <w:b/>
            <w:color w:val="000000"/>
            <w:sz w:val="22"/>
            <w:szCs w:val="22"/>
            <w:lang w:eastAsia="zh-CN" w:bidi="ar"/>
          </w:rPr>
          <w:t xml:space="preserve"> </w:t>
        </w:r>
      </w:ins>
      <w:ins w:id="21" w:author="☁️" w:date="2022-01-20T16:27:00Z">
        <w:r>
          <w:rPr>
            <w:rFonts w:ascii="宋体" w:hAnsi="宋体" w:cs="宋体" w:eastAsia="宋体"/>
            <w:b/>
            <w:color w:val="000000"/>
            <w:sz w:val="22"/>
            <w:szCs w:val="22"/>
            <w:lang w:val="en-US" w:eastAsia="zh-CN" w:bidi="ar"/>
          </w:rPr>
          <w:t xml:space="preserve"> </w:t>
        </w:r>
      </w:ins>
      <w:r>
        <w:rPr>
          <w:rFonts w:ascii="宋体" w:hAnsi="宋体" w:cs="宋体" w:eastAsia="宋体"/>
          <w:b/>
          <w:color w:val="000000"/>
          <w:sz w:val="22"/>
          <w:szCs w:val="22"/>
          <w:lang w:bidi="ar"/>
        </w:rPr>
        <w:t>日</w:t>
      </w:r>
      <w:r>
        <w:br w:type="page"/>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 xml:space="preserve">甲方（公墓经营单位）：                                                                      </w:t>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乙方（墓位租用方）：</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根据《中华人民共和国民法典》、国务院《殡葬管理条例》</w:t>
      </w:r>
      <w:r>
        <mc:AlternateContent>
          <mc:Choice Requires="wps">
            <w:drawing>
              <wp:anchor behindDoc="0" distT="0" distB="0" distL="114935" distR="114935" simplePos="0" locked="0" layoutInCell="1" allowOverlap="1" relativeHeight="14">
                <wp:simplePos x="0" y="0"/>
                <wp:positionH relativeFrom="column">
                  <wp:posOffset>5788025</wp:posOffset>
                </wp:positionH>
                <wp:positionV relativeFrom="paragraph">
                  <wp:posOffset>-1920875</wp:posOffset>
                </wp:positionV>
                <wp:extent cx="7620" cy="10718800"/>
                <wp:effectExtent l="5080" t="635" r="5080" b="635"/>
                <wp:wrapNone/>
                <wp:docPr id="8" name="直线 7"/>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151.25pt" to="456.3pt,692.7pt" ID="直线 7"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以及其他有关法律、法规规定，甲乙双方在自愿、平等、协商一致的基础上，就墓位使用及相关服务管理事宜订立本合同。</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方正小标宋_GBK" w:hAnsi="方正小标宋_GBK" w:cs="方正小标宋_GBK" w:eastAsia="方正小标宋_GBK"/>
          <w:color w:val="000000"/>
          <w:sz w:val="24"/>
          <w:szCs w:val="24"/>
        </w:rPr>
        <w:t xml:space="preserve">   </w:t>
      </w:r>
      <w:r>
        <w:rPr>
          <w:rFonts w:ascii="方正小标宋_GBK" w:hAnsi="方正小标宋_GBK" w:cs="方正小标宋_GBK" w:eastAsia="方正小标宋_GBK"/>
          <w:color w:val="000000"/>
          <w:sz w:val="24"/>
          <w:szCs w:val="24"/>
        </w:rPr>
        <w:t>一、公墓、墓位和逝者相关信息</w:t>
      </w:r>
    </w:p>
    <w:p>
      <w:pPr>
        <w:pStyle w:val="Normal"/>
        <w:spacing w:lineRule="exact" w:line="420"/>
        <w:ind w:firstLine="683" w:end="0"/>
        <w:rPr>
          <w:rFonts w:ascii="宋体" w:hAnsi="宋体" w:eastAsia="宋体" w:cs="宋体"/>
          <w:b/>
          <w:color w:val="000000"/>
          <w:sz w:val="22"/>
          <w:szCs w:val="22"/>
          <w:highlight w:val="none"/>
        </w:rPr>
      </w:pPr>
      <w:r>
        <w:rPr>
          <w:rFonts w:ascii="宋体" w:hAnsi="宋体" w:cs="宋体" w:eastAsia="宋体"/>
          <w:b/>
          <w:color w:val="000000"/>
          <w:sz w:val="22"/>
          <w:szCs w:val="22"/>
        </w:rPr>
        <w:t>（一）公墓信息</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甲方经依法批准取得建设经营性公墓行政许可。公墓名称为</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，公墓地址位于</w:t>
      </w:r>
      <w:r>
        <w:rPr>
          <w:rFonts w:ascii="宋体" w:hAnsi="宋体" w:cs="宋体" w:eastAsia="宋体"/>
          <w:color w:val="000000"/>
          <w:sz w:val="22"/>
          <w:szCs w:val="22"/>
          <w:u w:val="single"/>
        </w:rPr>
        <w:t xml:space="preserve">                                 </w:t>
      </w:r>
      <w:r>
        <w:rPr>
          <w:rFonts w:ascii="宋体" w:hAnsi="宋体" w:cs="宋体" w:eastAsia="宋体"/>
          <w:color w:val="000000"/>
          <w:sz w:val="22"/>
          <w:szCs w:val="22"/>
        </w:rPr>
        <w:t>；统一社会信用代码</w:t>
      </w:r>
      <w:r>
        <w:rPr>
          <w:rFonts w:eastAsia="宋体" w:cs="宋体" w:ascii="宋体" w:hAnsi="宋体"/>
          <w:color w:val="000000"/>
          <w:sz w:val="22"/>
          <w:szCs w:val="22"/>
        </w:rPr>
        <w:t>:</w:t>
      </w:r>
      <w:r>
        <w:rPr>
          <w:rFonts w:eastAsia="宋体" w:cs="宋体" w:ascii="宋体" w:hAnsi="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公墓土地使用期限：</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月至</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宋体" w:hAnsi="宋体" w:cs="宋体" w:eastAsia="宋体"/>
          <w:b/>
          <w:color w:val="000000"/>
          <w:sz w:val="22"/>
          <w:szCs w:val="22"/>
        </w:rPr>
        <w:t xml:space="preserve"> </w:t>
      </w:r>
      <w:r>
        <w:rPr>
          <w:rFonts w:ascii="宋体" w:hAnsi="宋体" w:cs="宋体" w:eastAsia="宋体"/>
          <w:b/>
          <w:color w:val="000000"/>
          <w:sz w:val="22"/>
          <w:szCs w:val="22"/>
        </w:rPr>
        <w:t>（二）墓位信息</w:t>
      </w:r>
      <w:r>
        <mc:AlternateContent>
          <mc:Choice Requires="wps">
            <w:drawing>
              <wp:anchor behindDoc="0" distT="0" distB="0" distL="114935" distR="114935" simplePos="0" locked="0" layoutInCell="1" allowOverlap="1" relativeHeight="18">
                <wp:simplePos x="0" y="0"/>
                <wp:positionH relativeFrom="column">
                  <wp:posOffset>5684520</wp:posOffset>
                </wp:positionH>
                <wp:positionV relativeFrom="paragraph">
                  <wp:posOffset>-1586865</wp:posOffset>
                </wp:positionV>
                <wp:extent cx="723900" cy="3850005"/>
                <wp:effectExtent l="0" t="0" r="0" b="0"/>
                <wp:wrapNone/>
                <wp:docPr id="9" name="Frame4"/>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124.9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680" w:end="0"/>
        <w:jc w:val="start"/>
        <w:rPr>
          <w:rFonts w:ascii="宋体" w:hAnsi="宋体" w:eastAsia="宋体" w:cs="宋体"/>
          <w:color w:val="000000"/>
          <w:sz w:val="22"/>
          <w:szCs w:val="22"/>
          <w:highlight w:val="none"/>
        </w:rPr>
      </w:pPr>
      <w:r>
        <w:rPr>
          <w:rFonts w:ascii="宋体" w:hAnsi="宋体" w:cs="宋体" w:eastAsia="宋体"/>
          <w:color w:val="000000"/>
          <w:sz w:val="22"/>
          <w:szCs w:val="22"/>
        </w:rPr>
        <w:t>乙方所租用的墓位名称或编号：</w:t>
      </w:r>
      <w:r>
        <w:rPr>
          <w:rFonts w:ascii="宋体" w:hAnsi="宋体" w:cs="宋体" w:eastAsia="宋体"/>
          <w:color w:val="000000"/>
          <w:sz w:val="22"/>
          <w:szCs w:val="22"/>
          <w:u w:val="single"/>
        </w:rPr>
        <w:t xml:space="preserve">            </w:t>
      </w:r>
      <w:ins w:id="22" w:author="☁️" w:date="2022-01-20T16:2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，位于本公墓</w:t>
      </w:r>
      <w:r>
        <w:rPr>
          <w:rFonts w:ascii="宋体" w:hAnsi="宋体" w:cs="宋体" w:eastAsia="宋体"/>
          <w:color w:val="000000"/>
          <w:sz w:val="22"/>
          <w:szCs w:val="22"/>
          <w:u w:val="single"/>
        </w:rPr>
        <w:t xml:space="preserve">                               </w:t>
      </w:r>
      <w:r>
        <w:rPr>
          <w:rFonts w:ascii="宋体" w:hAnsi="宋体" w:cs="宋体" w:eastAsia="宋体"/>
          <w:color w:val="000000"/>
          <w:sz w:val="22"/>
          <w:szCs w:val="22"/>
        </w:rPr>
        <w:t>，总占地面积</w:t>
      </w:r>
      <w:r>
        <w:rPr>
          <w:rFonts w:eastAsia="宋体" w:cs="宋体" w:ascii="宋体" w:hAnsi="宋体"/>
          <w:color w:val="000000"/>
          <w:sz w:val="22"/>
          <w:szCs w:val="22"/>
        </w:rPr>
        <w:t>_____</w:t>
      </w:r>
      <w:r>
        <w:rPr>
          <w:rFonts w:ascii="宋体" w:hAnsi="宋体" w:cs="宋体" w:eastAsia="宋体"/>
          <w:color w:val="000000"/>
          <w:sz w:val="22"/>
          <w:szCs w:val="22"/>
        </w:rPr>
        <w:t>平方米（其中墓位占地面积</w:t>
      </w:r>
      <w:r>
        <w:rPr>
          <w:rFonts w:eastAsia="宋体" w:cs="宋体" w:ascii="宋体" w:hAnsi="宋体"/>
          <w:color w:val="000000"/>
          <w:sz w:val="22"/>
          <w:szCs w:val="22"/>
        </w:rPr>
        <w:t>_____</w:t>
      </w:r>
      <w:r>
        <w:rPr>
          <w:rFonts w:ascii="宋体" w:hAnsi="宋体" w:cs="宋体" w:eastAsia="宋体"/>
          <w:color w:val="000000"/>
          <w:sz w:val="22"/>
          <w:szCs w:val="22"/>
        </w:rPr>
        <w:t>平方米），可安葬（放）骨灰（骸骨</w:t>
      </w:r>
      <w:r>
        <w:rPr>
          <w:rFonts w:eastAsia="宋体" w:cs="宋体" w:ascii="宋体" w:hAnsi="宋体"/>
          <w:color w:val="000000"/>
          <w:sz w:val="22"/>
          <w:szCs w:val="22"/>
        </w:rPr>
        <w:t>/</w:t>
      </w:r>
      <w:r>
        <w:rPr>
          <w:rFonts w:ascii="宋体" w:hAnsi="宋体" w:cs="宋体" w:eastAsia="宋体"/>
          <w:color w:val="000000"/>
          <w:sz w:val="22"/>
          <w:szCs w:val="22"/>
        </w:rPr>
        <w:t>遗体）</w:t>
      </w:r>
      <w:r>
        <w:rPr>
          <w:rFonts w:eastAsia="宋体" w:cs="宋体" w:ascii="宋体" w:hAnsi="宋体"/>
          <w:color w:val="000000"/>
          <w:sz w:val="22"/>
          <w:szCs w:val="22"/>
        </w:rPr>
        <w:t>______</w:t>
      </w:r>
      <w:r>
        <w:rPr>
          <w:rFonts w:ascii="宋体" w:hAnsi="宋体" w:cs="宋体" w:eastAsia="宋体"/>
          <w:color w:val="000000"/>
          <w:sz w:val="22"/>
          <w:szCs w:val="22"/>
        </w:rPr>
        <w:t>份（具）。</w:t>
      </w:r>
    </w:p>
    <w:p>
      <w:pPr>
        <w:pStyle w:val="Normal"/>
        <w:spacing w:lineRule="exact" w:line="420"/>
        <w:ind w:firstLine="680" w:end="0"/>
        <w:jc w:val="start"/>
        <w:rPr>
          <w:rFonts w:ascii="宋体" w:hAnsi="宋体" w:eastAsia="宋体" w:cs="宋体"/>
          <w:color w:val="000000"/>
          <w:sz w:val="22"/>
          <w:szCs w:val="22"/>
          <w:highlight w:val="none"/>
        </w:rPr>
      </w:pPr>
      <w:r>
        <w:rPr>
          <w:rFonts w:ascii="宋体" w:hAnsi="宋体" w:cs="宋体" w:eastAsia="宋体"/>
          <w:color w:val="000000"/>
          <w:sz w:val="22"/>
          <w:szCs w:val="22"/>
        </w:rPr>
        <w:t>墓位的使用年限为</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月至</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月（由甲乙双方在</w:t>
      </w:r>
      <w:r>
        <w:rPr>
          <w:rFonts w:ascii="宋体" w:hAnsi="宋体" w:cs="宋体" w:eastAsia="宋体"/>
          <w:b w:val="false"/>
          <w:bCs w:val="false"/>
          <w:i w:val="false"/>
          <w:iCs w:val="false"/>
          <w:color w:val="000000"/>
          <w:sz w:val="22"/>
          <w:szCs w:val="22"/>
          <w:em w:val="none"/>
        </w:rPr>
        <w:t>公墓土地使用期限内</w:t>
      </w:r>
      <w:r>
        <w:rPr>
          <w:rFonts w:ascii="宋体" w:hAnsi="宋体" w:cs="宋体" w:eastAsia="宋体"/>
          <w:color w:val="000000"/>
          <w:sz w:val="22"/>
          <w:szCs w:val="22"/>
        </w:rPr>
        <w:t>约定，墓位使用年限以</w:t>
      </w:r>
      <w:r>
        <w:rPr>
          <w:rFonts w:eastAsia="宋体" w:cs="宋体" w:ascii="宋体" w:hAnsi="宋体"/>
          <w:color w:val="000000"/>
          <w:sz w:val="22"/>
          <w:szCs w:val="22"/>
        </w:rPr>
        <w:t>20</w:t>
      </w:r>
      <w:r>
        <w:rPr>
          <w:rFonts w:ascii="宋体" w:hAnsi="宋体" w:cs="宋体" w:eastAsia="宋体"/>
          <w:color w:val="000000"/>
          <w:sz w:val="22"/>
          <w:szCs w:val="22"/>
        </w:rPr>
        <w:t>年为一个周期），甲方签发的墓位使用证书是乙方使用该墓位的有效凭证。</w:t>
      </w:r>
    </w:p>
    <w:p>
      <w:pPr>
        <w:pStyle w:val="Normal"/>
        <w:spacing w:lineRule="exact" w:line="420"/>
        <w:rPr>
          <w:rFonts w:ascii="宋体" w:hAnsi="宋体" w:eastAsia="宋体" w:cs="宋体"/>
          <w:color w:val="000000"/>
          <w:sz w:val="22"/>
          <w:szCs w:val="22"/>
          <w:highlight w:val="none"/>
        </w:rPr>
      </w:pPr>
      <w:r>
        <w:rPr>
          <w:rFonts w:ascii="宋体" w:hAnsi="宋体" w:cs="宋体" w:eastAsia="宋体"/>
          <w:b/>
          <w:color w:val="000000"/>
          <w:sz w:val="22"/>
          <w:szCs w:val="22"/>
        </w:rPr>
        <w:t xml:space="preserve">    </w:t>
      </w:r>
      <w:r>
        <w:rPr>
          <w:rFonts w:ascii="宋体" w:hAnsi="宋体" w:cs="宋体" w:eastAsia="宋体"/>
          <w:b/>
          <w:color w:val="000000"/>
          <w:sz w:val="22"/>
          <w:szCs w:val="22"/>
        </w:rPr>
        <w:t>（三）逝者</w:t>
      </w:r>
      <w:r>
        <w:rPr>
          <w:rFonts w:ascii="宋体" w:hAnsi="宋体" w:cs="宋体" w:eastAsia="宋体"/>
          <w:b/>
          <w:color w:val="000000"/>
          <w:sz w:val="22"/>
          <w:szCs w:val="22"/>
        </w:rPr>
        <w:t>和乙方</w:t>
      </w:r>
      <w:r>
        <w:rPr>
          <w:rFonts w:ascii="宋体" w:hAnsi="宋体" w:cs="宋体" w:eastAsia="宋体"/>
          <w:b/>
          <w:color w:val="000000"/>
          <w:sz w:val="22"/>
          <w:szCs w:val="22"/>
        </w:rPr>
        <w:t>相关信息</w:t>
      </w:r>
      <w:r>
        <w:rPr>
          <w:rFonts w:ascii="宋体" w:hAnsi="宋体" w:cs="宋体" w:eastAsia="宋体"/>
          <w:color w:val="000000"/>
          <w:sz w:val="22"/>
          <w:szCs w:val="22"/>
        </w:rPr>
        <w:t>（可附页）</w:t>
      </w:r>
    </w:p>
    <w:p>
      <w:pPr>
        <w:pStyle w:val="Normal"/>
        <w:spacing w:lineRule="exact" w:line="420"/>
        <w:ind w:firstLine="680" w:end="0"/>
        <w:jc w:val="start"/>
        <w:rPr>
          <w:rFonts w:ascii="宋体" w:hAnsi="宋体" w:eastAsia="宋体" w:cs="宋体"/>
          <w:color w:val="000000"/>
          <w:sz w:val="22"/>
          <w:szCs w:val="22"/>
          <w:highlight w:val="none"/>
        </w:rPr>
      </w:pPr>
      <w:r>
        <w:rPr>
          <w:rFonts w:ascii="宋体" w:hAnsi="宋体" w:cs="宋体" w:eastAsia="宋体"/>
          <w:color w:val="000000"/>
          <w:sz w:val="22"/>
          <w:szCs w:val="22"/>
        </w:rPr>
        <w:t>逝者姓名：</w:t>
      </w:r>
      <w:r>
        <w:rPr>
          <w:rFonts w:ascii="宋体" w:hAnsi="宋体" w:cs="宋体" w:eastAsia="宋体"/>
          <w:color w:val="000000"/>
          <w:sz w:val="22"/>
          <w:szCs w:val="22"/>
          <w:u w:val="single"/>
        </w:rPr>
        <w:t xml:space="preserve">        </w:t>
      </w:r>
      <w:r>
        <w:rPr>
          <w:rFonts w:ascii="宋体" w:hAnsi="宋体" w:cs="宋体" w:eastAsia="宋体"/>
          <w:color w:val="000000"/>
          <w:sz w:val="22"/>
          <w:szCs w:val="22"/>
        </w:rPr>
        <w:t>，性别：</w:t>
      </w:r>
      <w:r>
        <w:rPr>
          <w:rFonts w:ascii="宋体" w:hAnsi="宋体" w:cs="宋体" w:eastAsia="宋体"/>
          <w:color w:val="000000"/>
          <w:sz w:val="22"/>
          <w:szCs w:val="22"/>
          <w:u w:val="single"/>
        </w:rPr>
        <w:t xml:space="preserve">    </w:t>
      </w:r>
      <w:r>
        <w:rPr>
          <w:rFonts w:ascii="宋体" w:hAnsi="宋体" w:cs="宋体" w:eastAsia="宋体"/>
          <w:color w:val="000000"/>
          <w:sz w:val="22"/>
          <w:szCs w:val="22"/>
        </w:rPr>
        <w:t>，民族：</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国家或地区：</w:t>
      </w:r>
      <w:r>
        <w:rPr>
          <w:rFonts w:ascii="宋体" w:hAnsi="宋体" w:cs="宋体" w:eastAsia="宋体"/>
          <w:color w:val="000000"/>
          <w:sz w:val="22"/>
          <w:szCs w:val="22"/>
          <w:u w:val="single"/>
        </w:rPr>
        <w:t xml:space="preserve">    </w:t>
      </w:r>
      <w:ins w:id="23"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，身份证件类型：</w:t>
      </w:r>
      <w:r>
        <w:rPr>
          <w:rFonts w:ascii="宋体" w:hAnsi="宋体" w:cs="宋体" w:eastAsia="宋体"/>
          <w:color w:val="000000"/>
          <w:sz w:val="22"/>
          <w:szCs w:val="22"/>
          <w:u w:val="single"/>
        </w:rPr>
        <w:t xml:space="preserve">        </w:t>
      </w:r>
      <w:ins w:id="24"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，身份证件号码：</w:t>
      </w:r>
      <w:r>
        <w:rPr>
          <w:rFonts w:ascii="宋体" w:hAnsi="宋体" w:cs="宋体" w:eastAsia="宋体"/>
          <w:color w:val="000000"/>
          <w:sz w:val="22"/>
          <w:szCs w:val="22"/>
          <w:u w:val="single"/>
        </w:rPr>
        <w:t xml:space="preserve">                                </w:t>
      </w:r>
      <w:r>
        <w:rPr>
          <w:rFonts w:ascii="宋体" w:hAnsi="宋体" w:cs="宋体" w:eastAsia="宋体"/>
          <w:color w:val="000000"/>
          <w:sz w:val="22"/>
          <w:szCs w:val="22"/>
        </w:rPr>
        <w:t>，死亡证</w:t>
      </w:r>
      <w:r>
        <w:rPr>
          <w:rFonts w:eastAsia="宋体" w:cs="宋体" w:ascii="宋体" w:hAnsi="宋体"/>
          <w:color w:val="000000"/>
          <w:sz w:val="22"/>
          <w:szCs w:val="22"/>
        </w:rPr>
        <w:t>/</w:t>
      </w:r>
      <w:r>
        <w:rPr>
          <w:rFonts w:ascii="宋体" w:hAnsi="宋体" w:cs="宋体" w:eastAsia="宋体"/>
          <w:color w:val="000000"/>
          <w:sz w:val="22"/>
          <w:szCs w:val="22"/>
        </w:rPr>
        <w:t>火化证</w:t>
      </w:r>
      <w:r>
        <w:rPr>
          <w:rFonts w:eastAsia="宋体" w:cs="宋体" w:ascii="宋体" w:hAnsi="宋体"/>
          <w:color w:val="000000"/>
          <w:sz w:val="22"/>
          <w:szCs w:val="22"/>
        </w:rPr>
        <w:t>/</w:t>
      </w:r>
      <w:r>
        <w:rPr>
          <w:rFonts w:ascii="宋体" w:hAnsi="宋体" w:cs="宋体" w:eastAsia="宋体"/>
          <w:color w:val="000000"/>
          <w:sz w:val="22"/>
          <w:szCs w:val="22"/>
        </w:rPr>
        <w:t>其他合法证明编号：</w:t>
      </w:r>
      <w:r>
        <w:rPr>
          <w:rFonts w:ascii="宋体" w:hAnsi="宋体" w:cs="宋体" w:eastAsia="宋体"/>
          <w:color w:val="000000"/>
          <w:sz w:val="22"/>
          <w:szCs w:val="22"/>
          <w:u w:val="single"/>
        </w:rPr>
        <w:t xml:space="preserve">                </w:t>
      </w:r>
      <w:r>
        <w:rPr>
          <w:rFonts w:ascii="宋体" w:hAnsi="宋体" w:cs="宋体" w:eastAsia="宋体"/>
          <w:color w:val="000000"/>
          <w:sz w:val="22"/>
          <w:szCs w:val="22"/>
        </w:rPr>
        <w:t>，死亡</w:t>
      </w:r>
      <w:r>
        <w:rPr>
          <w:rFonts w:eastAsia="宋体" w:cs="宋体" w:ascii="宋体" w:hAnsi="宋体"/>
          <w:color w:val="000000"/>
          <w:sz w:val="22"/>
          <w:szCs w:val="22"/>
        </w:rPr>
        <w:t>/</w:t>
      </w:r>
      <w:r>
        <w:rPr>
          <w:rFonts w:ascii="宋体" w:hAnsi="宋体" w:cs="宋体" w:eastAsia="宋体"/>
          <w:color w:val="000000"/>
          <w:sz w:val="22"/>
          <w:szCs w:val="22"/>
        </w:rPr>
        <w:t>火化</w:t>
      </w:r>
      <w:r>
        <w:rPr>
          <w:rFonts w:eastAsia="宋体" w:cs="宋体" w:ascii="宋体" w:hAnsi="宋体"/>
          <w:color w:val="000000"/>
          <w:sz w:val="22"/>
          <w:szCs w:val="22"/>
        </w:rPr>
        <w:t>/</w:t>
      </w:r>
      <w:r>
        <w:rPr>
          <w:rFonts w:ascii="宋体" w:hAnsi="宋体" w:cs="宋体" w:eastAsia="宋体"/>
          <w:color w:val="000000"/>
          <w:sz w:val="22"/>
          <w:szCs w:val="22"/>
        </w:rPr>
        <w:t>迁移日期：</w:t>
      </w:r>
      <w:r>
        <w:rPr>
          <w:rFonts w:ascii="宋体" w:hAnsi="宋体" w:cs="宋体" w:eastAsia="宋体"/>
          <w:color w:val="000000"/>
          <w:sz w:val="22"/>
          <w:szCs w:val="22"/>
          <w:u w:val="single"/>
        </w:rPr>
        <w:t xml:space="preserve">  </w:t>
      </w:r>
      <w:ins w:id="25" w:author="☁️" w:date="2022-01-20T16:25:00Z">
        <w:r>
          <w:rPr>
            <w:rFonts w:ascii="宋体" w:hAnsi="宋体" w:cs="宋体" w:eastAsia="宋体"/>
            <w:color w:val="000000"/>
            <w:sz w:val="22"/>
            <w:szCs w:val="22"/>
            <w:u w:val="single"/>
            <w:lang w:val="en-US" w:eastAsia="zh-CN"/>
          </w:rPr>
          <w:t xml:space="preserve">   </w:t>
        </w:r>
      </w:ins>
      <w:del w:id="26" w:author="☁️" w:date="2022-01-20T16:23:00Z">
        <w:r>
          <w:rPr>
            <w:rFonts w:ascii="宋体" w:hAnsi="宋体" w:cs="宋体" w:eastAsia="宋体"/>
            <w:color w:val="000000"/>
            <w:sz w:val="22"/>
            <w:szCs w:val="22"/>
            <w:u w:val="single"/>
          </w:rPr>
          <w:delText xml:space="preserve">       </w:delText>
        </w:r>
      </w:del>
      <w:r>
        <w:rPr>
          <w:rFonts w:ascii="宋体" w:hAnsi="宋体" w:cs="宋体" w:eastAsia="宋体"/>
          <w:color w:val="000000"/>
          <w:sz w:val="22"/>
          <w:szCs w:val="22"/>
          <w:u w:val="single"/>
        </w:rPr>
        <w:t xml:space="preserve"> </w:t>
      </w:r>
      <w:r>
        <w:rPr>
          <w:rFonts w:ascii="宋体" w:hAnsi="宋体" w:cs="宋体" w:eastAsia="宋体"/>
          <w:color w:val="000000"/>
          <w:sz w:val="22"/>
          <w:szCs w:val="22"/>
          <w:u w:val="none"/>
        </w:rPr>
        <w:t>年</w:t>
      </w:r>
      <w:r>
        <w:rPr>
          <w:rFonts w:ascii="宋体" w:hAnsi="宋体" w:cs="宋体" w:eastAsia="宋体"/>
          <w:color w:val="000000"/>
          <w:sz w:val="22"/>
          <w:szCs w:val="22"/>
          <w:u w:val="single"/>
        </w:rPr>
        <w:t xml:space="preserve">   </w:t>
      </w:r>
      <w:del w:id="27" w:author="☁️" w:date="2022-01-20T16:25:00Z">
        <w:r>
          <w:rPr>
            <w:rFonts w:ascii="宋体" w:hAnsi="宋体" w:cs="宋体" w:eastAsia="宋体"/>
            <w:color w:val="000000"/>
            <w:sz w:val="22"/>
            <w:szCs w:val="22"/>
            <w:u w:val="single"/>
          </w:rPr>
          <w:delText xml:space="preserve"> </w:delText>
        </w:r>
      </w:del>
      <w:r>
        <w:rPr>
          <w:rFonts w:ascii="宋体" w:hAnsi="宋体" w:cs="宋体" w:eastAsia="宋体"/>
          <w:color w:val="000000"/>
          <w:sz w:val="22"/>
          <w:szCs w:val="22"/>
          <w:u w:val="single"/>
        </w:rPr>
        <w:t xml:space="preserve">   </w:t>
      </w:r>
      <w:r>
        <w:rPr>
          <w:rFonts w:ascii="宋体" w:hAnsi="宋体" w:cs="宋体" w:eastAsia="宋体"/>
          <w:color w:val="000000"/>
          <w:sz w:val="22"/>
          <w:szCs w:val="22"/>
          <w:u w:val="none"/>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u w:val="none"/>
        </w:rPr>
        <w:t>日</w:t>
      </w:r>
      <w:r>
        <w:rPr>
          <w:rFonts w:ascii="宋体" w:hAnsi="宋体" w:cs="宋体" w:eastAsia="宋体"/>
          <w:color w:val="000000"/>
          <w:sz w:val="22"/>
          <w:szCs w:val="22"/>
        </w:rPr>
        <w:t>，</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安葬类别：□骨灰□骸骨□遗体。</w:t>
      </w:r>
    </w:p>
    <w:p>
      <w:pPr>
        <w:pStyle w:val="Normal"/>
        <w:spacing w:lineRule="exact" w:line="420"/>
        <w:rPr>
          <w:rFonts w:ascii="宋体" w:hAnsi="宋体" w:eastAsia="宋体" w:cs="宋体"/>
          <w:color w:val="000000"/>
          <w:kern w:val="2"/>
          <w:sz w:val="22"/>
          <w:szCs w:val="22"/>
          <w:highlight w:val="none"/>
        </w:rPr>
      </w:pPr>
      <w:r>
        <w:rPr>
          <w:rFonts w:ascii="宋体" w:hAnsi="宋体" w:cs="宋体" w:eastAsia="宋体"/>
          <w:color w:val="000000"/>
          <w:sz w:val="22"/>
          <w:szCs w:val="22"/>
        </w:rPr>
        <w:t xml:space="preserve">    </w:t>
      </w:r>
      <w:r>
        <w:rPr>
          <w:rFonts w:ascii="宋体" w:hAnsi="宋体" w:cs="宋体" w:eastAsia="宋体"/>
          <w:color w:val="000000"/>
          <w:sz w:val="22"/>
          <w:szCs w:val="22"/>
        </w:rPr>
        <w:t>乙方</w:t>
      </w:r>
      <w:r>
        <w:rPr>
          <w:rFonts w:ascii="宋体" w:hAnsi="宋体" w:cs="宋体" w:eastAsia="宋体"/>
          <w:color w:val="000000"/>
          <w:kern w:val="2"/>
          <w:sz w:val="22"/>
          <w:szCs w:val="22"/>
        </w:rPr>
        <w:t>与逝者关系：</w:t>
      </w:r>
      <w:r>
        <w:rPr>
          <w:rFonts w:ascii="宋体" w:hAnsi="宋体" w:cs="宋体" w:eastAsia="宋体"/>
          <w:color w:val="000000"/>
          <w:kern w:val="2"/>
          <w:sz w:val="22"/>
          <w:szCs w:val="22"/>
          <w:u w:val="single"/>
        </w:rPr>
        <w:t xml:space="preserve">         </w:t>
      </w:r>
      <w:r>
        <w:rPr>
          <w:rFonts w:ascii="宋体" w:hAnsi="宋体" w:cs="宋体" w:eastAsia="宋体"/>
          <w:b/>
          <w:bCs/>
          <w:color w:val="000000"/>
          <w:kern w:val="2"/>
          <w:sz w:val="22"/>
          <w:szCs w:val="22"/>
        </w:rPr>
        <w:t>（原则上</w:t>
      </w:r>
      <w:r>
        <w:rPr>
          <w:rFonts w:ascii="宋体" w:hAnsi="宋体" w:cs="宋体" w:eastAsia="宋体"/>
          <w:b/>
          <w:bCs/>
          <w:color w:val="000000"/>
          <w:sz w:val="22"/>
          <w:szCs w:val="22"/>
        </w:rPr>
        <w:t>乙</w:t>
      </w:r>
      <w:r>
        <w:rPr>
          <w:rFonts w:ascii="宋体" w:hAnsi="宋体" w:cs="宋体" w:eastAsia="宋体"/>
          <w:b/>
          <w:bCs/>
          <w:color w:val="000000"/>
          <w:kern w:val="2"/>
          <w:sz w:val="22"/>
          <w:szCs w:val="22"/>
        </w:rPr>
        <w:t>方应为逝者的近亲属）</w:t>
      </w:r>
      <w:r>
        <w:rPr>
          <w:rFonts w:ascii="宋体" w:hAnsi="宋体" w:cs="宋体" w:eastAsia="宋体"/>
          <w:b/>
          <w:bCs/>
          <w:color w:val="000000"/>
          <w:kern w:val="2"/>
          <w:sz w:val="22"/>
          <w:szCs w:val="22"/>
          <w:lang w:eastAsia="zh-CN"/>
        </w:rPr>
        <mc:AlternateContent>
          <mc:Choice Requires="wps">
            <w:drawing>
              <wp:anchor behindDoc="0" distT="0" distB="0" distL="114935" distR="114935" simplePos="0" locked="0" layoutInCell="1" allowOverlap="1" relativeHeight="26">
                <wp:simplePos x="0" y="0"/>
                <wp:positionH relativeFrom="column">
                  <wp:posOffset>5788025</wp:posOffset>
                </wp:positionH>
                <wp:positionV relativeFrom="paragraph">
                  <wp:posOffset>-2911475</wp:posOffset>
                </wp:positionV>
                <wp:extent cx="7620" cy="10718800"/>
                <wp:effectExtent l="5080" t="635" r="5080" b="635"/>
                <wp:wrapNone/>
                <wp:docPr id="10" name="直线 27"/>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229.25pt" to="456.3pt,614.7pt" ID="直线 27"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b/>
          <w:bCs/>
          <w:color w:val="000000"/>
          <w:kern w:val="2"/>
          <w:sz w:val="22"/>
          <w:szCs w:val="22"/>
          <w:lang w:eastAsia="zh-CN"/>
        </w:rPr>
        <w:t>。</w:t>
      </w:r>
    </w:p>
    <w:p>
      <w:pPr>
        <w:pStyle w:val="Normal"/>
        <w:spacing w:lineRule="exact" w:line="420"/>
        <w:ind w:firstLine="52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二、价格、付款方式和期限</w:t>
      </w:r>
    </w:p>
    <w:p>
      <w:pPr>
        <w:pStyle w:val="Normal"/>
        <w:spacing w:lineRule="exact" w:line="420"/>
        <w:ind w:firstLine="683" w:end="0"/>
        <w:rPr>
          <w:rFonts w:ascii="宋体" w:hAnsi="宋体" w:eastAsia="宋体" w:cs="宋体"/>
          <w:color w:val="000000"/>
          <w:sz w:val="22"/>
          <w:szCs w:val="22"/>
          <w:highlight w:val="none"/>
        </w:rPr>
      </w:pPr>
      <w:r>
        <w:rPr>
          <w:rFonts w:ascii="宋体" w:hAnsi="宋体" w:cs="宋体" w:eastAsia="宋体"/>
          <w:b/>
          <w:color w:val="000000"/>
          <w:sz w:val="22"/>
          <w:szCs w:val="22"/>
        </w:rPr>
        <w:t>（一）墓位使用费</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）。乙方选择下述第</w:t>
      </w:r>
      <w:r>
        <w:rPr>
          <w:rFonts w:ascii="宋体" w:hAnsi="宋体" w:cs="宋体" w:eastAsia="宋体"/>
          <w:color w:val="000000"/>
          <w:sz w:val="22"/>
          <w:szCs w:val="22"/>
          <w:u w:val="single"/>
        </w:rPr>
        <w:t xml:space="preserve">　 </w:t>
      </w:r>
      <w:r>
        <w:rPr>
          <w:rFonts w:ascii="宋体" w:hAnsi="宋体" w:cs="宋体" w:eastAsia="宋体"/>
          <w:color w:val="000000"/>
          <w:sz w:val="22"/>
          <w:szCs w:val="22"/>
        </w:rPr>
        <w:t>种方式付款：</w:t>
      </w:r>
    </w:p>
    <w:p>
      <w:pPr>
        <w:pStyle w:val="Normal"/>
        <w:spacing w:lineRule="exact" w:line="420"/>
        <w:ind w:firstLine="680" w:end="0"/>
        <w:rPr>
          <w:rFonts w:ascii="宋体" w:hAnsi="宋体" w:eastAsia="宋体" w:cs="宋体"/>
          <w:color w:val="00000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．乙方在本合同签订时一次性向甲方支付；</w:t>
      </w:r>
    </w:p>
    <w:p>
      <w:pPr>
        <w:pStyle w:val="Normal"/>
        <w:spacing w:lineRule="exact" w:line="420"/>
        <w:ind w:firstLine="480" w:end="0"/>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．乙方在签订本合同时按本费用的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w:t>
      </w:r>
      <w:r>
        <w:rPr>
          <w:rFonts w:ascii="宋体" w:hAnsi="宋体" w:cs="宋体" w:eastAsia="宋体"/>
          <w:color w:val="000000"/>
          <w:sz w:val="22"/>
          <w:szCs w:val="22"/>
        </w:rPr>
        <w:t>支付定金，并自支付定金之日起</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日内或</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日前付清款项。</w:t>
      </w:r>
    </w:p>
    <w:p>
      <w:pPr>
        <w:pStyle w:val="Normal"/>
        <w:spacing w:lineRule="exact" w:line="420"/>
        <w:ind w:firstLine="683" w:end="0"/>
        <w:rPr>
          <w:rFonts w:ascii="宋体" w:hAnsi="宋体" w:eastAsia="宋体" w:cs="宋体"/>
          <w:color w:val="000000"/>
          <w:sz w:val="22"/>
          <w:szCs w:val="22"/>
          <w:highlight w:val="none"/>
        </w:rPr>
      </w:pPr>
      <w:r>
        <w:rPr>
          <w:rFonts w:ascii="宋体" w:hAnsi="宋体" w:cs="宋体" w:eastAsia="宋体"/>
          <w:b/>
          <w:color w:val="000000"/>
          <w:sz w:val="22"/>
          <w:szCs w:val="22"/>
        </w:rPr>
        <w:t>（二）维护管理费：</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w:t>
      </w:r>
      <w:r>
        <w:rPr>
          <w:rFonts w:eastAsia="宋体" w:cs="宋体" w:ascii="宋体" w:hAnsi="宋体"/>
          <w:color w:val="000000"/>
          <w:sz w:val="22"/>
          <w:szCs w:val="22"/>
        </w:rPr>
        <w:t>/</w:t>
      </w:r>
      <w:r>
        <w:rPr>
          <w:rFonts w:ascii="宋体" w:hAnsi="宋体" w:cs="宋体" w:eastAsia="宋体"/>
          <w:color w:val="000000"/>
          <w:sz w:val="22"/>
          <w:szCs w:val="22"/>
        </w:rPr>
        <w:t>每年（每次缴纳期限最长不得超过</w:t>
      </w:r>
      <w:r>
        <w:rPr>
          <w:rFonts w:eastAsia="宋体" w:cs="宋体" w:ascii="宋体" w:hAnsi="宋体"/>
          <w:color w:val="000000"/>
          <w:sz w:val="22"/>
          <w:szCs w:val="22"/>
        </w:rPr>
        <w:t>20</w:t>
      </w:r>
      <w:r>
        <w:rPr>
          <w:rFonts w:ascii="宋体" w:hAnsi="宋体" w:cs="宋体" w:eastAsia="宋体"/>
          <w:color w:val="000000"/>
          <w:sz w:val="22"/>
          <w:szCs w:val="22"/>
        </w:rPr>
        <w:t xml:space="preserve">年）。乙方在本合同签订时向甲方交纳该墓位 </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年维护管理费，合计：￥</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）。维护管理费期限届满</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日前，乙方按届时价格主管部门核准的收费标准按时续交维护管理费。</w:t>
      </w:r>
    </w:p>
    <w:p>
      <w:pPr>
        <w:pStyle w:val="p0"/>
        <w:spacing w:lineRule="exact" w:line="420"/>
        <w:ind w:end="0"/>
        <w:rPr>
          <w:rFonts w:ascii="宋体" w:hAnsi="宋体" w:eastAsia="宋体" w:cs="宋体"/>
          <w:color w:val="000000"/>
          <w:sz w:val="22"/>
          <w:szCs w:val="22"/>
          <w:highlight w:val="none"/>
        </w:rPr>
      </w:pPr>
      <w:r>
        <mc:AlternateContent>
          <mc:Choice Requires="wps">
            <w:drawing>
              <wp:anchor behindDoc="0" distT="0" distB="0" distL="114935" distR="114935" simplePos="0" locked="0" layoutInCell="1" allowOverlap="1" relativeHeight="28">
                <wp:simplePos x="0" y="0"/>
                <wp:positionH relativeFrom="column">
                  <wp:posOffset>5778500</wp:posOffset>
                </wp:positionH>
                <wp:positionV relativeFrom="paragraph">
                  <wp:posOffset>-946150</wp:posOffset>
                </wp:positionV>
                <wp:extent cx="7620" cy="10718800"/>
                <wp:effectExtent l="5080" t="635" r="5080" b="635"/>
                <wp:wrapNone/>
                <wp:docPr id="11" name="直线 29"/>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74.5pt" to="455.55pt,769.45pt" ID="直线 29" stroked="t" o:allowincell="f" style="position:absolute">
                <v:stroke color="black" weight="9360" dashstyle="longdash" joinstyle="miter" endcap="flat"/>
                <v:fill o:detectmouseclick="t" on="false"/>
                <w10:wrap type="none"/>
              </v:line>
            </w:pict>
          </mc:Fallback>
        </mc:AlternateContent>
      </w:r>
      <w:r>
        <w:rPr>
          <w:rFonts w:ascii="宋体" w:hAnsi="宋体" w:cs="宋体"/>
          <w:b/>
          <w:color w:val="000000"/>
          <w:sz w:val="22"/>
          <w:szCs w:val="22"/>
        </w:rPr>
        <w:t xml:space="preserve">    </w:t>
      </w:r>
      <w:r>
        <w:rPr>
          <w:rFonts w:ascii="宋体" w:hAnsi="宋体" w:cs="宋体"/>
          <w:b/>
          <w:color w:val="000000"/>
          <w:sz w:val="22"/>
          <w:szCs w:val="22"/>
        </w:rPr>
        <w:t>（三）墓碑费：</w:t>
      </w:r>
      <w:r>
        <w:rPr>
          <w:rFonts w:ascii="宋体" w:hAnsi="宋体" w:cs="宋体"/>
          <w:color w:val="000000"/>
          <w:sz w:val="22"/>
          <w:szCs w:val="22"/>
        </w:rPr>
        <w:t>墓碑规格：</w:t>
      </w:r>
      <w:r>
        <w:rPr>
          <w:rFonts w:ascii="宋体" w:hAnsi="宋体" w:cs="宋体"/>
          <w:color w:val="000000"/>
          <w:sz w:val="22"/>
          <w:szCs w:val="22"/>
          <w:u w:val="single"/>
        </w:rPr>
        <w:t xml:space="preserve">                         </w:t>
      </w:r>
      <w:r>
        <w:rPr>
          <w:rFonts w:ascii="宋体" w:hAnsi="宋体" w:cs="宋体"/>
          <w:color w:val="000000"/>
          <w:sz w:val="22"/>
          <w:szCs w:val="22"/>
        </w:rPr>
        <w:t>，</w:t>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墓碑款式</w:t>
      </w:r>
      <w:r>
        <w:rPr>
          <w:rFonts w:eastAsia="宋体" w:cs="宋体" w:ascii="宋体" w:hAnsi="宋体"/>
          <w:color w:val="000000"/>
          <w:sz w:val="22"/>
          <w:szCs w:val="22"/>
        </w:rPr>
        <w:t>/</w:t>
      </w:r>
      <w:r>
        <w:rPr>
          <w:rFonts w:ascii="宋体" w:hAnsi="宋体" w:cs="宋体"/>
          <w:color w:val="000000"/>
          <w:sz w:val="22"/>
          <w:szCs w:val="22"/>
        </w:rPr>
        <w:t>型号：</w:t>
      </w:r>
      <w:r>
        <w:rPr>
          <w:rFonts w:ascii="宋体" w:hAnsi="宋体" w:cs="宋体"/>
          <w:color w:val="000000"/>
          <w:sz w:val="22"/>
          <w:szCs w:val="22"/>
          <w:u w:val="single"/>
        </w:rPr>
        <w:t xml:space="preserve">                                    </w:t>
      </w:r>
      <w:r>
        <w:rPr>
          <w:rFonts w:ascii="宋体" w:hAnsi="宋体" w:cs="宋体"/>
          <w:color w:val="000000"/>
          <w:sz w:val="22"/>
          <w:szCs w:val="22"/>
        </w:rPr>
        <w:t>，</w:t>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墓碑材质：</w:t>
      </w:r>
      <w:r>
        <w:rPr>
          <w:rFonts w:ascii="宋体" w:hAnsi="宋体" w:cs="宋体"/>
          <w:color w:val="000000"/>
          <w:sz w:val="22"/>
          <w:szCs w:val="22"/>
          <w:u w:val="single"/>
        </w:rPr>
        <w:t xml:space="preserve">                                         </w:t>
      </w:r>
      <w:r>
        <w:rPr>
          <w:rFonts w:ascii="宋体" w:hAnsi="宋体" w:cs="宋体"/>
          <w:color w:val="000000"/>
          <w:sz w:val="22"/>
          <w:szCs w:val="22"/>
        </w:rPr>
        <w:t>，墓碑价格：￥</w:t>
      </w:r>
      <w:r>
        <w:rPr>
          <w:rFonts w:ascii="宋体" w:hAnsi="宋体" w:cs="宋体"/>
          <w:color w:val="000000"/>
          <w:sz w:val="22"/>
          <w:szCs w:val="22"/>
          <w:u w:val="single"/>
        </w:rPr>
        <w:t xml:space="preserve">           </w:t>
      </w:r>
      <w:r>
        <w:rPr>
          <w:rFonts w:ascii="宋体" w:hAnsi="宋体" w:cs="宋体"/>
          <w:color w:val="000000"/>
          <w:sz w:val="22"/>
          <w:szCs w:val="22"/>
        </w:rPr>
        <w:t>元（大写：</w:t>
      </w:r>
      <w:r>
        <w:rPr>
          <w:rFonts w:ascii="宋体" w:hAnsi="宋体" w:cs="宋体"/>
          <w:color w:val="000000"/>
          <w:sz w:val="22"/>
          <w:szCs w:val="22"/>
          <w:u w:val="single"/>
        </w:rPr>
        <w:t xml:space="preserve">                   </w:t>
      </w:r>
      <w:r>
        <w:rPr>
          <w:rFonts w:ascii="宋体" w:hAnsi="宋体" w:cs="宋体"/>
          <w:color w:val="000000"/>
          <w:sz w:val="22"/>
          <w:szCs w:val="22"/>
        </w:rPr>
        <w:t>）。付款方式和期限：</w:t>
      </w:r>
      <w:r>
        <w:rPr>
          <w:rFonts w:ascii="宋体" w:hAnsi="宋体" w:cs="宋体"/>
          <w:color w:val="000000"/>
          <w:sz w:val="22"/>
          <w:szCs w:val="22"/>
          <w:u w:val="single"/>
        </w:rPr>
        <w:t xml:space="preserve">                                   </w:t>
      </w:r>
      <w:r>
        <w:rPr>
          <w:rFonts w:ascii="宋体" w:hAnsi="宋体" w:cs="宋体"/>
          <w:color w:val="000000"/>
          <w:sz w:val="22"/>
          <w:szCs w:val="22"/>
        </w:rPr>
        <w:t>，建墓时间及其他约定：</w:t>
      </w:r>
      <w:r>
        <w:rPr>
          <w:rFonts w:ascii="宋体" w:hAnsi="宋体" w:cs="宋体"/>
          <w:color w:val="000000"/>
          <w:sz w:val="22"/>
          <w:szCs w:val="22"/>
          <w:u w:val="single"/>
        </w:rPr>
        <w:t xml:space="preserve">                               </w:t>
      </w:r>
      <w:r>
        <w:rPr>
          <w:rFonts w:ascii="宋体" w:hAnsi="宋体" w:cs="宋体"/>
          <w:color w:val="000000"/>
          <w:sz w:val="22"/>
          <w:szCs w:val="22"/>
        </w:rPr>
        <w:t>。</w:t>
      </w:r>
    </w:p>
    <w:p>
      <w:pPr>
        <w:pStyle w:val="p0"/>
        <w:spacing w:lineRule="exact" w:line="420"/>
        <w:ind w:firstLine="602" w:end="0"/>
        <w:rPr>
          <w:rFonts w:ascii="宋体" w:hAnsi="宋体" w:eastAsia="宋体" w:cs="宋体"/>
          <w:color w:val="000000"/>
          <w:sz w:val="22"/>
          <w:szCs w:val="22"/>
          <w:highlight w:val="none"/>
        </w:rPr>
      </w:pPr>
      <w:r>
        <w:rPr>
          <w:rFonts w:ascii="宋体" w:hAnsi="宋体" w:cs="宋体"/>
          <w:b/>
          <w:color w:val="000000"/>
          <w:sz w:val="22"/>
          <w:szCs w:val="22"/>
        </w:rPr>
        <w:t>（四）安葬费：</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元（大写：</w:t>
      </w:r>
      <w:r>
        <w:rPr>
          <w:rFonts w:ascii="宋体" w:hAnsi="宋体" w:cs="宋体"/>
          <w:color w:val="000000"/>
          <w:sz w:val="22"/>
          <w:szCs w:val="22"/>
          <w:u w:val="single"/>
        </w:rPr>
        <w:t xml:space="preserve">                 </w:t>
      </w:r>
      <w:r>
        <w:rPr>
          <w:rFonts w:ascii="宋体" w:hAnsi="宋体" w:cs="宋体"/>
          <w:color w:val="000000"/>
          <w:sz w:val="22"/>
          <w:szCs w:val="22"/>
        </w:rPr>
        <w:t>）。</w:t>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 xml:space="preserve">    </w:t>
      </w:r>
      <w:r>
        <w:rPr>
          <w:rFonts w:ascii="宋体" w:hAnsi="宋体" w:cs="宋体"/>
          <w:color w:val="000000"/>
          <w:sz w:val="22"/>
          <w:szCs w:val="22"/>
        </w:rPr>
        <w:t>安葬时间：</w:t>
      </w:r>
      <w:r>
        <w:rPr>
          <w:rFonts w:ascii="宋体" w:hAnsi="宋体" w:cs="宋体"/>
          <w:color w:val="000000"/>
          <w:sz w:val="22"/>
          <w:szCs w:val="22"/>
          <w:u w:val="single"/>
        </w:rPr>
        <w:t xml:space="preserve">                                  </w:t>
      </w:r>
      <w:r>
        <w:rPr>
          <w:rFonts w:ascii="宋体" w:hAnsi="宋体" w:cs="宋体"/>
          <w:color w:val="000000"/>
          <w:sz w:val="22"/>
          <w:szCs w:val="22"/>
        </w:rPr>
        <w:t>，付款方式和期限：</w:t>
      </w:r>
      <w:r>
        <w:rPr>
          <w:rFonts w:ascii="宋体" w:hAnsi="宋体" w:cs="宋体"/>
          <w:color w:val="000000"/>
          <w:sz w:val="22"/>
          <w:szCs w:val="22"/>
          <w:u w:val="single"/>
        </w:rPr>
        <w:t xml:space="preserve">                           </w:t>
      </w:r>
      <w:r>
        <w:rPr>
          <w:rFonts w:ascii="宋体" w:hAnsi="宋体" w:cs="宋体"/>
          <w:color w:val="000000"/>
          <w:sz w:val="22"/>
          <w:szCs w:val="22"/>
        </w:rPr>
        <w:t>。</w:t>
      </w:r>
      <w:r>
        <mc:AlternateContent>
          <mc:Choice Requires="wps">
            <w:drawing>
              <wp:anchor behindDoc="0" distT="0" distB="0" distL="114935" distR="114935" simplePos="0" locked="0" layoutInCell="1" allowOverlap="1" relativeHeight="19">
                <wp:simplePos x="0" y="0"/>
                <wp:positionH relativeFrom="column">
                  <wp:posOffset>5665470</wp:posOffset>
                </wp:positionH>
                <wp:positionV relativeFrom="paragraph">
                  <wp:posOffset>48260</wp:posOffset>
                </wp:positionV>
                <wp:extent cx="723900" cy="3850005"/>
                <wp:effectExtent l="0" t="0" r="0" b="0"/>
                <wp:wrapNone/>
                <wp:docPr id="12" name="Frame5"/>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3.8pt;mso-position-vertical-relative:text;margin-left:446.1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 xml:space="preserve">    </w:t>
      </w:r>
      <w:r>
        <w:rPr>
          <w:rFonts w:ascii="宋体" w:hAnsi="宋体" w:cs="宋体"/>
          <w:color w:val="000000"/>
          <w:sz w:val="22"/>
          <w:szCs w:val="22"/>
        </w:rPr>
        <w:t>同一墓位需多次安葬</w:t>
      </w:r>
      <w:r>
        <w:rPr>
          <w:rFonts w:eastAsia="宋体" w:cs="宋体" w:ascii="宋体" w:hAnsi="宋体"/>
          <w:color w:val="000000"/>
          <w:sz w:val="22"/>
          <w:szCs w:val="22"/>
        </w:rPr>
        <w:t>/</w:t>
      </w:r>
      <w:r>
        <w:rPr>
          <w:rFonts w:ascii="宋体" w:hAnsi="宋体" w:cs="宋体"/>
          <w:color w:val="000000"/>
          <w:sz w:val="22"/>
          <w:szCs w:val="22"/>
        </w:rPr>
        <w:t xml:space="preserve">合葬的，如需重新交付安葬费和拆装费，双方可按届时物价部门核准的价格，就有关事宜另行补充协定。 </w:t>
      </w:r>
    </w:p>
    <w:p>
      <w:pPr>
        <w:pStyle w:val="p0"/>
        <w:spacing w:lineRule="exact" w:line="420"/>
        <w:rPr>
          <w:rFonts w:ascii="宋体" w:hAnsi="宋体" w:eastAsia="宋体" w:cs="宋体"/>
          <w:color w:val="000000"/>
          <w:sz w:val="22"/>
          <w:szCs w:val="22"/>
          <w:highlight w:val="none"/>
        </w:rPr>
      </w:pPr>
      <w:r>
        <w:rPr>
          <w:rFonts w:ascii="宋体" w:hAnsi="宋体" w:cs="宋体"/>
          <w:b/>
          <w:color w:val="000000"/>
          <w:sz w:val="22"/>
          <w:szCs w:val="22"/>
        </w:rPr>
        <w:t xml:space="preserve">    </w:t>
      </w:r>
      <w:r>
        <w:rPr>
          <w:rFonts w:ascii="宋体" w:hAnsi="宋体" w:cs="宋体"/>
          <w:b/>
          <w:color w:val="000000"/>
          <w:sz w:val="22"/>
          <w:szCs w:val="22"/>
        </w:rPr>
        <w:t>（五）其他费用</w:t>
      </w:r>
      <w:r>
        <w:rPr>
          <w:rFonts w:ascii="宋体" w:hAnsi="宋体" w:cs="宋体"/>
          <w:color w:val="000000"/>
          <w:sz w:val="22"/>
          <w:szCs w:val="22"/>
        </w:rPr>
        <w:t>（可附页）</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eastAsia="宋体" w:cs="宋体" w:ascii="宋体" w:hAnsi="宋体"/>
          <w:color w:val="000000"/>
          <w:sz w:val="22"/>
          <w:szCs w:val="22"/>
        </w:rPr>
        <w:t>1</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r>
        <w:rPr>
          <w:rFonts w:ascii="宋体" w:hAnsi="宋体" w:cs="宋体" w:eastAsia="宋体"/>
          <w:color w:val="000000"/>
          <w:sz w:val="22"/>
          <w:szCs w:val="22"/>
        </w:rPr>
        <w:t>（收费项目）：￥</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宋体" w:hAnsi="宋体" w:cs="宋体" w:eastAsia="宋体"/>
          <w:color w:val="000000"/>
          <w:sz w:val="22"/>
          <w:szCs w:val="22"/>
        </w:rPr>
        <w:t>付款方式和期限：</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w:t>
      </w:r>
      <w:r>
        <w:rPr>
          <w:rFonts w:eastAsia="宋体" w:cs="宋体" w:ascii="宋体" w:hAnsi="宋体"/>
          <w:color w:val="000000"/>
          <w:sz w:val="22"/>
          <w:szCs w:val="22"/>
        </w:rPr>
        <w:t>2</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r>
        <w:rPr>
          <w:rFonts w:ascii="宋体" w:hAnsi="宋体" w:cs="宋体" w:eastAsia="宋体"/>
          <w:color w:val="000000"/>
          <w:sz w:val="22"/>
          <w:szCs w:val="22"/>
        </w:rPr>
        <w:t>（收费项目）：￥</w:t>
      </w:r>
      <w:r>
        <w:rPr>
          <w:rFonts w:ascii="宋体" w:hAnsi="宋体" w:cs="宋体" w:eastAsia="宋体"/>
          <w:color w:val="000000"/>
          <w:sz w:val="22"/>
          <w:szCs w:val="22"/>
          <w:u w:val="single"/>
        </w:rPr>
        <w:t xml:space="preserve">      </w:t>
      </w:r>
      <w:ins w:id="28"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宋体" w:hAnsi="宋体" w:cs="宋体" w:eastAsia="宋体"/>
          <w:color w:val="000000"/>
          <w:sz w:val="22"/>
          <w:szCs w:val="22"/>
        </w:rPr>
        <w:t>付款方式和期限：</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w:t>
      </w:r>
      <w:r>
        <w:rPr>
          <w:rFonts w:eastAsia="宋体" w:cs="宋体" w:ascii="宋体" w:hAnsi="宋体"/>
          <w:color w:val="000000"/>
          <w:sz w:val="22"/>
          <w:szCs w:val="22"/>
        </w:rPr>
        <w:t>3</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r>
        <w:rPr>
          <w:rFonts w:ascii="宋体" w:hAnsi="宋体" w:cs="宋体" w:eastAsia="宋体"/>
          <w:color w:val="000000"/>
          <w:sz w:val="22"/>
          <w:szCs w:val="22"/>
        </w:rPr>
        <w:t>（收费项目）：￥</w:t>
      </w:r>
      <w:r>
        <w:rPr>
          <w:rFonts w:ascii="宋体" w:hAnsi="宋体" w:cs="宋体" w:eastAsia="宋体"/>
          <w:color w:val="000000"/>
          <w:sz w:val="22"/>
          <w:szCs w:val="22"/>
          <w:u w:val="single"/>
        </w:rPr>
        <w:t xml:space="preserve">    </w:t>
      </w:r>
      <w:ins w:id="29"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宋体" w:hAnsi="宋体" w:cs="宋体" w:eastAsia="宋体"/>
          <w:color w:val="000000"/>
          <w:sz w:val="22"/>
          <w:szCs w:val="22"/>
        </w:rPr>
        <w:t>付款方式和期限：</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方正小标宋_GBK" w:hAnsi="方正小标宋_GBK" w:cs="方正小标宋_GBK" w:eastAsia="方正小标宋_GBK"/>
          <w:color w:val="000000"/>
          <w:sz w:val="24"/>
          <w:szCs w:val="24"/>
        </w:rPr>
        <w:t>三、甲乙双方的权利和义务</w:t>
      </w:r>
    </w:p>
    <w:p>
      <w:pPr>
        <w:pStyle w:val="Normal"/>
        <w:spacing w:lineRule="exact" w:line="420"/>
        <w:ind w:firstLine="683" w:end="0"/>
        <w:rPr>
          <w:rFonts w:ascii="宋体" w:hAnsi="宋体" w:eastAsia="宋体" w:cs="宋体"/>
          <w:b/>
          <w:color w:val="000000"/>
          <w:sz w:val="22"/>
          <w:szCs w:val="22"/>
          <w:highlight w:val="none"/>
        </w:rPr>
      </w:pPr>
      <w:r>
        <w:rPr>
          <w:rFonts w:ascii="宋体" w:hAnsi="宋体" w:cs="宋体" w:eastAsia="宋体"/>
          <w:b/>
          <w:color w:val="000000"/>
          <w:sz w:val="22"/>
          <w:szCs w:val="22"/>
        </w:rPr>
        <w:t>（一）甲方的权利和义务</w:t>
      </w:r>
    </w:p>
    <w:p>
      <w:pPr>
        <w:pStyle w:val="Normal"/>
        <w:spacing w:lineRule="exact" w:line="420"/>
        <w:ind w:firstLine="680" w:end="0"/>
        <w:rPr>
          <w:rFonts w:ascii="宋体" w:hAnsi="宋体" w:eastAsia="宋体" w:cs="宋体"/>
          <w:b/>
          <w:color w:val="00000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．甲方应严格遵守价格主管部门关于公墓价格的管理规定，收费标准不得超出价格主管部门核准标准。</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．根据法律法规规定以及本合同约定，负责公墓的建设、管理和维护，凭火化证明、《居民死亡医学证明（推断）书》或者其他有效证明为乙方提供使用墓位以及相应服务。</w:t>
      </w:r>
    </w:p>
    <w:p>
      <w:pPr>
        <w:pStyle w:val="Normal"/>
        <w:spacing w:lineRule="exact" w:line="420"/>
        <w:ind w:firstLine="720" w:end="0"/>
        <w:jc w:val="start"/>
        <w:rPr>
          <w:rFonts w:ascii="宋体" w:hAnsi="宋体" w:eastAsia="宋体" w:cs="宋体"/>
          <w:color w:val="000000"/>
          <w:sz w:val="22"/>
          <w:szCs w:val="22"/>
          <w:highlight w:val="none"/>
        </w:rPr>
      </w:pPr>
      <w:r>
        <w:rPr>
          <w:rFonts w:eastAsia="宋体" w:cs="宋体" w:ascii="宋体" w:hAnsi="宋体"/>
          <w:color w:val="000000"/>
          <w:sz w:val="22"/>
          <w:szCs w:val="22"/>
        </w:rPr>
        <w:t>3</w:t>
      </w:r>
      <w:r>
        <w:rPr>
          <w:rFonts w:ascii="宋体" w:hAnsi="宋体" w:cs="宋体" w:eastAsia="宋体"/>
          <w:color w:val="000000"/>
          <w:sz w:val="22"/>
          <w:szCs w:val="22"/>
        </w:rPr>
        <w:t>．在乙方付清墓位使用费、维护管理费款项后，</w:t>
      </w:r>
      <w:r>
        <mc:AlternateContent>
          <mc:Choice Requires="wps">
            <w:drawing>
              <wp:anchor behindDoc="0" distT="0" distB="0" distL="114935" distR="114935" simplePos="0" locked="0" layoutInCell="1" allowOverlap="1" relativeHeight="27">
                <wp:simplePos x="0" y="0"/>
                <wp:positionH relativeFrom="column">
                  <wp:posOffset>5778500</wp:posOffset>
                </wp:positionH>
                <wp:positionV relativeFrom="paragraph">
                  <wp:posOffset>-1946275</wp:posOffset>
                </wp:positionV>
                <wp:extent cx="7620" cy="10718800"/>
                <wp:effectExtent l="5080" t="635" r="5080" b="635"/>
                <wp:wrapNone/>
                <wp:docPr id="13" name="直线 28"/>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153.25pt" to="455.55pt,690.7pt" ID="直线 28" stroked="t" o:allowincell="f" style="position:absolute">
                <v:stroke color="black" weight="9360" dashstyle="longdash" joinstyle="miter" endcap="flat"/>
                <v:fill o:detectmouseclick="t" on="false"/>
                <w10:wrap type="none"/>
              </v:line>
            </w:pict>
          </mc:Fallback>
        </mc:AlternateContent>
      </w:r>
      <w:r>
        <w:rPr>
          <w:rFonts w:eastAsia="宋体" w:cs="宋体" w:ascii="宋体" w:hAnsi="宋体"/>
          <w:color w:val="000000"/>
          <w:sz w:val="22"/>
          <w:szCs w:val="22"/>
          <w:u w:val="none"/>
        </w:rPr>
        <w:t>3</w:t>
      </w:r>
      <w:r>
        <w:rPr>
          <w:rFonts w:ascii="宋体" w:hAnsi="宋体" w:cs="宋体" w:eastAsia="宋体"/>
          <w:color w:val="000000"/>
          <w:sz w:val="22"/>
          <w:szCs w:val="22"/>
          <w:u w:val="none"/>
        </w:rPr>
        <w:t>日内或于</w:t>
      </w:r>
      <w:r>
        <w:rPr>
          <w:rFonts w:ascii="宋体" w:hAnsi="宋体" w:cs="宋体" w:eastAsia="宋体"/>
          <w:color w:val="000000"/>
          <w:sz w:val="22"/>
          <w:szCs w:val="22"/>
          <w:u w:val="single"/>
        </w:rPr>
        <w:t xml:space="preserve">     </w:t>
      </w:r>
      <w:r>
        <w:rPr>
          <w:rFonts w:ascii="宋体" w:hAnsi="宋体" w:cs="宋体" w:eastAsia="宋体"/>
          <w:color w:val="000000"/>
          <w:sz w:val="22"/>
          <w:szCs w:val="22"/>
          <w:u w:val="none"/>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u w:val="none"/>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u w:val="none"/>
        </w:rPr>
        <w:t>日前</w:t>
      </w:r>
      <w:r>
        <w:rPr>
          <w:rFonts w:ascii="宋体" w:hAnsi="宋体" w:cs="宋体" w:eastAsia="宋体"/>
          <w:color w:val="000000"/>
          <w:sz w:val="22"/>
          <w:szCs w:val="22"/>
        </w:rPr>
        <w:t>向乙方交付墓位、签发与本合同相关信息一致的墓位使用证书，并保证乙方依法享有该墓位使用权。</w:t>
      </w:r>
    </w:p>
    <w:p>
      <w:pPr>
        <w:pStyle w:val="Normal"/>
        <w:spacing w:lineRule="exact" w:line="420"/>
        <w:ind w:firstLine="720" w:end="0"/>
        <w:jc w:val="start"/>
        <w:rPr>
          <w:rFonts w:ascii="宋体" w:hAnsi="宋体" w:eastAsia="宋体" w:cs="宋体"/>
          <w:color w:val="000000"/>
          <w:sz w:val="22"/>
          <w:szCs w:val="22"/>
          <w:highlight w:val="none"/>
        </w:rPr>
      </w:pPr>
      <w:r>
        <w:rPr>
          <w:rFonts w:eastAsia="宋体" w:cs="宋体" w:ascii="宋体" w:hAnsi="宋体"/>
          <w:color w:val="000000"/>
          <w:sz w:val="22"/>
          <w:szCs w:val="22"/>
        </w:rPr>
        <w:t>4</w:t>
      </w:r>
      <w:r>
        <w:rPr>
          <w:rFonts w:ascii="宋体" w:hAnsi="宋体" w:cs="宋体" w:eastAsia="宋体"/>
          <w:color w:val="000000"/>
          <w:sz w:val="22"/>
          <w:szCs w:val="22"/>
        </w:rPr>
        <w:t>．甲方联系方式变更，应于</w:t>
      </w:r>
      <w:r>
        <w:rPr>
          <w:rFonts w:eastAsia="宋体" w:cs="宋体" w:ascii="宋体" w:hAnsi="宋体"/>
          <w:color w:val="000000"/>
          <w:sz w:val="22"/>
          <w:szCs w:val="22"/>
        </w:rPr>
        <w:t>10</w:t>
      </w:r>
      <w:r>
        <w:rPr>
          <w:rFonts w:ascii="宋体" w:hAnsi="宋体" w:cs="宋体" w:eastAsia="宋体"/>
          <w:color w:val="000000"/>
          <w:sz w:val="22"/>
          <w:szCs w:val="22"/>
        </w:rPr>
        <w:t>个工作日内通知乙方并在市级及以上平面媒体或网站公示。</w:t>
      </w:r>
      <w:r>
        <w:rPr>
          <w:rFonts w:ascii="宋体" w:hAnsi="宋体" w:cs="宋体" w:eastAsia="宋体"/>
          <w:b w:val="false"/>
          <w:bCs w:val="false"/>
          <w:color w:val="000000"/>
          <w:sz w:val="22"/>
          <w:szCs w:val="22"/>
        </w:rPr>
        <w:t>如</w:t>
      </w:r>
      <w:r>
        <w:rPr>
          <w:rFonts w:ascii="宋体" w:hAnsi="宋体" w:cs="宋体" w:eastAsia="宋体"/>
          <w:b w:val="false"/>
          <w:bCs w:val="false"/>
          <w:color w:val="000000"/>
          <w:sz w:val="22"/>
          <w:szCs w:val="22"/>
          <w:lang w:eastAsia="zh-CN"/>
        </w:rPr>
        <w:t>甲</w:t>
      </w:r>
      <w:r>
        <w:rPr>
          <w:rFonts w:ascii="宋体" w:hAnsi="宋体" w:cs="宋体" w:eastAsia="宋体"/>
          <w:b w:val="false"/>
          <w:bCs w:val="false"/>
          <w:color w:val="000000"/>
          <w:sz w:val="22"/>
          <w:szCs w:val="22"/>
        </w:rPr>
        <w:t>方未及时通知</w:t>
      </w:r>
      <w:r>
        <w:rPr>
          <w:rFonts w:ascii="宋体" w:hAnsi="宋体" w:cs="宋体" w:eastAsia="宋体"/>
          <w:b w:val="false"/>
          <w:bCs w:val="false"/>
          <w:color w:val="000000"/>
          <w:sz w:val="22"/>
          <w:szCs w:val="22"/>
          <w:lang w:eastAsia="zh-CN"/>
        </w:rPr>
        <w:t>乙</w:t>
      </w:r>
      <w:r>
        <w:rPr>
          <w:rFonts w:ascii="宋体" w:hAnsi="宋体" w:cs="宋体" w:eastAsia="宋体"/>
          <w:b w:val="false"/>
          <w:bCs w:val="false"/>
          <w:color w:val="000000"/>
          <w:sz w:val="22"/>
          <w:szCs w:val="22"/>
        </w:rPr>
        <w:t>方，</w:t>
      </w:r>
      <w:r>
        <w:rPr>
          <w:rFonts w:ascii="宋体" w:hAnsi="宋体" w:cs="宋体" w:eastAsia="宋体"/>
          <w:b w:val="false"/>
          <w:bCs w:val="false"/>
          <w:color w:val="000000"/>
          <w:sz w:val="22"/>
          <w:szCs w:val="22"/>
          <w:lang w:eastAsia="zh-CN"/>
        </w:rPr>
        <w:t>甲</w:t>
      </w:r>
      <w:r>
        <w:rPr>
          <w:rFonts w:ascii="宋体" w:hAnsi="宋体" w:cs="宋体" w:eastAsia="宋体"/>
          <w:b w:val="false"/>
          <w:bCs w:val="false"/>
          <w:color w:val="000000"/>
          <w:sz w:val="22"/>
          <w:szCs w:val="22"/>
        </w:rPr>
        <w:t>方应承担相应后果。</w:t>
      </w:r>
      <w:r>
        <mc:AlternateContent>
          <mc:Choice Requires="wps">
            <w:drawing>
              <wp:anchor behindDoc="0" distT="0" distB="0" distL="114935" distR="114935" simplePos="0" locked="0" layoutInCell="1" allowOverlap="1" relativeHeight="20">
                <wp:simplePos x="0" y="0"/>
                <wp:positionH relativeFrom="column">
                  <wp:posOffset>5655945</wp:posOffset>
                </wp:positionH>
                <wp:positionV relativeFrom="paragraph">
                  <wp:posOffset>41910</wp:posOffset>
                </wp:positionV>
                <wp:extent cx="723900" cy="3850005"/>
                <wp:effectExtent l="0" t="0" r="0" b="0"/>
                <wp:wrapNone/>
                <wp:docPr id="14" name="Frame6"/>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3.3pt;mso-position-vertical-relative:text;margin-left:445.3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720" w:end="0"/>
        <w:jc w:val="start"/>
        <w:rPr>
          <w:rFonts w:ascii="宋体" w:hAnsi="宋体" w:eastAsia="宋体" w:cs="宋体"/>
          <w:color w:val="000000"/>
          <w:sz w:val="22"/>
          <w:szCs w:val="22"/>
          <w:highlight w:val="none"/>
        </w:rPr>
      </w:pPr>
      <w:r>
        <w:rPr>
          <w:rFonts w:eastAsia="宋体" w:cs="宋体" w:ascii="宋体" w:hAnsi="宋体"/>
          <w:color w:val="000000"/>
          <w:sz w:val="22"/>
          <w:szCs w:val="22"/>
        </w:rPr>
        <w:t>5</w:t>
      </w:r>
      <w:r>
        <w:rPr>
          <w:rFonts w:ascii="宋体" w:hAnsi="宋体" w:cs="宋体" w:eastAsia="宋体"/>
          <w:color w:val="000000"/>
          <w:sz w:val="22"/>
          <w:szCs w:val="22"/>
        </w:rPr>
        <w:t>．使用墓位期间，乙方逾期不续交维护管理费的，甲方应当书面告知乙方或者在市级平面媒体或政务网站进行公告告知，经书面告知或者公告</w:t>
      </w:r>
      <w:r>
        <w:rPr>
          <w:rFonts w:eastAsia="宋体" w:cs="宋体" w:ascii="宋体" w:hAnsi="宋体"/>
          <w:color w:val="000000"/>
          <w:sz w:val="22"/>
          <w:szCs w:val="22"/>
        </w:rPr>
        <w:t>60</w:t>
      </w:r>
      <w:r>
        <w:rPr>
          <w:rFonts w:ascii="宋体" w:hAnsi="宋体" w:cs="宋体" w:eastAsia="宋体"/>
          <w:color w:val="000000"/>
          <w:sz w:val="22"/>
          <w:szCs w:val="22"/>
        </w:rPr>
        <w:t>日后，乙方无正当理由仍不办理续用手续的，甲方可根据相关法律法规规定对墓位以及安葬的骨灰、骸骨进行处理，但不得违背公序良俗。</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6</w:t>
      </w:r>
      <w:r>
        <w:rPr>
          <w:rFonts w:ascii="宋体" w:hAnsi="宋体" w:cs="宋体" w:eastAsia="宋体"/>
          <w:color w:val="000000"/>
          <w:sz w:val="22"/>
          <w:szCs w:val="22"/>
        </w:rPr>
        <w:t>．为保证公墓规划统一性和方便管理，公墓内一切工程原则上由甲方或甲方指定机构负责施工。</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7</w:t>
      </w:r>
      <w:r>
        <w:rPr>
          <w:rFonts w:ascii="宋体" w:hAnsi="宋体" w:cs="宋体" w:eastAsia="宋体"/>
          <w:color w:val="000000"/>
          <w:sz w:val="22"/>
          <w:szCs w:val="22"/>
        </w:rPr>
        <w:t>．墓位周围的绿化、道路等基础设施归属甲方所有，甲方有权对墓区绿化、道路及其他设施进行改造、调整和开发利用。</w:t>
      </w:r>
    </w:p>
    <w:p>
      <w:pPr>
        <w:pStyle w:val="Normal"/>
        <w:spacing w:lineRule="exact" w:line="420"/>
        <w:ind w:firstLine="683" w:end="0"/>
        <w:rPr>
          <w:rFonts w:ascii="宋体" w:hAnsi="宋体" w:eastAsia="宋体" w:cs="宋体"/>
          <w:b/>
          <w:color w:val="000000"/>
          <w:sz w:val="22"/>
          <w:szCs w:val="22"/>
          <w:highlight w:val="none"/>
        </w:rPr>
      </w:pPr>
      <w:r>
        <w:rPr>
          <w:rFonts w:ascii="宋体" w:hAnsi="宋体" w:cs="宋体" w:eastAsia="宋体"/>
          <w:b/>
          <w:color w:val="000000"/>
          <w:sz w:val="22"/>
          <w:szCs w:val="22"/>
        </w:rPr>
        <w:t>（二）乙方的权利和义务</w:t>
      </w:r>
    </w:p>
    <w:p>
      <w:pPr>
        <w:pStyle w:val="Normal"/>
        <w:widowControl/>
        <w:spacing w:lineRule="exact" w:line="420"/>
        <w:ind w:firstLine="680" w:end="0"/>
        <w:jc w:val="start"/>
        <w:rPr>
          <w:rFonts w:ascii="宋体" w:hAnsi="宋体" w:eastAsia="宋体" w:cs="宋体"/>
          <w:color w:val="000000"/>
          <w:kern w:val="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．租用墓位应提供法律法规规定的相关证件资料，并</w:t>
      </w:r>
      <w:r>
        <w:rPr>
          <w:rFonts w:ascii="宋体" w:hAnsi="宋体" w:cs="宋体" w:eastAsia="宋体"/>
          <w:color w:val="000000"/>
          <w:kern w:val="0"/>
          <w:sz w:val="22"/>
          <w:szCs w:val="22"/>
        </w:rPr>
        <w:t>承诺所提供的证件资料和信息真实合法。</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．妥善保管甲方签发的墓位使用证书。若有遗失，应及时以书面方式通知甲方并补办。联系方式变更，应在</w:t>
      </w:r>
      <w:r>
        <w:rPr>
          <w:rFonts w:eastAsia="宋体" w:cs="宋体" w:ascii="宋体" w:hAnsi="宋体"/>
          <w:color w:val="000000"/>
          <w:sz w:val="22"/>
          <w:szCs w:val="22"/>
        </w:rPr>
        <w:t>10</w:t>
      </w:r>
      <w:r>
        <w:rPr>
          <w:rFonts w:ascii="宋体" w:hAnsi="宋体" w:cs="宋体" w:eastAsia="宋体"/>
          <w:color w:val="000000"/>
          <w:sz w:val="22"/>
          <w:szCs w:val="22"/>
        </w:rPr>
        <w:t>个工作日内及时通知甲方。如乙方未及时通知甲方，</w:t>
      </w:r>
      <w:r>
        <mc:AlternateContent>
          <mc:Choice Requires="wps">
            <w:drawing>
              <wp:anchor behindDoc="0" distT="0" distB="0" distL="114935" distR="114935" simplePos="0" locked="0" layoutInCell="1" allowOverlap="1" relativeHeight="15">
                <wp:simplePos x="0" y="0"/>
                <wp:positionH relativeFrom="column">
                  <wp:posOffset>5778500</wp:posOffset>
                </wp:positionH>
                <wp:positionV relativeFrom="paragraph">
                  <wp:posOffset>-860425</wp:posOffset>
                </wp:positionV>
                <wp:extent cx="7620" cy="10718800"/>
                <wp:effectExtent l="5080" t="635" r="5080" b="635"/>
                <wp:wrapNone/>
                <wp:docPr id="15" name="直线 11"/>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67.75pt" to="455.55pt,776.2pt" ID="直线 11"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乙方应承担相应后果。</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kern w:val="0"/>
          <w:sz w:val="22"/>
          <w:szCs w:val="22"/>
        </w:rPr>
        <w:t>3</w:t>
      </w:r>
      <w:r>
        <w:rPr>
          <w:rFonts w:ascii="宋体" w:hAnsi="宋体" w:cs="宋体" w:eastAsia="宋体"/>
          <w:color w:val="000000"/>
          <w:sz w:val="22"/>
          <w:szCs w:val="22"/>
        </w:rPr>
        <w:t>．在所租用墓位占地面积范围内按合同约定合理使用墓位，自觉遵守法律法规规定以及本公墓相关管理规定，不得损害甲方或他人利益，不得在墓位内安放贵重陪葬品</w:t>
      </w:r>
      <w:r>
        <w:rPr>
          <w:rFonts w:ascii="宋体" w:hAnsi="宋体" w:cs="宋体" w:eastAsia="宋体"/>
          <w:color w:val="000000"/>
          <w:kern w:val="0"/>
          <w:sz w:val="22"/>
          <w:szCs w:val="22"/>
        </w:rPr>
        <w:t>（甲方不承担保管责任）</w:t>
      </w:r>
      <w:r>
        <w:rPr>
          <w:rFonts w:ascii="宋体" w:hAnsi="宋体" w:cs="宋体" w:eastAsia="宋体"/>
          <w:color w:val="000000"/>
          <w:sz w:val="22"/>
          <w:szCs w:val="22"/>
        </w:rPr>
        <w:t>，</w:t>
      </w:r>
      <w:r>
        <w:rPr>
          <w:rFonts w:ascii="宋体" w:hAnsi="宋体" w:cs="宋体" w:eastAsia="宋体"/>
          <w:color w:val="000000"/>
          <w:kern w:val="0"/>
          <w:sz w:val="22"/>
          <w:szCs w:val="22"/>
        </w:rPr>
        <w:t>严禁在公墓内搞封建迷信活动。</w:t>
      </w:r>
    </w:p>
    <w:p>
      <w:pPr>
        <w:pStyle w:val="Normal"/>
        <w:spacing w:lineRule="exact" w:line="420"/>
        <w:jc w:val="start"/>
        <w:rPr>
          <w:rFonts w:ascii="宋体" w:hAnsi="宋体" w:eastAsia="宋体" w:cs="宋体"/>
          <w:color w:val="000000"/>
          <w:kern w:val="0"/>
          <w:sz w:val="22"/>
          <w:szCs w:val="22"/>
          <w:highlight w:val="none"/>
        </w:rPr>
      </w:pPr>
      <w:r>
        <w:rPr>
          <w:rFonts w:ascii="宋体" w:hAnsi="宋体" w:cs="宋体" w:eastAsia="宋体"/>
          <w:color w:val="000000"/>
          <w:kern w:val="0"/>
          <w:sz w:val="22"/>
          <w:szCs w:val="22"/>
        </w:rPr>
        <w:t xml:space="preserve">    </w:t>
      </w:r>
      <w:r>
        <w:rPr>
          <w:rFonts w:eastAsia="宋体" w:cs="宋体" w:ascii="宋体" w:hAnsi="宋体"/>
          <w:color w:val="000000"/>
          <w:kern w:val="0"/>
          <w:sz w:val="22"/>
          <w:szCs w:val="22"/>
        </w:rPr>
        <w:t>4</w:t>
      </w:r>
      <w:r>
        <w:rPr>
          <w:rFonts w:ascii="宋体" w:hAnsi="宋体" w:cs="宋体" w:eastAsia="宋体"/>
          <w:color w:val="000000"/>
          <w:sz w:val="22"/>
          <w:szCs w:val="22"/>
        </w:rPr>
        <w:t>．使用墓位期间，应按本合同约定向甲方缴纳维护管理费；维护管理费期限届满，按价格主管部门核准标准另行约定续交维护管理费。</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kern w:val="0"/>
          <w:sz w:val="22"/>
          <w:szCs w:val="22"/>
        </w:rPr>
        <w:t>5</w:t>
      </w:r>
      <w:r>
        <w:rPr>
          <w:rFonts w:ascii="宋体" w:hAnsi="宋体" w:cs="宋体" w:eastAsia="宋体"/>
          <w:color w:val="000000"/>
          <w:sz w:val="22"/>
          <w:szCs w:val="22"/>
        </w:rPr>
        <w:t>．在墓碑制作等方面如有特殊要求，应经甲乙双方协商一致另行约定，并明确相关责任。</w:t>
      </w:r>
    </w:p>
    <w:p>
      <w:pPr>
        <w:pStyle w:val="Normal"/>
        <w:spacing w:lineRule="exact" w:line="420"/>
        <w:ind w:firstLine="680" w:end="0"/>
        <w:jc w:val="start"/>
        <w:rPr>
          <w:rFonts w:ascii="宋体" w:hAnsi="宋体" w:eastAsia="宋体" w:cs="宋体"/>
          <w:color w:val="000000"/>
          <w:sz w:val="22"/>
          <w:szCs w:val="22"/>
          <w:highlight w:val="none"/>
        </w:rPr>
      </w:pPr>
      <w:r>
        <mc:AlternateContent>
          <mc:Choice Requires="wps">
            <w:drawing>
              <wp:anchor behindDoc="0" distT="0" distB="0" distL="114935" distR="114935" simplePos="0" locked="0" layoutInCell="1" allowOverlap="1" relativeHeight="29">
                <wp:simplePos x="0" y="0"/>
                <wp:positionH relativeFrom="column">
                  <wp:posOffset>5778500</wp:posOffset>
                </wp:positionH>
                <wp:positionV relativeFrom="paragraph">
                  <wp:posOffset>-5102225</wp:posOffset>
                </wp:positionV>
                <wp:extent cx="7620" cy="10718800"/>
                <wp:effectExtent l="5080" t="635" r="5080" b="635"/>
                <wp:wrapNone/>
                <wp:docPr id="16" name="直线 30"/>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401.75pt" to="455.55pt,442.2pt" ID="直线 30" stroked="t" o:allowincell="f" style="position:absolute">
                <v:stroke color="black" weight="9360" dashstyle="longdash" joinstyle="miter" endcap="flat"/>
                <v:fill o:detectmouseclick="t" on="false"/>
                <w10:wrap type="none"/>
              </v:line>
            </w:pict>
          </mc:Fallback>
        </mc:AlternateContent>
      </w:r>
      <w:r>
        <w:rPr>
          <w:rFonts w:eastAsia="宋体" w:cs="宋体" w:ascii="宋体" w:hAnsi="宋体"/>
          <w:color w:val="000000"/>
          <w:sz w:val="22"/>
          <w:szCs w:val="22"/>
        </w:rPr>
        <w:t>6</w:t>
      </w:r>
      <w:r>
        <w:rPr>
          <w:rFonts w:ascii="宋体" w:hAnsi="宋体" w:cs="宋体" w:eastAsia="宋体"/>
          <w:color w:val="000000"/>
          <w:sz w:val="22"/>
          <w:szCs w:val="22"/>
        </w:rPr>
        <w:t>．墓位租用方、逝者相关信息以合同内容为准，不得将所租用的墓位转让、出租或赠予他人。</w:t>
      </w:r>
      <w:r>
        <mc:AlternateContent>
          <mc:Choice Requires="wps">
            <w:drawing>
              <wp:anchor behindDoc="0" distT="0" distB="0" distL="114935" distR="114935" simplePos="0" locked="0" layoutInCell="1" allowOverlap="1" relativeHeight="21">
                <wp:simplePos x="0" y="0"/>
                <wp:positionH relativeFrom="column">
                  <wp:posOffset>5665470</wp:posOffset>
                </wp:positionH>
                <wp:positionV relativeFrom="paragraph">
                  <wp:posOffset>238760</wp:posOffset>
                </wp:positionV>
                <wp:extent cx="723900" cy="3850005"/>
                <wp:effectExtent l="0" t="0" r="0" b="0"/>
                <wp:wrapNone/>
                <wp:docPr id="17" name="Frame7"/>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18.8pt;mso-position-vertical-relative:text;margin-left:446.1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52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四、合同的变更、解除和终止</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（一）合同履行期间，乙方提出放弃墓位使用权的，经甲乙双方协商一致后可由甲方有偿收回该墓位使用权并解除合同；协商不成的，应继续履行合同。</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（二）合同履行期间，乙方逾期不缴纳维护管理费、经催告或公告无正当理由仍不缴纳的，视为单方解除合同，甲方有权收回墓地使用权并单方解除合同。</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（三）如因不可抗力因素致使合同不能履行时，本合同自动终止，甲乙双方均不负违约责任。</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（四）如因政府依法征用公墓用地，致使合同无法继续履行，双方均有权解除合同，乙方可请求甲方另行提供墓位或就其利益损失在政府征收、征用的补偿金范围内进行合理补偿。</w:t>
      </w:r>
    </w:p>
    <w:p>
      <w:pPr>
        <w:pStyle w:val="Normal"/>
        <w:spacing w:lineRule="exact" w:line="420"/>
        <w:ind w:firstLine="645" w:end="0"/>
        <w:jc w:val="start"/>
        <w:rPr>
          <w:rFonts w:ascii="宋体" w:hAnsi="宋体" w:eastAsia="宋体" w:cs="宋体"/>
          <w:color w:val="000000"/>
          <w:sz w:val="22"/>
          <w:szCs w:val="22"/>
          <w:highlight w:val="none"/>
        </w:rPr>
      </w:pPr>
      <w:r>
        <mc:AlternateContent>
          <mc:Choice Requires="wps">
            <w:drawing>
              <wp:anchor behindDoc="0" distT="0" distB="0" distL="114935" distR="114935" simplePos="0" locked="0" layoutInCell="1" allowOverlap="1" relativeHeight="16">
                <wp:simplePos x="0" y="0"/>
                <wp:positionH relativeFrom="column">
                  <wp:posOffset>5778500</wp:posOffset>
                </wp:positionH>
                <wp:positionV relativeFrom="paragraph">
                  <wp:posOffset>-838200</wp:posOffset>
                </wp:positionV>
                <wp:extent cx="7620" cy="10718800"/>
                <wp:effectExtent l="5080" t="635" r="5080" b="635"/>
                <wp:wrapNone/>
                <wp:docPr id="18" name="直线 12"/>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66pt" to="455.55pt,777.95pt" ID="直线 12"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（五）合同期满后，乙方不再继续使用该墓位的，本合同自动终止。如乙方需继续使用该墓位，应当与甲方重新协商签订合同。</w:t>
      </w:r>
    </w:p>
    <w:p>
      <w:pPr>
        <w:pStyle w:val="Normal"/>
        <w:spacing w:lineRule="exact" w:line="420"/>
        <w:ind w:end="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ascii="宋体" w:hAnsi="宋体" w:cs="宋体" w:eastAsia="宋体"/>
          <w:color w:val="000000"/>
          <w:sz w:val="22"/>
          <w:szCs w:val="22"/>
        </w:rPr>
        <w:t>（六）合同终止或解除后，墓位使用权由甲方收回，已安葬的骨灰（骸骨、遗体）和墓碑由乙方自行处置；乙方</w:t>
      </w:r>
      <w:r>
        <w:rPr>
          <w:rFonts w:eastAsia="宋体" w:cs="宋体" w:ascii="宋体" w:hAnsi="宋体"/>
          <w:color w:val="000000"/>
          <w:sz w:val="22"/>
          <w:szCs w:val="22"/>
        </w:rPr>
        <w:t>30</w:t>
      </w:r>
      <w:r>
        <w:rPr>
          <w:rFonts w:ascii="宋体" w:hAnsi="宋体" w:cs="宋体" w:eastAsia="宋体"/>
          <w:color w:val="000000"/>
          <w:sz w:val="22"/>
          <w:szCs w:val="22"/>
        </w:rPr>
        <w:t>日内不自行处置的，甲方可以迁移并妥善处理，但不得违背公序良俗。</w:t>
      </w:r>
    </w:p>
    <w:p>
      <w:pPr>
        <w:pStyle w:val="Normal"/>
        <w:spacing w:lineRule="exact" w:line="420"/>
        <w:ind w:firstLine="68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五、违约责任</w:t>
      </w:r>
    </w:p>
    <w:p>
      <w:pPr>
        <w:pStyle w:val="Normal"/>
        <w:spacing w:lineRule="exact" w:line="420"/>
        <w:ind w:firstLine="680" w:end="0"/>
        <w:rPr>
          <w:rFonts w:ascii="宋体" w:hAnsi="宋体" w:eastAsia="宋体" w:cs="宋体"/>
          <w:b/>
          <w:bCs/>
          <w:color w:val="000000"/>
          <w:sz w:val="22"/>
          <w:szCs w:val="22"/>
          <w:highlight w:val="none"/>
        </w:rPr>
      </w:pPr>
      <w:r>
        <w:rPr>
          <w:rFonts w:ascii="宋体" w:hAnsi="宋体" w:cs="宋体" w:eastAsia="宋体"/>
          <w:color w:val="000000"/>
          <w:sz w:val="22"/>
          <w:szCs w:val="22"/>
        </w:rPr>
        <w:t>（一）本合同生效后，甲乙双方应当认真履行。任何一方违约，应按合同约定向对方支付违约金，违约金双方约定为￥</w:t>
      </w:r>
      <w:r>
        <w:rPr>
          <w:rFonts w:ascii="宋体" w:hAnsi="宋体" w:cs="宋体" w:eastAsia="宋体"/>
          <w:color w:val="000000"/>
          <w:sz w:val="22"/>
          <w:szCs w:val="22"/>
          <w:u w:val="single"/>
        </w:rPr>
        <w:t xml:space="preserve">     </w:t>
      </w:r>
      <w:del w:id="30" w:author="☁️" w:date="2022-01-20T16:26:00Z">
        <w:r>
          <w:rPr>
            <w:rFonts w:ascii="宋体" w:hAnsi="宋体" w:cs="宋体" w:eastAsia="宋体"/>
            <w:color w:val="000000"/>
            <w:sz w:val="22"/>
            <w:szCs w:val="22"/>
            <w:u w:val="single"/>
          </w:rPr>
          <w:delText xml:space="preserve"> </w:delText>
        </w:r>
      </w:del>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r>
        <w:rPr>
          <w:rFonts w:ascii="宋体" w:hAnsi="宋体" w:cs="宋体" w:eastAsia="宋体"/>
          <w:color w:val="000000"/>
          <w:sz w:val="22"/>
          <w:szCs w:val="22"/>
        </w:rPr>
        <w:t>但不得超过</w:t>
      </w:r>
      <w:r>
        <w:rPr>
          <w:rFonts w:ascii="宋体" w:hAnsi="宋体" w:cs="宋体" w:eastAsia="宋体"/>
          <w:color w:val="000000"/>
          <w:sz w:val="22"/>
          <w:szCs w:val="22"/>
          <w:lang w:eastAsia="zh-CN"/>
        </w:rPr>
        <w:t>合同总价款</w:t>
      </w:r>
      <w:r>
        <w:rPr>
          <w:rFonts w:ascii="宋体" w:hAnsi="宋体" w:cs="宋体" w:eastAsia="宋体"/>
          <w:color w:val="000000"/>
          <w:sz w:val="22"/>
          <w:szCs w:val="22"/>
        </w:rPr>
        <w:t>的</w:t>
      </w:r>
      <w:r>
        <w:rPr>
          <w:rFonts w:eastAsia="宋体" w:cs="宋体" w:ascii="宋体" w:hAnsi="宋体"/>
          <w:color w:val="000000"/>
          <w:sz w:val="22"/>
          <w:szCs w:val="22"/>
        </w:rPr>
        <w:t>20%</w:t>
      </w:r>
      <w:r>
        <w:rPr>
          <w:rFonts w:ascii="宋体" w:hAnsi="宋体" w:cs="宋体" w:eastAsia="宋体"/>
          <w:color w:val="000000"/>
          <w:sz w:val="22"/>
          <w:szCs w:val="22"/>
        </w:rPr>
        <mc:AlternateContent>
          <mc:Choice Requires="wps">
            <w:drawing>
              <wp:anchor behindDoc="0" distT="0" distB="0" distL="114935" distR="114935" simplePos="0" locked="0" layoutInCell="1" allowOverlap="1" relativeHeight="30">
                <wp:simplePos x="0" y="0"/>
                <wp:positionH relativeFrom="column">
                  <wp:posOffset>5778500</wp:posOffset>
                </wp:positionH>
                <wp:positionV relativeFrom="paragraph">
                  <wp:posOffset>-4111625</wp:posOffset>
                </wp:positionV>
                <wp:extent cx="7620" cy="10718800"/>
                <wp:effectExtent l="5080" t="635" r="5080" b="635"/>
                <wp:wrapNone/>
                <wp:docPr id="19" name="直线 31"/>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323.75pt" to="455.55pt,520.2pt" ID="直线 31"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。因违约给对方造成损失的，违约方还应承担赔偿责任。</w:t>
      </w:r>
      <w:r>
        <mc:AlternateContent>
          <mc:Choice Requires="wps">
            <w:drawing>
              <wp:anchor behindDoc="0" distT="0" distB="0" distL="114935" distR="114935" simplePos="0" locked="0" layoutInCell="1" allowOverlap="1" relativeHeight="31">
                <wp:simplePos x="0" y="0"/>
                <wp:positionH relativeFrom="column">
                  <wp:posOffset>5665470</wp:posOffset>
                </wp:positionH>
                <wp:positionV relativeFrom="paragraph">
                  <wp:posOffset>1229360</wp:posOffset>
                </wp:positionV>
                <wp:extent cx="723900" cy="3850005"/>
                <wp:effectExtent l="0" t="0" r="0" b="0"/>
                <wp:wrapNone/>
                <wp:docPr id="20" name="Frame8"/>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96.8pt;mso-position-vertical-relative:text;margin-left:446.1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（二）因甲方过错原因造成骨殖、骨灰毁失的，甲方应承担赔偿责任。</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（三）乙方应按照合同规定按时足额向甲方支付墓位使用费、维护管理费或者其他相关费用，逾期支付，每逾期一日，乙方应向甲方支付逾期款项的</w:t>
      </w:r>
      <w:r>
        <w:rPr>
          <w:rFonts w:eastAsia="宋体" w:cs="宋体" w:ascii="宋体" w:hAnsi="宋体"/>
          <w:color w:val="000000"/>
          <w:sz w:val="22"/>
          <w:szCs w:val="22"/>
        </w:rPr>
        <w:t>0.5‰</w:t>
      </w:r>
      <w:r>
        <w:rPr>
          <w:rFonts w:ascii="宋体" w:hAnsi="宋体" w:cs="宋体" w:eastAsia="宋体"/>
          <w:color w:val="000000"/>
          <w:sz w:val="22"/>
          <w:szCs w:val="22"/>
        </w:rPr>
        <w:t>作为违约金。逾期</w:t>
      </w:r>
      <w:r>
        <w:rPr>
          <w:rFonts w:ascii="宋体" w:hAnsi="宋体" w:cs="宋体" w:eastAsia="宋体"/>
          <w:color w:val="000000"/>
          <w:sz w:val="22"/>
          <w:szCs w:val="22"/>
          <w:u w:val="single"/>
        </w:rPr>
        <w:t xml:space="preserve">    </w:t>
      </w:r>
      <w:r>
        <w:rPr>
          <w:rFonts w:ascii="宋体" w:hAnsi="宋体" w:cs="宋体" w:eastAsia="宋体"/>
          <w:color w:val="000000"/>
          <w:sz w:val="22"/>
          <w:szCs w:val="22"/>
        </w:rPr>
        <w:t>个月，甲方有权单方解除合同，收回墓位并对骨灰、骸骨进行妥善处理。</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（四）乙方租用墓位提供的相关证件资料如有不实，应自行承担由此产生的一切法律责任。</w:t>
      </w:r>
    </w:p>
    <w:p>
      <w:pPr>
        <w:pStyle w:val="Normal"/>
        <w:widowControl/>
        <w:spacing w:lineRule="exact" w:line="420"/>
        <w:ind w:firstLine="680" w:end="0"/>
        <w:rPr>
          <w:rFonts w:ascii="宋体" w:hAnsi="宋体" w:eastAsia="宋体" w:cs="宋体"/>
          <w:color w:val="000000"/>
          <w:kern w:val="0"/>
          <w:sz w:val="22"/>
          <w:szCs w:val="22"/>
          <w:highlight w:val="none"/>
        </w:rPr>
      </w:pPr>
      <w:r>
        <w:rPr>
          <w:rFonts w:ascii="宋体" w:hAnsi="宋体" w:cs="宋体" w:eastAsia="宋体"/>
          <w:color w:val="000000"/>
          <w:sz w:val="22"/>
          <w:szCs w:val="22"/>
        </w:rPr>
        <w:t>（五）因乙方违反公墓管理规定造成甲方或他人损失的，乙方应承担相应赔偿责任。</w:t>
      </w:r>
    </w:p>
    <w:p>
      <w:pPr>
        <w:pStyle w:val="Normal"/>
        <w:spacing w:lineRule="exact" w:line="420"/>
        <w:ind w:firstLine="680" w:end="0"/>
        <w:rPr>
          <w:rFonts w:ascii="宋体" w:hAnsi="宋体" w:eastAsia="宋体" w:cs="宋体"/>
          <w:color w:val="000000"/>
          <w:sz w:val="22"/>
          <w:szCs w:val="22"/>
          <w:highlight w:val="none"/>
        </w:rPr>
      </w:pPr>
      <w:r>
        <w:rPr>
          <w:rFonts w:ascii="方正小标宋_GBK" w:hAnsi="方正小标宋_GBK" w:cs="方正小标宋_GBK" w:eastAsia="方正小标宋_GBK"/>
          <w:color w:val="000000"/>
          <w:sz w:val="24"/>
          <w:szCs w:val="24"/>
        </w:rPr>
        <w:t>六、合同争议解决方式</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本合同在履行过程中发生的争议由双方协商解决，如协商不成，按下列第</w:t>
      </w:r>
      <w:r>
        <w:rPr>
          <w:rFonts w:ascii="宋体" w:hAnsi="宋体" w:cs="宋体" w:eastAsia="宋体"/>
          <w:color w:val="000000"/>
          <w:sz w:val="22"/>
          <w:szCs w:val="22"/>
          <w:u w:val="single"/>
        </w:rPr>
        <w:t>　</w:t>
      </w:r>
      <w:r>
        <w:rPr>
          <w:rFonts w:ascii="宋体" w:hAnsi="宋体" w:cs="宋体" w:eastAsia="宋体"/>
          <w:color w:val="000000"/>
          <w:sz w:val="22"/>
          <w:szCs w:val="22"/>
        </w:rPr>
        <w:t>种方式：</w:t>
      </w:r>
    </w:p>
    <w:p>
      <w:pPr>
        <w:pStyle w:val="Normal"/>
        <w:spacing w:lineRule="exact" w:line="420"/>
        <w:ind w:firstLine="680" w:end="0"/>
        <w:rPr>
          <w:rFonts w:ascii="宋体" w:hAnsi="宋体" w:eastAsia="宋体" w:cs="宋体"/>
          <w:color w:val="00000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．提交广州仲裁委员会仲裁；</w:t>
      </w:r>
      <w:r>
        <mc:AlternateContent>
          <mc:Choice Requires="wps">
            <w:drawing>
              <wp:anchor behindDoc="0" distT="0" distB="0" distL="114935" distR="114935" simplePos="0" locked="0" layoutInCell="1" allowOverlap="1" relativeHeight="22">
                <wp:simplePos x="0" y="0"/>
                <wp:positionH relativeFrom="column">
                  <wp:posOffset>5684520</wp:posOffset>
                </wp:positionH>
                <wp:positionV relativeFrom="paragraph">
                  <wp:posOffset>-926465</wp:posOffset>
                </wp:positionV>
                <wp:extent cx="723900" cy="3850005"/>
                <wp:effectExtent l="0" t="0" r="0" b="0"/>
                <wp:wrapNone/>
                <wp:docPr id="21" name="Frame9"/>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72.9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680" w:end="0"/>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．向有管辖权的人民法院起诉。</w:t>
      </w:r>
    </w:p>
    <w:p>
      <w:pPr>
        <w:pStyle w:val="Normal"/>
        <w:spacing w:lineRule="exact" w:line="420"/>
        <w:ind w:firstLine="68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七、其他约定</w:t>
      </w:r>
    </w:p>
    <w:p>
      <w:pPr>
        <w:pStyle w:val="Normal"/>
        <w:spacing w:lineRule="exact" w:line="420"/>
        <w:ind w:firstLine="680" w:end="0"/>
        <w:rPr>
          <w:rFonts w:ascii="宋体" w:hAnsi="宋体" w:eastAsia="宋体" w:cs="宋体"/>
          <w:color w:val="000000"/>
          <w:sz w:val="22"/>
          <w:szCs w:val="22"/>
          <w:highlight w:val="none"/>
          <w:u w:val="single"/>
        </w:rPr>
      </w:pPr>
      <w:r>
        <w:rPr>
          <w:rFonts w:ascii="宋体" w:hAnsi="宋体" w:cs="宋体" w:eastAsia="宋体"/>
          <w:color w:val="000000"/>
          <w:sz w:val="22"/>
          <w:szCs w:val="22"/>
        </w:rPr>
        <w:t>其他需要约定的事项：</w:t>
      </w:r>
      <w:r>
        <w:rPr>
          <w:rFonts w:ascii="宋体" w:hAnsi="宋体" w:cs="宋体" w:eastAsia="宋体"/>
          <w:color w:val="000000"/>
          <w:sz w:val="22"/>
          <w:szCs w:val="22"/>
          <w:u w:val="single"/>
        </w:rPr>
        <w:t xml:space="preserve">                </w:t>
      </w:r>
      <w:ins w:id="31"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p>
    <w:p>
      <w:pPr>
        <w:pStyle w:val="Normal"/>
        <w:spacing w:lineRule="exact" w:line="420"/>
        <w:ind w:end="0"/>
        <w:rPr>
          <w:rFonts w:ascii="宋体" w:hAnsi="宋体" w:eastAsia="宋体" w:cs="宋体"/>
          <w:color w:val="000000"/>
          <w:sz w:val="22"/>
          <w:szCs w:val="22"/>
          <w:highlight w:val="none"/>
          <w:u w:val="single"/>
        </w:rPr>
      </w:pPr>
      <w:r>
        <w:rPr>
          <w:rFonts w:ascii="宋体" w:hAnsi="宋体" w:cs="宋体" w:eastAsia="宋体"/>
          <w:color w:val="000000"/>
          <w:sz w:val="22"/>
          <w:szCs w:val="22"/>
          <w:u w:val="single"/>
        </w:rPr>
        <w:t xml:space="preserve">                                          </w:t>
      </w:r>
      <w:ins w:id="32"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p>
    <w:p>
      <w:pPr>
        <w:pStyle w:val="Normal"/>
        <w:spacing w:lineRule="exact" w:line="420"/>
        <w:ind w:end="0"/>
        <w:rPr>
          <w:rFonts w:ascii="宋体" w:hAnsi="宋体" w:eastAsia="宋体" w:cs="宋体"/>
          <w:color w:val="000000"/>
          <w:sz w:val="22"/>
          <w:szCs w:val="22"/>
          <w:highlight w:val="none"/>
          <w:u w:val="single"/>
        </w:rPr>
      </w:pPr>
      <w:r>
        <w:rPr>
          <w:rFonts w:ascii="宋体" w:hAnsi="宋体" w:cs="宋体" w:eastAsia="宋体"/>
          <w:color w:val="000000"/>
          <w:sz w:val="22"/>
          <w:szCs w:val="22"/>
          <w:u w:val="single"/>
        </w:rPr>
        <w:t xml:space="preserve">                                        </w:t>
      </w:r>
      <w:ins w:id="33"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p>
    <w:p>
      <w:pPr>
        <w:pStyle w:val="Normal"/>
        <w:spacing w:lineRule="exact" w:line="420"/>
        <w:ind w:end="0"/>
        <w:rPr>
          <w:rFonts w:ascii="宋体" w:hAnsi="宋体" w:eastAsia="宋体" w:cs="宋体"/>
          <w:color w:val="000000"/>
          <w:sz w:val="22"/>
          <w:szCs w:val="22"/>
          <w:highlight w:val="none"/>
          <w:u w:val="single"/>
          <w:del w:id="35" w:author="☁️" w:date="2022-01-20T16:26:00Z"/>
        </w:rPr>
      </w:pPr>
      <w:del w:id="34" w:author="☁️" w:date="2022-01-20T16:26:00Z">
        <w:r>
          <w:rPr>
            <w:rFonts w:ascii="宋体" w:hAnsi="宋体" w:cs="宋体" w:eastAsia="宋体"/>
            <w:color w:val="000000"/>
            <w:sz w:val="22"/>
            <w:szCs w:val="22"/>
            <w:u w:val="single"/>
          </w:rPr>
          <w:delText xml:space="preserve">                                              </w:delText>
        </w:r>
      </w:del>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本合同自双方签字盖章之日起生效。本合同一式三份，甲方执两份，乙方执一份，具有同等法律效力。</w:t>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ins w:id="37" w:author="吴梦婷" w:date="2021-01-20T09:43:00Z"/>
        </w:rPr>
      </w:pPr>
      <w:ins w:id="36" w:author="吴梦婷" w:date="2021-01-20T09:43:00Z">
        <w:r>
          <w:rPr>
            <w:rFonts w:eastAsia="宋体" w:cs="宋体" w:ascii="宋体" w:hAnsi="宋体"/>
            <w:color w:val="000000"/>
            <w:sz w:val="22"/>
            <w:szCs w:val="22"/>
          </w:rPr>
        </w:r>
      </w:ins>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甲方（签章）：</w:t>
      </w:r>
      <w:r>
        <w:rPr>
          <w:rFonts w:ascii="宋体" w:hAnsi="宋体" w:cs="宋体" w:eastAsia="宋体"/>
          <w:color w:val="000000"/>
          <w:sz w:val="22"/>
          <w:szCs w:val="22"/>
          <w:u w:val="single"/>
        </w:rPr>
        <w:t xml:space="preserve">                     </w:t>
      </w:r>
      <w:ins w:id="38"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mc:AlternateContent>
          <mc:Choice Requires="wps">
            <w:drawing>
              <wp:anchor behindDoc="0" distT="0" distB="0" distL="114935" distR="114935" simplePos="0" locked="0" layoutInCell="1" allowOverlap="1" relativeHeight="24">
                <wp:simplePos x="0" y="0"/>
                <wp:positionH relativeFrom="column">
                  <wp:posOffset>5713095</wp:posOffset>
                </wp:positionH>
                <wp:positionV relativeFrom="paragraph">
                  <wp:posOffset>300990</wp:posOffset>
                </wp:positionV>
                <wp:extent cx="594995" cy="3364230"/>
                <wp:effectExtent l="0" t="0" r="0" b="0"/>
                <wp:wrapNone/>
                <wp:docPr id="22" name="Frame10"/>
                <a:graphic xmlns:a="http://schemas.openxmlformats.org/drawingml/2006/main">
                  <a:graphicData uri="http://schemas.microsoft.com/office/word/2010/wordprocessingShape">
                    <wps:wsp>
                      <wps:cNvSpPr txBox="1"/>
                      <wps:spPr>
                        <a:xfrm>
                          <a:off x="0" y="0"/>
                          <a:ext cx="594995" cy="3364230"/>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6.85pt;height:264.9pt;mso-wrap-distance-left:9.05pt;mso-wrap-distance-right:9.05pt;mso-wrap-distance-top:0pt;mso-wrap-distance-bottom:0pt;margin-top:23.7pt;mso-position-vertical-relative:text;margin-left:449.8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exact" w:line="420"/>
        <w:rPr>
          <w:rFonts w:ascii="宋体" w:hAnsi="宋体" w:eastAsia="宋体" w:cs="宋体"/>
          <w:color w:val="000000"/>
          <w:sz w:val="22"/>
          <w:szCs w:val="22"/>
          <w:highlight w:val="none"/>
          <w:u w:val="single"/>
          <w:lang w:val="en-US" w:eastAsia="zh-CN"/>
        </w:rPr>
      </w:pPr>
      <w:r>
        <w:rPr>
          <w:rFonts w:ascii="宋体" w:hAnsi="宋体" w:cs="宋体" w:eastAsia="宋体"/>
          <w:color w:val="000000"/>
          <w:sz w:val="22"/>
          <w:szCs w:val="22"/>
        </w:rPr>
        <w:t>法定代表人：</w:t>
      </w:r>
      <w:r>
        <mc:AlternateContent>
          <mc:Choice Requires="wps">
            <w:drawing>
              <wp:anchor behindDoc="0" distT="0" distB="0" distL="114935" distR="114935" simplePos="0" locked="0" layoutInCell="1" allowOverlap="1" relativeHeight="32">
                <wp:simplePos x="0" y="0"/>
                <wp:positionH relativeFrom="column">
                  <wp:posOffset>5788025</wp:posOffset>
                </wp:positionH>
                <wp:positionV relativeFrom="paragraph">
                  <wp:posOffset>-850900</wp:posOffset>
                </wp:positionV>
                <wp:extent cx="7620" cy="10718800"/>
                <wp:effectExtent l="5080" t="635" r="5080" b="635"/>
                <wp:wrapNone/>
                <wp:docPr id="23" name="直线 34"/>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67pt" to="456.3pt,776.95pt" ID="直线 34"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u w:val="single"/>
        </w:rPr>
        <w:t xml:space="preserve">                             </w:t>
      </w:r>
      <w:r>
        <w:rPr>
          <w:rFonts w:ascii="宋体" w:hAnsi="宋体" w:cs="宋体" w:eastAsia="宋体"/>
          <w:color w:val="000000"/>
          <w:sz w:val="22"/>
          <w:szCs w:val="22"/>
          <w:u w:val="single"/>
          <w:lang w:val="en-US" w:eastAsia="zh-CN"/>
        </w:rPr>
        <w:t xml:space="preserve">     </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 xml:space="preserve">业务经办人（签字、捺手印）： </w:t>
      </w:r>
      <w:r>
        <mc:AlternateContent>
          <mc:Choice Requires="wps">
            <w:drawing>
              <wp:anchor behindDoc="0" distT="0" distB="0" distL="114935" distR="114935" simplePos="0" locked="0" layoutInCell="1" allowOverlap="1" relativeHeight="25">
                <wp:simplePos x="0" y="0"/>
                <wp:positionH relativeFrom="column">
                  <wp:posOffset>5788025</wp:posOffset>
                </wp:positionH>
                <wp:positionV relativeFrom="paragraph">
                  <wp:posOffset>-850900</wp:posOffset>
                </wp:positionV>
                <wp:extent cx="7620" cy="10718800"/>
                <wp:effectExtent l="5080" t="635" r="5080" b="635"/>
                <wp:wrapNone/>
                <wp:docPr id="24" name="直线 25"/>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67pt" to="456.3pt,776.95pt" ID="直线 25"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通讯地址：</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电话：</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开户行：</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户名：</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u w:val="none"/>
        </w:rPr>
        <w:t>账号：</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日期：</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日于广州</w:t>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乙方（签字、捺手印）：</w:t>
      </w:r>
      <w:r>
        <w:rPr>
          <w:rFonts w:ascii="宋体" w:hAnsi="宋体" w:cs="宋体" w:eastAsia="宋体"/>
          <w:color w:val="000000"/>
          <w:sz w:val="22"/>
          <w:szCs w:val="22"/>
          <w:u w:val="single"/>
        </w:rPr>
        <w:t xml:space="preserve">                                </w:t>
      </w:r>
    </w:p>
    <w:p>
      <w:pPr>
        <w:pStyle w:val="Normal"/>
        <w:spacing w:lineRule="exact" w:line="420"/>
        <w:ind w:hanging="5780" w:start="5780" w:end="0"/>
        <w:jc w:val="start"/>
        <w:rPr>
          <w:rFonts w:ascii="宋体" w:hAnsi="宋体" w:eastAsia="宋体" w:cs="宋体"/>
          <w:color w:val="000000"/>
          <w:sz w:val="22"/>
          <w:szCs w:val="22"/>
          <w:highlight w:val="none"/>
        </w:rPr>
      </w:pPr>
      <w:r>
        <w:rPr>
          <w:rFonts w:ascii="宋体" w:hAnsi="宋体" w:cs="宋体" w:eastAsia="宋体"/>
          <w:color w:val="000000"/>
          <w:sz w:val="22"/>
          <w:szCs w:val="22"/>
        </w:rPr>
        <w:t>委托代理人（签字、捺手印）：</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通讯地址：</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电话：</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u w:val="none"/>
        </w:rPr>
        <w:t>身份证件类型：</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身份证件号码：</w:t>
      </w:r>
      <w:r>
        <w:rPr>
          <w:rFonts w:ascii="宋体" w:hAnsi="宋体" w:cs="宋体" w:eastAsia="宋体"/>
          <w:color w:val="000000"/>
          <w:sz w:val="22"/>
          <w:szCs w:val="22"/>
          <w:u w:val="single"/>
        </w:rPr>
        <w:t xml:space="preserve">                                  </w:t>
      </w:r>
    </w:p>
    <w:p>
      <w:pPr>
        <w:pStyle w:val="Normal"/>
        <w:spacing w:lineRule="exact" w:line="420"/>
        <w:rPr>
          <w:rFonts w:ascii="宋体" w:hAnsi="宋体" w:eastAsia="宋体" w:cs="宋体"/>
          <w:color w:val="000000"/>
          <w:sz w:val="22"/>
          <w:szCs w:val="22"/>
          <w:highlight w:val="none"/>
          <w:del w:id="39" w:author="☁️" w:date="2022-02-08T16:19:00Z"/>
        </w:rPr>
      </w:pPr>
      <w:r>
        <w:rPr>
          <w:rFonts w:ascii="宋体" w:hAnsi="宋体" w:cs="宋体" w:eastAsia="宋体"/>
          <w:color w:val="000000"/>
          <w:sz w:val="22"/>
          <w:szCs w:val="22"/>
        </w:rPr>
        <w:t>日期：</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日于广州</w:t>
      </w:r>
    </w:p>
    <w:p>
      <w:pPr>
        <w:pStyle w:val="Normal"/>
        <w:widowControl w:val="false"/>
        <w:bidi w:val="0"/>
        <w:spacing w:lineRule="exact" w:line="420"/>
        <w:ind w:end="0"/>
        <w:jc w:val="both"/>
        <w:rPr>
          <w:rFonts w:ascii="宋体" w:hAnsi="宋体" w:eastAsia="宋体" w:cs="宋体"/>
          <w:color w:val="000000"/>
          <w:sz w:val="22"/>
          <w:szCs w:val="22"/>
          <w:highlight w:val="none"/>
        </w:rPr>
      </w:pPr>
      <w:r>
        <w:rPr>
          <w:rFonts w:eastAsia="宋体" w:cs="宋体" w:ascii="宋体" w:hAnsi="宋体"/>
          <w:color w:val="000000"/>
          <w:sz w:val="22"/>
          <w:szCs w:val="22"/>
        </w:rPr>
      </w:r>
      <w:r>
        <mc:AlternateContent>
          <mc:Choice Requires="wps">
            <w:drawing>
              <wp:anchor behindDoc="0" distT="0" distB="0" distL="114935" distR="114935" simplePos="0" locked="0" layoutInCell="1" allowOverlap="1" relativeHeight="23">
                <wp:simplePos x="0" y="0"/>
                <wp:positionH relativeFrom="column">
                  <wp:posOffset>5684520</wp:posOffset>
                </wp:positionH>
                <wp:positionV relativeFrom="paragraph">
                  <wp:posOffset>2705735</wp:posOffset>
                </wp:positionV>
                <wp:extent cx="723900" cy="3850005"/>
                <wp:effectExtent l="0" t="0" r="0" b="0"/>
                <wp:wrapNone/>
                <wp:docPr id="25" name="Frame11"/>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213.0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sectPr>
      <w:type w:val="continuous"/>
      <w:pgSz w:w="11906" w:h="16838"/>
      <w:pgMar w:left="1800" w:right="1800" w:gutter="0" w:header="851"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716280" cy="154305"/>
              <wp:effectExtent l="0" t="0" r="0" b="0"/>
              <wp:wrapNone/>
              <wp:docPr id="5" name="Frame12"/>
              <a:graphic xmlns:a="http://schemas.openxmlformats.org/drawingml/2006/main">
                <a:graphicData uri="http://schemas.microsoft.com/office/word/2010/wordprocessingShape">
                  <wps:wsp>
                    <wps:cNvSpPr txBox="1"/>
                    <wps:spPr>
                      <a:xfrm>
                        <a:off x="0" y="0"/>
                        <a:ext cx="716280" cy="154305"/>
                      </a:xfrm>
                      <a:prstGeom prst="rect"/>
                      <a:solidFill>
                        <a:srgbClr val="FFFFFF">
                          <a:alpha val="0"/>
                        </a:srgbClr>
                      </a:solidFill>
                    </wps:spPr>
                    <wps:txbx>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7</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7</w:t>
                          </w:r>
                          <w:r>
                            <w:rPr/>
                            <w:fldChar w:fldCharType="end"/>
                          </w:r>
                          <w:r>
                            <w:rPr>
                              <w:rFonts w:eastAsia="Times New Roman"/>
                            </w:rPr>
                            <w:t xml:space="preserve"> </w:t>
                          </w:r>
                          <w:r>
                            <w:rPr/>
                            <w:t>页</w:t>
                          </w:r>
                        </w:p>
                      </w:txbxContent>
                    </wps:txbx>
                    <wps:bodyPr anchor="t" lIns="635" tIns="635" rIns="635" bIns="635">
                      <a:spAutoFit/>
                    </wps:bodyPr>
                  </wps:wsp>
                </a:graphicData>
              </a:graphic>
            </wp:anchor>
          </w:drawing>
        </mc:Choice>
        <mc:Fallback>
          <w:pict>
            <v:rect fillcolor="#FFFFFF" style="position:absolute;rotation:-0;width:56.4pt;height:12.15pt;mso-wrap-distance-left:9.05pt;mso-wrap-distance-right:9.05pt;mso-wrap-distance-top:0pt;mso-wrap-distance-bottom:0pt;margin-top:0pt;mso-position-vertical-relative:text;margin-left:179.45pt;mso-position-horizontal:center;mso-position-horizontal-relative:margin">
              <v:fill opacity="0f"/>
              <v:textbox inset="0.000694444444444445in,0.000694444444444445in,0.000694444444444445in,0.000694444444444445in">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7</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7</w:t>
                    </w:r>
                    <w:r>
                      <w:rPr/>
                      <w:fldChar w:fldCharType="end"/>
                    </w:r>
                    <w:r>
                      <w:rPr>
                        <w:rFonts w:eastAsia="Times New Roman"/>
                      </w:rPr>
                      <w:t xml:space="preserve"> </w:t>
                    </w:r>
                    <w:r>
                      <w:rPr/>
                      <w:t>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spacing w:val="10"/>
      <w:kern w:val="2"/>
      <w:sz w:val="32"/>
      <w:szCs w:val="24"/>
      <w:lang w:val="en-US" w:eastAsia="zh-CN" w:bidi="ar-SA"/>
    </w:rPr>
  </w:style>
  <w:style w:type="character" w:styleId="Style14">
    <w:name w:val="默认段落字体"/>
    <w:qFormat/>
    <w:rPr/>
  </w:style>
  <w:style w:type="character" w:styleId="Char">
    <w:name w:val="批注框文本 Char"/>
    <w:qFormat/>
    <w:rPr>
      <w:rFonts w:eastAsia="仿宋_GB2312"/>
      <w:spacing w:val="10"/>
      <w:kern w:val="2"/>
      <w:sz w:val="18"/>
      <w:szCs w:val="18"/>
    </w:rPr>
  </w:style>
  <w:style w:type="character" w:styleId="Char1">
    <w:name w:val="页脚 Char"/>
    <w:qFormat/>
    <w:rPr>
      <w:sz w:val="18"/>
      <w:szCs w:val="18"/>
    </w:rPr>
  </w:style>
  <w:style w:type="character" w:styleId="Char2">
    <w:name w:val="页眉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宋体"/>
      <w:spacing w:val="0"/>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宋体"/>
      <w:spacing w:val="0"/>
      <w:kern w:val="0"/>
      <w:sz w:val="18"/>
      <w:szCs w:val="18"/>
    </w:rPr>
  </w:style>
  <w:style w:type="paragraph" w:styleId="Style17">
    <w:name w:val="普通(网站)"/>
    <w:basedOn w:val="Normal"/>
    <w:qFormat/>
    <w:pPr>
      <w:spacing w:before="100" w:after="100"/>
      <w:ind w:hanging="0" w:start="0" w:end="0"/>
      <w:jc w:val="start"/>
    </w:pPr>
    <w:rPr>
      <w:kern w:val="0"/>
      <w:sz w:val="24"/>
      <w:lang w:val="en-US" w:eastAsia="zh-CN" w:bidi="ar"/>
    </w:rPr>
  </w:style>
  <w:style w:type="paragraph" w:styleId="p0">
    <w:name w:val="p0"/>
    <w:basedOn w:val="Normal"/>
    <w:qFormat/>
    <w:pPr>
      <w:widowControl/>
    </w:pPr>
    <w:rPr>
      <w:rFonts w:eastAsia="宋体"/>
      <w:spacing w:val="0"/>
      <w:kern w:val="0"/>
      <w:sz w:val="30"/>
      <w:szCs w:val="21"/>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17280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2020-12-15T13:19:00Z</dcterms:created>
  <dc:creator>马恒珠</dc:creator>
  <dc:description/>
  <dc:language>zh-CN</dc:language>
  <cp:lastModifiedBy>☁️</cp:lastModifiedBy>
  <cp:lastPrinted>2020-12-02T14:03:00Z</cp:lastPrinted>
  <dcterms:modified xsi:type="dcterms:W3CDTF">2022-02-08T16:19:36Z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