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173" w:start="-359" w:end="-449"/>
        <w:jc w:val="start"/>
        <w:rPr>
          <w:rFonts w:ascii="华文中宋" w:hAnsi="华文中宋" w:eastAsia="华文中宋" w:cs="华文中宋"/>
          <w:b/>
          <w:color w:val="FF0000"/>
          <w:sz w:val="72"/>
          <w:szCs w:val="72"/>
          <w:del w:id="1" w:author="李萌" w:date="2022-02-14T11:44:00Z"/>
        </w:rPr>
      </w:pPr>
      <w:del w:id="0" w:author="李萌" w:date="2022-02-14T11:44:00Z">
        <w:r>
          <w:rPr>
            <w:rFonts w:ascii="华文中宋" w:hAnsi="华文中宋" w:cs="华文中宋" w:eastAsia="华文中宋"/>
            <w:b/>
            <w:color w:val="FF0000"/>
            <w:sz w:val="72"/>
            <w:szCs w:val="72"/>
          </w:rPr>
          <w:delText>天津市工商行政管理局文件</w:delText>
        </w:r>
      </w:del>
    </w:p>
    <w:p>
      <w:pPr>
        <w:pStyle w:val="Normal"/>
        <w:ind w:firstLine="76" w:start="-359" w:end="-449"/>
        <w:jc w:val="center"/>
        <w:rPr>
          <w:rFonts w:ascii="仿宋_GB2312;仿宋" w:hAnsi="仿宋_GB2312;仿宋" w:eastAsia="仿宋_GB2312;仿宋" w:cs="华文中宋"/>
          <w:b/>
          <w:color w:val="FF0000"/>
          <w:sz w:val="32"/>
          <w:szCs w:val="32"/>
          <w:del w:id="3" w:author="李萌" w:date="2022-02-14T11:44:00Z"/>
        </w:rPr>
      </w:pPr>
      <w:del w:id="2" w:author="李萌" w:date="2022-02-14T11:44:00Z">
        <w:r>
          <w:rPr>
            <w:rFonts w:eastAsia="仿宋_GB2312;仿宋" w:cs="华文中宋" w:ascii="仿宋_GB2312;仿宋" w:hAnsi="仿宋_GB2312;仿宋"/>
            <w:b/>
            <w:color w:val="FF0000"/>
            <w:sz w:val="32"/>
            <w:szCs w:val="32"/>
          </w:rPr>
        </w:r>
      </w:del>
    </w:p>
    <w:p>
      <w:pPr>
        <w:pStyle w:val="Normal"/>
        <w:ind w:firstLine="76" w:start="-359" w:end="-449"/>
        <w:jc w:val="center"/>
        <w:rPr>
          <w:rFonts w:ascii="仿宋_GB2312;仿宋" w:hAnsi="仿宋_GB2312;仿宋" w:eastAsia="仿宋_GB2312;仿宋" w:cs="华文中宋"/>
          <w:color w:val="FF0000"/>
          <w:sz w:val="32"/>
          <w:szCs w:val="32"/>
          <w:del w:id="5" w:author="李萌" w:date="2022-02-14T11:44:00Z"/>
        </w:rPr>
      </w:pPr>
      <w:del w:id="4" w:author="李萌" w:date="2022-02-14T11:44:00Z">
        <w:r>
          <w:rPr>
            <w:rFonts w:eastAsia="仿宋_GB2312;仿宋" w:cs="华文中宋" w:ascii="仿宋_GB2312;仿宋" w:hAnsi="仿宋_GB2312;仿宋"/>
            <w:color w:val="FF0000"/>
            <w:sz w:val="32"/>
            <w:szCs w:val="32"/>
          </w:rPr>
        </w:r>
      </w:del>
    </w:p>
    <w:p>
      <w:pPr>
        <w:pStyle w:val="Normal"/>
        <w:ind w:firstLine="76" w:start="-359" w:end="-449"/>
        <w:jc w:val="center"/>
        <w:rPr>
          <w:rFonts w:ascii="仿宋_GB2312;仿宋" w:hAnsi="仿宋_GB2312;仿宋" w:eastAsia="仿宋_GB2312;仿宋" w:cs="华文仿宋"/>
          <w:color w:val="FF0000"/>
          <w:sz w:val="32"/>
          <w:szCs w:val="32"/>
          <w:del w:id="12" w:author="李萌" w:date="2022-02-14T11:44:00Z"/>
        </w:rPr>
      </w:pPr>
      <w:del w:id="6" w:author="李萌" w:date="2022-02-14T11:44:00Z">
        <w:r>
          <mc:AlternateContent>
            <mc:Choice Requires="wps">
              <w:drawing>
                <wp:anchor behindDoc="0" distT="0" distB="0" distL="114935" distR="114935" simplePos="0" locked="0" layoutInCell="1" allowOverlap="1" relativeHeight="7">
                  <wp:simplePos x="0" y="0"/>
                  <wp:positionH relativeFrom="column">
                    <wp:posOffset>0</wp:posOffset>
                  </wp:positionH>
                  <wp:positionV relativeFrom="paragraph">
                    <wp:posOffset>396240</wp:posOffset>
                  </wp:positionV>
                  <wp:extent cx="5600700" cy="0"/>
                  <wp:effectExtent l="0" t="9525" r="0" b="9525"/>
                  <wp:wrapNone/>
                  <wp:docPr id="1" name="直线 2"/>
                  <a:graphic xmlns:a="http://schemas.openxmlformats.org/drawingml/2006/main">
                    <a:graphicData uri="http://schemas.microsoft.com/office/word/2010/wordprocessingShape">
                      <wps:wsp>
                        <wps:cNvSpPr/>
                        <wps:spPr>
                          <a:xfrm>
                            <a:off x="0" y="0"/>
                            <a:ext cx="5600880" cy="0"/>
                          </a:xfrm>
                          <a:prstGeom prst="line">
                            <a:avLst/>
                          </a:prstGeom>
                          <a:ln w="19080">
                            <a:solidFill>
                              <a:srgbClr val="ff0000"/>
                            </a:solidFill>
                            <a:miter/>
                          </a:ln>
                        </wps:spPr>
                        <wps:style>
                          <a:lnRef idx="0"/>
                          <a:fillRef idx="0"/>
                          <a:effectRef idx="0"/>
                          <a:fontRef idx="minor"/>
                        </wps:style>
                        <wps:bodyPr/>
                      </wps:wsp>
                    </a:graphicData>
                  </a:graphic>
                </wp:anchor>
              </w:drawing>
            </mc:Choice>
            <mc:Fallback>
              <w:pict>
                <v:line id="shape_0" from="0pt,31.2pt" to="440.95pt,31.2pt" ID="直线 2" stroked="t" o:allowincell="f" style="position:absolute">
                  <v:stroke color="red" weight="19080" joinstyle="miter" endcap="flat"/>
                  <v:fill o:detectmouseclick="t" on="false"/>
                  <w10:wrap type="none"/>
                </v:line>
              </w:pict>
            </mc:Fallback>
          </mc:AlternateContent>
        </w:r>
      </w:del>
      <w:del w:id="7" w:author="李萌" w:date="2022-02-14T11:44:00Z">
        <w:r>
          <w:rPr>
            <w:rFonts w:ascii="仿宋_GB2312;仿宋" w:hAnsi="仿宋_GB2312;仿宋" w:cs="华文仿宋" w:eastAsia="仿宋_GB2312;仿宋"/>
            <w:color w:val="FF0000"/>
            <w:sz w:val="32"/>
            <w:szCs w:val="32"/>
          </w:rPr>
          <w:delText>津工商市字〔</w:delText>
        </w:r>
      </w:del>
      <w:del w:id="8" w:author="李萌" w:date="2022-02-14T11:44:00Z">
        <w:r>
          <w:rPr>
            <w:rFonts w:eastAsia="仿宋_GB2312;仿宋" w:cs="华文仿宋" w:ascii="仿宋_GB2312;仿宋" w:hAnsi="仿宋_GB2312;仿宋"/>
            <w:color w:val="FF0000"/>
            <w:sz w:val="32"/>
            <w:szCs w:val="32"/>
          </w:rPr>
          <w:delText>2011</w:delText>
        </w:r>
      </w:del>
      <w:del w:id="9" w:author="李萌" w:date="2022-02-14T11:44:00Z">
        <w:r>
          <w:rPr>
            <w:rFonts w:ascii="仿宋_GB2312;仿宋" w:hAnsi="仿宋_GB2312;仿宋" w:cs="华文仿宋" w:eastAsia="仿宋_GB2312;仿宋"/>
            <w:color w:val="FF0000"/>
            <w:sz w:val="32"/>
            <w:szCs w:val="32"/>
          </w:rPr>
          <w:delText>〕</w:delText>
        </w:r>
      </w:del>
      <w:del w:id="10" w:author="李萌" w:date="2022-02-14T11:44:00Z">
        <w:r>
          <w:rPr>
            <w:rFonts w:eastAsia="仿宋_GB2312;仿宋" w:cs="华文仿宋" w:ascii="仿宋_GB2312;仿宋" w:hAnsi="仿宋_GB2312;仿宋"/>
            <w:color w:val="FF0000"/>
            <w:sz w:val="32"/>
            <w:szCs w:val="32"/>
          </w:rPr>
          <w:delText>27</w:delText>
        </w:r>
      </w:del>
      <w:del w:id="11" w:author="李萌" w:date="2022-02-14T11:44:00Z">
        <w:r>
          <w:rPr>
            <w:rFonts w:ascii="仿宋_GB2312;仿宋" w:hAnsi="仿宋_GB2312;仿宋" w:cs="华文仿宋" w:eastAsia="仿宋_GB2312;仿宋"/>
            <w:color w:val="FF0000"/>
            <w:sz w:val="32"/>
            <w:szCs w:val="32"/>
          </w:rPr>
          <w:delText>号</w:delText>
        </w:r>
      </w:del>
    </w:p>
    <w:p>
      <w:pPr>
        <w:pStyle w:val="Normal"/>
        <w:spacing w:lineRule="auto" w:line="240"/>
        <w:ind w:firstLine="76" w:start="-359" w:end="-449"/>
        <w:jc w:val="center"/>
        <w:rPr>
          <w:rFonts w:ascii="仿宋_GB2312;仿宋" w:hAnsi="仿宋_GB2312;仿宋" w:eastAsia="仿宋_GB2312;仿宋" w:cs="华文仿宋"/>
          <w:color w:val="FF0000"/>
          <w:sz w:val="32"/>
          <w:szCs w:val="32"/>
          <w:del w:id="14" w:author="李萌" w:date="2022-02-14T11:44:00Z"/>
        </w:rPr>
      </w:pPr>
      <w:del w:id="13" w:author="李萌" w:date="2022-02-14T11:44:00Z">
        <w:r>
          <w:rPr>
            <w:rFonts w:eastAsia="仿宋_GB2312;仿宋" w:cs="华文仿宋" w:ascii="仿宋_GB2312;仿宋" w:hAnsi="仿宋_GB2312;仿宋"/>
            <w:color w:val="FF0000"/>
            <w:sz w:val="32"/>
            <w:szCs w:val="32"/>
          </w:rPr>
        </w:r>
      </w:del>
    </w:p>
    <w:p>
      <w:pPr>
        <w:pStyle w:val="Normal"/>
        <w:spacing w:lineRule="auto" w:line="240"/>
        <w:ind w:firstLine="76" w:start="-359" w:end="-449"/>
        <w:jc w:val="center"/>
        <w:rPr>
          <w:rFonts w:ascii="仿宋_GB2312;仿宋" w:hAnsi="仿宋_GB2312;仿宋" w:eastAsia="仿宋_GB2312;仿宋" w:cs="华文仿宋"/>
          <w:color w:val="FF0000"/>
          <w:sz w:val="32"/>
          <w:szCs w:val="32"/>
          <w:del w:id="16" w:author="李萌" w:date="2022-02-14T11:44:00Z"/>
        </w:rPr>
      </w:pPr>
      <w:del w:id="15" w:author="李萌" w:date="2022-02-14T11:44:00Z">
        <w:r>
          <w:rPr>
            <w:rFonts w:eastAsia="仿宋_GB2312;仿宋" w:cs="华文仿宋" w:ascii="仿宋_GB2312;仿宋" w:hAnsi="仿宋_GB2312;仿宋"/>
            <w:color w:val="FF0000"/>
            <w:sz w:val="32"/>
            <w:szCs w:val="32"/>
          </w:rPr>
        </w:r>
      </w:del>
    </w:p>
    <w:p>
      <w:pPr>
        <w:pStyle w:val="Normal"/>
        <w:spacing w:lineRule="auto" w:line="240"/>
        <w:ind w:firstLine="105" w:start="-359" w:end="-449"/>
        <w:jc w:val="center"/>
        <w:rPr>
          <w:rFonts w:ascii="方正小标宋简体" w:hAnsi="方正小标宋简体" w:eastAsia="方正小标宋简体" w:cs="宋体"/>
          <w:sz w:val="44"/>
          <w:szCs w:val="44"/>
          <w:del w:id="18" w:author="李萌" w:date="2022-02-14T11:44:00Z"/>
        </w:rPr>
      </w:pPr>
      <w:del w:id="17" w:author="李萌" w:date="2022-02-14T11:44:00Z">
        <w:r>
          <w:rPr>
            <w:rFonts w:ascii="方正小标宋简体" w:hAnsi="方正小标宋简体" w:cs="宋体" w:eastAsia="方正小标宋简体"/>
            <w:sz w:val="44"/>
            <w:szCs w:val="44"/>
          </w:rPr>
          <w:delText>关于推行天津市机动车维修合同</w:delText>
        </w:r>
      </w:del>
    </w:p>
    <w:p>
      <w:pPr>
        <w:pStyle w:val="Normal"/>
        <w:spacing w:lineRule="auto" w:line="240"/>
        <w:ind w:firstLine="105" w:start="-359" w:end="-449"/>
        <w:jc w:val="center"/>
        <w:rPr>
          <w:rFonts w:ascii="方正小标宋简体" w:hAnsi="方正小标宋简体" w:eastAsia="方正小标宋简体" w:cs="宋体"/>
          <w:sz w:val="44"/>
          <w:szCs w:val="44"/>
          <w:del w:id="20" w:author="李萌" w:date="2022-02-14T11:44:00Z"/>
        </w:rPr>
      </w:pPr>
      <w:del w:id="19" w:author="李萌" w:date="2022-02-14T11:44:00Z">
        <w:r>
          <w:rPr>
            <w:rFonts w:ascii="方正小标宋简体" w:hAnsi="方正小标宋简体" w:cs="宋体" w:eastAsia="方正小标宋简体"/>
            <w:sz w:val="44"/>
            <w:szCs w:val="44"/>
          </w:rPr>
          <w:delText>示范文本的通知</w:delText>
        </w:r>
      </w:del>
    </w:p>
    <w:p>
      <w:pPr>
        <w:pStyle w:val="Normal"/>
        <w:spacing w:lineRule="auto" w:line="240"/>
        <w:ind w:firstLine="106" w:start="-359" w:end="-449"/>
        <w:jc w:val="center"/>
        <w:rPr>
          <w:rFonts w:ascii="宋体" w:hAnsi="宋体" w:eastAsia="方正小标宋简体" w:cs="宋体"/>
          <w:b/>
          <w:sz w:val="44"/>
          <w:szCs w:val="44"/>
          <w:del w:id="22" w:author="李萌" w:date="2022-02-14T11:44:00Z"/>
        </w:rPr>
      </w:pPr>
      <w:del w:id="21" w:author="李萌" w:date="2022-02-14T11:44:00Z">
        <w:r>
          <w:rPr>
            <w:rFonts w:eastAsia="方正小标宋简体" w:cs="宋体" w:ascii="宋体" w:hAnsi="宋体"/>
            <w:b/>
            <w:sz w:val="44"/>
            <w:szCs w:val="44"/>
          </w:rPr>
        </w:r>
      </w:del>
    </w:p>
    <w:p>
      <w:pPr>
        <w:pStyle w:val="Normal"/>
        <w:spacing w:lineRule="auto" w:line="240"/>
        <w:ind w:firstLine="76" w:start="-359" w:end="-449"/>
        <w:jc w:val="center"/>
        <w:rPr>
          <w:rFonts w:ascii="仿宋_GB2312;仿宋" w:hAnsi="仿宋_GB2312;仿宋" w:eastAsia="仿宋_GB2312;仿宋" w:cs="宋体"/>
          <w:sz w:val="32"/>
          <w:szCs w:val="32"/>
          <w:del w:id="24" w:author="李萌" w:date="2022-02-14T11:44:00Z"/>
        </w:rPr>
      </w:pPr>
      <w:del w:id="23" w:author="李萌" w:date="2022-02-14T11:44:00Z">
        <w:r>
          <w:rPr>
            <w:rFonts w:ascii="仿宋_GB2312;仿宋" w:hAnsi="仿宋_GB2312;仿宋" w:cs="宋体" w:eastAsia="仿宋_GB2312;仿宋"/>
            <w:sz w:val="32"/>
            <w:szCs w:val="32"/>
          </w:rPr>
          <w:delText>各工商分局，滨海新区工商局：</w:delText>
        </w:r>
      </w:del>
    </w:p>
    <w:p>
      <w:pPr>
        <w:pStyle w:val="Normal"/>
        <w:spacing w:lineRule="auto" w:line="240"/>
        <w:ind w:firstLine="76" w:start="-359" w:end="-449"/>
        <w:jc w:val="center"/>
        <w:rPr>
          <w:rFonts w:ascii="仿宋_GB2312;仿宋" w:hAnsi="仿宋_GB2312;仿宋" w:eastAsia="仿宋_GB2312;仿宋" w:cs="宋体"/>
          <w:sz w:val="32"/>
          <w:szCs w:val="32"/>
          <w:del w:id="36" w:author="李萌" w:date="2022-02-14T11:44:00Z"/>
        </w:rPr>
      </w:pPr>
      <w:del w:id="25" w:author="李萌" w:date="2022-02-14T11:44:00Z">
        <w:r>
          <w:rPr>
            <w:rFonts w:ascii="仿宋_GB2312;仿宋" w:hAnsi="仿宋_GB2312;仿宋" w:cs="宋体" w:eastAsia="仿宋_GB2312;仿宋"/>
            <w:sz w:val="32"/>
            <w:szCs w:val="32"/>
          </w:rPr>
          <w:delText>为了加强对本市机动车维修市场监督管理，维护汽车维修服务双方当事人的合法权益，减少服务纠纷，根据《中华人民共和国合同法》等有关法律、法规，结合我市机动车维修行业的实际情况，制订《天津市机动车维修合同》（</w:delText>
        </w:r>
      </w:del>
      <w:del w:id="26" w:author="李萌" w:date="2022-02-14T11:44:00Z">
        <w:r>
          <w:rPr>
            <w:rFonts w:eastAsia="仿宋_GB2312;仿宋" w:cs="宋体" w:ascii="仿宋_GB2312;仿宋" w:hAnsi="仿宋_GB2312;仿宋"/>
            <w:sz w:val="32"/>
            <w:szCs w:val="32"/>
          </w:rPr>
          <w:delText>JF-2011-055</w:delText>
        </w:r>
      </w:del>
      <w:del w:id="27" w:author="李萌" w:date="2022-02-14T11:44:00Z">
        <w:r>
          <w:rPr>
            <w:rFonts w:ascii="仿宋_GB2312;仿宋" w:hAnsi="仿宋_GB2312;仿宋" w:cs="宋体" w:eastAsia="仿宋_GB2312;仿宋"/>
            <w:sz w:val="32"/>
            <w:szCs w:val="32"/>
          </w:rPr>
          <w:delText>）示范文本，现印发给你们</w:delText>
        </w:r>
      </w:del>
      <w:del w:id="28" w:author="李萌" w:date="2022-02-14T11:44:00Z">
        <w:r>
          <w:rPr>
            <w:rFonts w:eastAsia="仿宋_GB2312;仿宋" w:cs="宋体" w:ascii="仿宋_GB2312;仿宋" w:hAnsi="仿宋_GB2312;仿宋"/>
            <w:sz w:val="32"/>
            <w:szCs w:val="32"/>
          </w:rPr>
          <w:delText>,</w:delText>
        </w:r>
      </w:del>
      <w:del w:id="29" w:author="李萌" w:date="2022-02-14T11:44:00Z">
        <w:r>
          <w:rPr>
            <w:rFonts w:ascii="仿宋_GB2312;仿宋" w:hAnsi="仿宋_GB2312;仿宋" w:cs="宋体" w:eastAsia="仿宋_GB2312;仿宋"/>
            <w:sz w:val="32"/>
            <w:szCs w:val="32"/>
          </w:rPr>
          <w:delText>文本自</w:delText>
        </w:r>
      </w:del>
      <w:del w:id="30" w:author="李萌" w:date="2022-02-14T11:44:00Z">
        <w:r>
          <w:rPr>
            <w:rFonts w:eastAsia="仿宋_GB2312;仿宋" w:cs="宋体" w:ascii="仿宋_GB2312;仿宋" w:hAnsi="仿宋_GB2312;仿宋"/>
            <w:sz w:val="32"/>
            <w:szCs w:val="32"/>
          </w:rPr>
          <w:delText>2011</w:delText>
        </w:r>
      </w:del>
      <w:del w:id="31" w:author="李萌" w:date="2022-02-14T11:44:00Z">
        <w:r>
          <w:rPr>
            <w:rFonts w:ascii="仿宋_GB2312;仿宋" w:hAnsi="仿宋_GB2312;仿宋" w:cs="宋体" w:eastAsia="仿宋_GB2312;仿宋"/>
            <w:sz w:val="32"/>
            <w:szCs w:val="32"/>
          </w:rPr>
          <w:delText>年</w:delText>
        </w:r>
      </w:del>
      <w:del w:id="32" w:author="李萌" w:date="2022-02-14T11:44:00Z">
        <w:r>
          <w:rPr>
            <w:rFonts w:eastAsia="仿宋_GB2312;仿宋" w:cs="宋体" w:ascii="仿宋_GB2312;仿宋" w:hAnsi="仿宋_GB2312;仿宋"/>
            <w:sz w:val="32"/>
            <w:szCs w:val="32"/>
          </w:rPr>
          <w:delText>11</w:delText>
        </w:r>
      </w:del>
      <w:del w:id="33" w:author="李萌" w:date="2022-02-14T11:44:00Z">
        <w:r>
          <w:rPr>
            <w:rFonts w:ascii="仿宋_GB2312;仿宋" w:hAnsi="仿宋_GB2312;仿宋" w:cs="宋体" w:eastAsia="仿宋_GB2312;仿宋"/>
            <w:sz w:val="32"/>
            <w:szCs w:val="32"/>
          </w:rPr>
          <w:delText>月</w:delText>
        </w:r>
      </w:del>
      <w:del w:id="34" w:author="李萌" w:date="2022-02-14T11:44:00Z">
        <w:r>
          <w:rPr>
            <w:rFonts w:eastAsia="仿宋_GB2312;仿宋" w:cs="宋体" w:ascii="仿宋_GB2312;仿宋" w:hAnsi="仿宋_GB2312;仿宋"/>
            <w:sz w:val="32"/>
            <w:szCs w:val="32"/>
          </w:rPr>
          <w:delText>1</w:delText>
        </w:r>
      </w:del>
      <w:del w:id="35" w:author="李萌" w:date="2022-02-14T11:44:00Z">
        <w:r>
          <w:rPr>
            <w:rFonts w:ascii="仿宋_GB2312;仿宋" w:hAnsi="仿宋_GB2312;仿宋" w:cs="宋体" w:eastAsia="仿宋_GB2312;仿宋"/>
            <w:sz w:val="32"/>
            <w:szCs w:val="32"/>
          </w:rPr>
          <w:delText>日起执行。</w:delText>
        </w:r>
      </w:del>
    </w:p>
    <w:p>
      <w:pPr>
        <w:pStyle w:val="Normal"/>
        <w:spacing w:lineRule="auto" w:line="240"/>
        <w:ind w:firstLine="76" w:start="-359" w:end="-449"/>
        <w:jc w:val="center"/>
        <w:rPr>
          <w:rFonts w:ascii="仿宋_GB2312;仿宋" w:hAnsi="仿宋_GB2312;仿宋" w:eastAsia="仿宋_GB2312;仿宋" w:cs="宋体"/>
          <w:sz w:val="32"/>
          <w:szCs w:val="32"/>
          <w:del w:id="39" w:author="李萌" w:date="2022-02-14T11:44:00Z"/>
        </w:rPr>
      </w:pPr>
      <w:del w:id="37" w:author="李萌" w:date="2022-02-14T11:44:00Z">
        <w:r>
          <w:drawing>
            <wp:anchor behindDoc="0" distT="0" distB="0" distL="114935" distR="114935" simplePos="0" locked="0" layoutInCell="1" allowOverlap="1" relativeHeight="11">
              <wp:simplePos x="0" y="0"/>
              <wp:positionH relativeFrom="column">
                <wp:posOffset>2622550</wp:posOffset>
              </wp:positionH>
              <wp:positionV relativeFrom="paragraph">
                <wp:posOffset>1334770</wp:posOffset>
              </wp:positionV>
              <wp:extent cx="1526540" cy="1526540"/>
              <wp:effectExtent l="0" t="0" r="0" b="0"/>
              <wp:wrapNone/>
              <wp:docPr id="2" name="图片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 title=""/>
                      <pic:cNvPicPr>
                        <a:picLocks noChangeAspect="1" noChangeArrowheads="1"/>
                      </pic:cNvPicPr>
                    </pic:nvPicPr>
                    <pic:blipFill>
                      <a:blip r:embed="rId2"/>
                      <a:srcRect l="-33" t="-33" r="-33" b="-33"/>
                      <a:stretch>
                        <a:fillRect/>
                      </a:stretch>
                    </pic:blipFill>
                    <pic:spPr bwMode="auto">
                      <a:xfrm>
                        <a:off x="0" y="0"/>
                        <a:ext cx="1526540" cy="1526540"/>
                      </a:xfrm>
                      <a:prstGeom prst="rect">
                        <a:avLst/>
                      </a:prstGeom>
                      <a:noFill/>
                    </pic:spPr>
                  </pic:pic>
                </a:graphicData>
              </a:graphic>
            </wp:anchor>
          </w:drawing>
        </w:r>
      </w:del>
      <w:del w:id="38" w:author="李萌" w:date="2022-02-14T11:44:00Z">
        <w:r>
          <w:rPr>
            <w:rFonts w:ascii="仿宋_GB2312;仿宋" w:hAnsi="仿宋_GB2312;仿宋" w:cs="宋体" w:eastAsia="仿宋_GB2312;仿宋"/>
            <w:sz w:val="32"/>
            <w:szCs w:val="32"/>
          </w:rPr>
          <w:delText>各单位要积极引导机动车维修双方当事人使用示范文本，提高依法签约、履约的意识。依法打击机动车维修合同违法行为，切实维护好合同当事人的合法权益。在推行使用过程中有何问题，及时上报市局市场（合同）处。</w:delText>
        </w:r>
      </w:del>
    </w:p>
    <w:p>
      <w:pPr>
        <w:pStyle w:val="Normal"/>
        <w:spacing w:lineRule="auto" w:line="240"/>
        <w:ind w:firstLine="76" w:start="-359" w:end="-449"/>
        <w:jc w:val="center"/>
        <w:rPr>
          <w:rFonts w:ascii="仿宋_GB2312;仿宋" w:hAnsi="仿宋_GB2312;仿宋" w:eastAsia="仿宋_GB2312;仿宋" w:cs="宋体"/>
          <w:sz w:val="32"/>
          <w:szCs w:val="32"/>
          <w:del w:id="41" w:author="李萌" w:date="2022-02-14T11:44:00Z"/>
        </w:rPr>
      </w:pPr>
      <w:del w:id="40" w:author="李萌" w:date="2022-02-14T11:44:00Z">
        <w:r>
          <w:rPr>
            <w:rFonts w:eastAsia="仿宋_GB2312;仿宋" w:cs="宋体" w:ascii="仿宋_GB2312;仿宋" w:hAnsi="仿宋_GB2312;仿宋"/>
            <w:sz w:val="32"/>
            <w:szCs w:val="32"/>
          </w:rPr>
        </w:r>
      </w:del>
    </w:p>
    <w:p>
      <w:pPr>
        <w:pStyle w:val="Normal"/>
        <w:spacing w:lineRule="auto" w:line="240"/>
        <w:ind w:firstLine="76" w:start="-359" w:end="-449"/>
        <w:jc w:val="center"/>
        <w:rPr>
          <w:rFonts w:ascii="仿宋_GB2312;仿宋" w:hAnsi="仿宋_GB2312;仿宋" w:eastAsia="仿宋_GB2312;仿宋" w:cs="宋体"/>
          <w:sz w:val="32"/>
          <w:szCs w:val="32"/>
          <w:del w:id="43" w:author="李萌" w:date="2022-02-14T11:44:00Z"/>
        </w:rPr>
      </w:pPr>
      <w:del w:id="42" w:author="李萌" w:date="2022-02-14T11:44:00Z">
        <w:r>
          <w:rPr>
            <w:rFonts w:eastAsia="仿宋_GB2312;仿宋" w:cs="宋体" w:ascii="仿宋_GB2312;仿宋" w:hAnsi="仿宋_GB2312;仿宋"/>
            <w:sz w:val="32"/>
            <w:szCs w:val="32"/>
          </w:rPr>
        </w:r>
      </w:del>
    </w:p>
    <w:p>
      <w:pPr>
        <w:pStyle w:val="Normal"/>
        <w:spacing w:lineRule="auto" w:line="240"/>
        <w:ind w:firstLine="76" w:start="-359" w:end="-449"/>
        <w:jc w:val="center"/>
        <w:rPr>
          <w:rFonts w:ascii="仿宋_GB2312;仿宋" w:hAnsi="仿宋_GB2312;仿宋" w:eastAsia="仿宋_GB2312;仿宋" w:cs="宋体"/>
          <w:sz w:val="32"/>
          <w:szCs w:val="32"/>
          <w:del w:id="46" w:author="李萌" w:date="2022-02-14T11:44:00Z"/>
        </w:rPr>
      </w:pPr>
      <w:del w:id="44" w:author="李萌" w:date="2022-02-14T11:44:00Z">
        <w:r>
          <w:rPr>
            <w:rFonts w:ascii="仿宋_GB2312;仿宋" w:hAnsi="仿宋_GB2312;仿宋" w:cs="仿宋_GB2312;仿宋" w:eastAsia="仿宋_GB2312;仿宋"/>
            <w:sz w:val="32"/>
            <w:szCs w:val="32"/>
          </w:rPr>
          <w:delText xml:space="preserve">                    </w:delText>
        </w:r>
      </w:del>
      <w:del w:id="45" w:author="李萌" w:date="2022-02-14T11:44:00Z">
        <w:r>
          <w:rPr>
            <w:rFonts w:ascii="仿宋_GB2312;仿宋" w:hAnsi="仿宋_GB2312;仿宋" w:cs="宋体" w:eastAsia="仿宋_GB2312;仿宋"/>
            <w:sz w:val="32"/>
            <w:szCs w:val="32"/>
          </w:rPr>
          <w:delText>二○一一年十月十一日</w:delText>
        </w:r>
      </w:del>
    </w:p>
    <w:p>
      <w:pPr>
        <w:pStyle w:val="Normal"/>
        <w:tabs>
          <w:tab w:val="clear" w:pos="420"/>
          <w:tab w:val="left" w:pos="9000" w:leader="none"/>
        </w:tabs>
        <w:spacing w:lineRule="auto" w:line="240"/>
        <w:ind w:firstLine="67" w:start="-359" w:end="-449"/>
        <w:jc w:val="both"/>
        <w:rPr>
          <w:rFonts w:ascii="仿宋_GB2312;仿宋" w:hAnsi="仿宋_GB2312;仿宋" w:eastAsia="仿宋_GB2312;仿宋" w:cs="宋体"/>
          <w:color w:val="000000"/>
          <w:szCs w:val="21"/>
        </w:rPr>
      </w:pPr>
      <w:r>
        <w:rPr>
          <w:rFonts w:eastAsia="仿宋_GB2312;仿宋" w:cs="Times New Roman"/>
          <w:bCs/>
          <w:color w:val="000000"/>
          <w:sz w:val="28"/>
          <w:szCs w:val="28"/>
        </w:rPr>
        <w:t>JF</w:t>
      </w:r>
      <w:del w:id="47" w:author="袁弘信" w:date="2022-02-17T11:26:00Z">
        <w:r>
          <w:rPr>
            <w:rFonts w:eastAsia="仿宋_GB2312;仿宋" w:cs="Times New Roman"/>
            <w:bCs/>
            <w:color w:val="000000"/>
            <w:sz w:val="28"/>
            <w:szCs w:val="28"/>
          </w:rPr>
          <w:delText>—</w:delText>
        </w:r>
      </w:del>
      <w:r>
        <w:rPr>
          <w:rFonts w:eastAsia="仿宋_GB2312;仿宋" w:cs="Times New Roman"/>
          <w:bCs/>
          <w:color w:val="000000"/>
          <w:sz w:val="28"/>
          <w:szCs w:val="28"/>
        </w:rPr>
        <w:t>—2011</w:t>
      </w:r>
      <w:del w:id="48" w:author="袁弘信" w:date="2022-02-17T11:26:00Z">
        <w:r>
          <w:rPr>
            <w:rFonts w:eastAsia="仿宋_GB2312;仿宋" w:cs="Times New Roman"/>
            <w:bCs/>
            <w:color w:val="000000"/>
            <w:sz w:val="28"/>
            <w:szCs w:val="28"/>
          </w:rPr>
          <w:delText>—</w:delText>
        </w:r>
      </w:del>
      <w:r>
        <w:rPr>
          <w:rFonts w:eastAsia="仿宋_GB2312;仿宋" w:cs="Times New Roman"/>
          <w:bCs/>
          <w:color w:val="000000"/>
          <w:sz w:val="28"/>
          <w:szCs w:val="28"/>
        </w:rPr>
        <w:t>—055</w:t>
      </w:r>
      <w:r>
        <w:rPr>
          <w:rFonts w:eastAsia="仿宋_GB2312;仿宋" w:cs="宋体" w:ascii="仿宋_GB2312;仿宋" w:hAnsi="仿宋_GB2312;仿宋"/>
          <w:bCs/>
          <w:color w:val="000000"/>
          <w:szCs w:val="21"/>
        </w:rPr>
        <w:t xml:space="preserve">                                            </w:t>
      </w:r>
      <w:r>
        <w:rPr>
          <w:rFonts w:ascii="仿宋_GB2312;仿宋" w:hAnsi="仿宋_GB2312;仿宋" w:cs="宋体" w:eastAsia="仿宋_GB2312;仿宋"/>
          <w:color w:val="000000"/>
          <w:szCs w:val="21"/>
        </w:rPr>
        <w:t>合同编号：</w:t>
      </w:r>
    </w:p>
    <w:p>
      <w:pPr>
        <w:pStyle w:val="Normal"/>
        <w:spacing w:lineRule="exact" w:line="440"/>
        <w:jc w:val="center"/>
        <w:rPr>
          <w:rFonts w:ascii="宋体" w:hAnsi="宋体" w:eastAsia="仿宋_GB2312;仿宋" w:cs="宋体"/>
          <w:b/>
          <w:color w:val="000000"/>
          <w:sz w:val="36"/>
          <w:szCs w:val="36"/>
          <w:ins w:id="50" w:author="李萌" w:date="2022-02-14T11:44:00Z"/>
        </w:rPr>
      </w:pPr>
      <w:ins w:id="49" w:author="李萌" w:date="2022-02-14T11:44:00Z">
        <w:r>
          <w:rPr>
            <w:rFonts w:eastAsia="仿宋_GB2312;仿宋" w:cs="宋体" w:ascii="宋体" w:hAnsi="宋体"/>
            <w:b/>
            <w:color w:val="000000"/>
            <w:sz w:val="36"/>
            <w:szCs w:val="36"/>
          </w:rPr>
        </w:r>
      </w:ins>
    </w:p>
    <w:p>
      <w:pPr>
        <w:pStyle w:val="Normal"/>
        <w:spacing w:lineRule="exact" w:line="440"/>
        <w:jc w:val="center"/>
        <w:rPr>
          <w:rFonts w:ascii="宋体" w:hAnsi="宋体" w:cs="宋体"/>
          <w:b/>
          <w:color w:val="000000"/>
          <w:sz w:val="36"/>
          <w:szCs w:val="36"/>
        </w:rPr>
      </w:pPr>
      <w:r>
        <w:rPr>
          <w:rFonts w:ascii="方正小标宋_GBK" w:hAnsi="方正小标宋_GBK" w:cs="方正小标宋_GBK" w:eastAsia="方正小标宋_GBK"/>
          <w:b/>
          <w:color w:val="000000"/>
          <w:sz w:val="40"/>
          <w:szCs w:val="40"/>
        </w:rPr>
        <w:t>天津市机动车维修合同</w:t>
      </w:r>
    </w:p>
    <w:p>
      <w:pPr>
        <w:pStyle w:val="Normal"/>
        <w:spacing w:before="156" w:after="0"/>
        <w:ind w:firstLine="422" w:start="42" w:end="0"/>
        <w:rPr>
          <w:rFonts w:ascii="仿宋_GB2312;仿宋" w:hAnsi="仿宋_GB2312;仿宋" w:eastAsia="仿宋_GB2312;仿宋" w:cs="宋体"/>
          <w:b/>
          <w:color w:val="000000"/>
          <w:sz w:val="36"/>
          <w:szCs w:val="21"/>
          <w:ins w:id="52" w:author="袁弘信" w:date="2022-02-17T11:27:00Z"/>
        </w:rPr>
      </w:pPr>
      <w:ins w:id="51" w:author="袁弘信" w:date="2022-02-17T11:27:00Z">
        <w:r>
          <w:rPr>
            <w:rFonts w:eastAsia="仿宋_GB2312;仿宋" w:cs="宋体" w:ascii="仿宋_GB2312;仿宋" w:hAnsi="仿宋_GB2312;仿宋"/>
            <w:b/>
            <w:color w:val="000000"/>
            <w:sz w:val="36"/>
            <w:szCs w:val="21"/>
          </w:rPr>
        </w:r>
      </w:ins>
    </w:p>
    <w:p>
      <w:pPr>
        <w:pStyle w:val="Normal"/>
        <w:spacing w:lineRule="exact" w:line="420" w:before="156" w:after="0"/>
        <w:ind w:firstLine="422" w:start="42" w:end="0"/>
        <w:rPr>
          <w:rFonts w:ascii="方正书宋_GBK" w:hAnsi="方正书宋_GBK" w:eastAsia="方正书宋_GBK" w:cs="方正书宋_GBK"/>
          <w:b/>
          <w:color w:val="000000"/>
          <w:sz w:val="22"/>
          <w:szCs w:val="22"/>
          <w:u w:val="single"/>
        </w:rPr>
      </w:pPr>
      <w:r>
        <w:rPr>
          <w:rFonts w:ascii="方正书宋_GBK" w:hAnsi="方正书宋_GBK" w:cs="方正书宋_GBK" w:eastAsia="方正书宋_GBK"/>
          <w:b/>
          <w:color w:val="000000"/>
          <w:sz w:val="22"/>
          <w:szCs w:val="22"/>
        </w:rPr>
        <w:t>委托人（甲方）：</w:t>
      </w:r>
      <w:r>
        <w:rPr>
          <w:rFonts w:ascii="方正书宋_GBK" w:hAnsi="方正书宋_GBK" w:cs="方正书宋_GBK" w:eastAsia="方正书宋_GBK"/>
          <w:b/>
          <w:color w:val="000000"/>
          <w:sz w:val="22"/>
          <w:szCs w:val="22"/>
          <w:u w:val="single"/>
        </w:rPr>
        <w:t xml:space="preserve">                                                             </w:t>
      </w:r>
    </w:p>
    <w:p>
      <w:pPr>
        <w:pStyle w:val="Normal"/>
        <w:spacing w:lineRule="exact" w:line="420" w:before="156" w:after="0"/>
        <w:ind w:firstLine="422" w:start="42" w:end="0"/>
        <w:rPr>
          <w:rFonts w:ascii="方正书宋_GBK" w:hAnsi="方正书宋_GBK" w:eastAsia="方正书宋_GBK" w:cs="方正书宋_GBK"/>
          <w:b/>
          <w:color w:val="000000"/>
          <w:sz w:val="22"/>
          <w:szCs w:val="22"/>
          <w:u w:val="single"/>
        </w:rPr>
      </w:pPr>
      <w:r>
        <w:rPr>
          <w:rFonts w:ascii="方正书宋_GBK" w:hAnsi="方正书宋_GBK" w:cs="方正书宋_GBK" w:eastAsia="方正书宋_GBK"/>
          <w:b/>
          <w:color w:val="000000"/>
          <w:sz w:val="22"/>
          <w:szCs w:val="22"/>
        </w:rPr>
        <w:t>承揽人（乙方）：</w:t>
      </w:r>
      <w:r>
        <w:rPr>
          <w:rFonts w:ascii="方正书宋_GBK" w:hAnsi="方正书宋_GBK" w:cs="方正书宋_GBK" w:eastAsia="方正书宋_GBK"/>
          <w:b/>
          <w:color w:val="000000"/>
          <w:sz w:val="22"/>
          <w:szCs w:val="22"/>
          <w:u w:val="single"/>
        </w:rPr>
        <w:t xml:space="preserve">                                                             </w:t>
      </w:r>
    </w:p>
    <w:p>
      <w:pPr>
        <w:pStyle w:val="Normal"/>
        <w:spacing w:lineRule="exact" w:line="420"/>
        <w:ind w:start="42" w:end="0"/>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1</w:t>
      </w:r>
      <w:r>
        <w:rPr>
          <w:rFonts w:ascii="方正书宋_GBK" w:hAnsi="方正书宋_GBK" w:cs="方正书宋_GBK" w:eastAsia="方正书宋_GBK"/>
          <w:b/>
          <w:color w:val="000000"/>
          <w:sz w:val="22"/>
          <w:szCs w:val="22"/>
        </w:rPr>
        <w:t>．托修车辆基本信息：</w:t>
      </w:r>
    </w:p>
    <w:tbl>
      <w:tblPr>
        <w:tblW w:w="9453" w:type="dxa"/>
        <w:jc w:val="start"/>
        <w:tblInd w:w="0" w:type="dxa"/>
        <w:tblLayout w:type="fixed"/>
        <w:tblCellMar>
          <w:top w:w="0" w:type="dxa"/>
          <w:start w:w="108" w:type="dxa"/>
          <w:bottom w:w="0" w:type="dxa"/>
          <w:end w:w="108" w:type="dxa"/>
        </w:tblCellMar>
      </w:tblPr>
      <w:tblGrid>
        <w:gridCol w:w="1147"/>
        <w:gridCol w:w="1341"/>
        <w:gridCol w:w="1065"/>
        <w:gridCol w:w="1341"/>
        <w:gridCol w:w="1090"/>
        <w:gridCol w:w="1272"/>
        <w:gridCol w:w="2197"/>
      </w:tblGrid>
      <w:tr>
        <w:trPr/>
        <w:tc>
          <w:tcPr>
            <w:tcW w:w="114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color w:val="000000"/>
                <w:sz w:val="18"/>
                <w:szCs w:val="18"/>
              </w:rPr>
              <w:t>车牌号</w:t>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品牌型号</w:t>
            </w:r>
          </w:p>
        </w:tc>
        <w:tc>
          <w:tcPr>
            <w:tcW w:w="106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颜色</w:t>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color w:val="000000"/>
                <w:sz w:val="18"/>
                <w:szCs w:val="18"/>
              </w:rPr>
              <w:t>发动机号</w:t>
            </w:r>
          </w:p>
        </w:tc>
        <w:tc>
          <w:tcPr>
            <w:tcW w:w="109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VIN</w:t>
            </w:r>
            <w:r>
              <w:rPr>
                <w:rFonts w:ascii="方正书宋_GBK" w:hAnsi="方正书宋_GBK" w:cs="方正书宋_GBK" w:eastAsia="方正书宋_GBK"/>
                <w:color w:val="000000"/>
                <w:sz w:val="18"/>
                <w:szCs w:val="18"/>
              </w:rPr>
              <w:t>代码</w:t>
            </w:r>
          </w:p>
        </w:tc>
        <w:tc>
          <w:tcPr>
            <w:tcW w:w="127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color w:val="000000"/>
                <w:sz w:val="18"/>
                <w:szCs w:val="18"/>
              </w:rPr>
              <w:t>登记日期</w:t>
            </w:r>
          </w:p>
        </w:tc>
        <w:tc>
          <w:tcPr>
            <w:tcW w:w="219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b/>
                <w:color w:val="000000"/>
                <w:sz w:val="18"/>
                <w:szCs w:val="18"/>
              </w:rPr>
            </w:pPr>
            <w:r>
              <w:rPr>
                <w:rFonts w:ascii="方正书宋_GBK" w:hAnsi="方正书宋_GBK" w:cs="方正书宋_GBK" w:eastAsia="方正书宋_GBK"/>
                <w:color w:val="000000"/>
                <w:sz w:val="18"/>
                <w:szCs w:val="18"/>
              </w:rPr>
              <w:t>里程表公里数</w:t>
            </w:r>
          </w:p>
        </w:tc>
      </w:tr>
      <w:tr>
        <w:trPr/>
        <w:tc>
          <w:tcPr>
            <w:tcW w:w="11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c>
          <w:tcPr>
            <w:tcW w:w="134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c>
          <w:tcPr>
            <w:tcW w:w="106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c>
          <w:tcPr>
            <w:tcW w:w="134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c>
          <w:tcPr>
            <w:tcW w:w="10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c>
          <w:tcPr>
            <w:tcW w:w="12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c>
          <w:tcPr>
            <w:tcW w:w="219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cs="方正书宋_GBK"/>
                <w:b/>
                <w:color w:val="000000"/>
                <w:sz w:val="18"/>
                <w:szCs w:val="18"/>
              </w:rPr>
            </w:pPr>
            <w:r>
              <w:rPr>
                <w:rFonts w:eastAsia="方正书宋_GBK" w:cs="方正书宋_GBK" w:ascii="方正书宋_GBK" w:hAnsi="方正书宋_GBK"/>
                <w:b/>
                <w:color w:val="000000"/>
                <w:sz w:val="18"/>
                <w:szCs w:val="18"/>
              </w:rPr>
            </w:r>
          </w:p>
        </w:tc>
      </w:tr>
      <w:tr>
        <w:trPr/>
        <w:tc>
          <w:tcPr>
            <w:tcW w:w="9453" w:type="dxa"/>
            <w:gridSpan w:val="7"/>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用户陈述：</w:t>
            </w:r>
          </w:p>
          <w:p>
            <w:pPr>
              <w:pStyle w:val="Normal"/>
              <w:snapToGrid w:val="false"/>
              <w:spacing w:lineRule="exact" w:line="42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snapToGrid w:val="false"/>
              <w:spacing w:lineRule="exact" w:line="42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spacing w:lineRule="exact" w:line="420"/>
              <w:rPr>
                <w:rFonts w:ascii="方正书宋_GBK" w:hAnsi="方正书宋_GBK" w:eastAsia="方正书宋_GBK" w:cs="方正书宋_GBK"/>
                <w:b/>
                <w:color w:val="000000"/>
                <w:sz w:val="18"/>
                <w:szCs w:val="18"/>
              </w:rPr>
            </w:pPr>
            <w:r>
              <w:rPr>
                <w:rFonts w:ascii="方正书宋_GBK" w:hAnsi="方正书宋_GBK" w:cs="方正书宋_GBK" w:eastAsia="方正书宋_GBK"/>
                <w:b/>
                <w:sz w:val="18"/>
                <w:szCs w:val="18"/>
              </w:rPr>
              <w:t>注：（故障发生状况、行驶速度、发动机状态、发生频度、发生时间、部位、天气、路面状况、声音等描述）</w:t>
            </w:r>
          </w:p>
        </w:tc>
      </w:tr>
    </w:tbl>
    <w:p>
      <w:pPr>
        <w:pStyle w:val="Normal"/>
        <w:spacing w:lineRule="exact" w:line="420"/>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2</w:t>
      </w:r>
      <w:r>
        <w:rPr>
          <w:rFonts w:ascii="方正书宋_GBK" w:hAnsi="方正书宋_GBK" w:cs="方正书宋_GBK" w:eastAsia="方正书宋_GBK"/>
          <w:b/>
          <w:color w:val="000000"/>
          <w:sz w:val="22"/>
          <w:szCs w:val="22"/>
        </w:rPr>
        <w:t>．维修材料：</w:t>
      </w:r>
    </w:p>
    <w:tbl>
      <w:tblPr>
        <w:tblW w:w="9453" w:type="dxa"/>
        <w:jc w:val="start"/>
        <w:tblInd w:w="0" w:type="dxa"/>
        <w:tblLayout w:type="fixed"/>
        <w:tblCellMar>
          <w:top w:w="0" w:type="dxa"/>
          <w:start w:w="108" w:type="dxa"/>
          <w:bottom w:w="0" w:type="dxa"/>
          <w:end w:w="108" w:type="dxa"/>
        </w:tblCellMar>
      </w:tblPr>
      <w:tblGrid>
        <w:gridCol w:w="947"/>
        <w:gridCol w:w="947"/>
        <w:gridCol w:w="947"/>
        <w:gridCol w:w="947"/>
        <w:gridCol w:w="948"/>
        <w:gridCol w:w="948"/>
        <w:gridCol w:w="948"/>
        <w:gridCol w:w="826"/>
        <w:gridCol w:w="1995"/>
      </w:tblGrid>
      <w:tr>
        <w:trPr>
          <w:trHeight w:val="454" w:hRule="exact"/>
        </w:trPr>
        <w:tc>
          <w:tcPr>
            <w:tcW w:w="947" w:type="dxa"/>
            <w:tcBorders>
              <w:top w:val="single" w:sz="4" w:space="0" w:color="000000"/>
              <w:start w:val="single" w:sz="4" w:space="0" w:color="000000"/>
              <w:bottom w:val="single" w:sz="4" w:space="0" w:color="000000"/>
              <w:end w:val="single" w:sz="4" w:space="0" w:color="000000"/>
            </w:tcBorders>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品名</w:t>
            </w:r>
          </w:p>
        </w:tc>
        <w:tc>
          <w:tcPr>
            <w:tcW w:w="947" w:type="dxa"/>
            <w:tcBorders>
              <w:top w:val="single" w:sz="4" w:space="0" w:color="000000"/>
              <w:start w:val="single" w:sz="4" w:space="0" w:color="000000"/>
              <w:bottom w:val="single" w:sz="4" w:space="0" w:color="000000"/>
              <w:end w:val="single" w:sz="4" w:space="0" w:color="000000"/>
            </w:tcBorders>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零件号</w:t>
            </w:r>
          </w:p>
        </w:tc>
        <w:tc>
          <w:tcPr>
            <w:tcW w:w="947" w:type="dxa"/>
            <w:tcBorders>
              <w:top w:val="single" w:sz="4" w:space="0" w:color="000000"/>
              <w:start w:val="single" w:sz="4" w:space="0" w:color="000000"/>
              <w:bottom w:val="single" w:sz="4" w:space="0" w:color="000000"/>
              <w:end w:val="single" w:sz="4" w:space="0" w:color="000000"/>
            </w:tcBorders>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制造商</w:t>
            </w:r>
          </w:p>
        </w:tc>
        <w:tc>
          <w:tcPr>
            <w:tcW w:w="947" w:type="dxa"/>
            <w:tcBorders>
              <w:top w:val="single" w:sz="4" w:space="0" w:color="000000"/>
              <w:start w:val="single" w:sz="4" w:space="0" w:color="000000"/>
              <w:bottom w:val="single" w:sz="4" w:space="0" w:color="000000"/>
              <w:end w:val="single" w:sz="4" w:space="0" w:color="000000"/>
            </w:tcBorders>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规格</w:t>
            </w:r>
          </w:p>
        </w:tc>
        <w:tc>
          <w:tcPr>
            <w:tcW w:w="948" w:type="dxa"/>
            <w:tcBorders>
              <w:top w:val="single" w:sz="4" w:space="0" w:color="000000"/>
              <w:start w:val="single" w:sz="4" w:space="0" w:color="000000"/>
              <w:bottom w:val="single" w:sz="4" w:space="0" w:color="000000"/>
              <w:end w:val="single" w:sz="4" w:space="0" w:color="000000"/>
            </w:tcBorders>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型号</w:t>
            </w:r>
          </w:p>
        </w:tc>
        <w:tc>
          <w:tcPr>
            <w:tcW w:w="948" w:type="dxa"/>
            <w:tcBorders>
              <w:top w:val="single" w:sz="4" w:space="0" w:color="000000"/>
              <w:start w:val="single" w:sz="4" w:space="0" w:color="000000"/>
              <w:bottom w:val="single" w:sz="4" w:space="0" w:color="000000"/>
              <w:end w:val="single" w:sz="4" w:space="0" w:color="000000"/>
            </w:tcBorders>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价格</w:t>
            </w:r>
          </w:p>
        </w:tc>
        <w:tc>
          <w:tcPr>
            <w:tcW w:w="948" w:type="dxa"/>
            <w:tcBorders>
              <w:top w:val="single" w:sz="4" w:space="0" w:color="000000"/>
              <w:start w:val="single" w:sz="4" w:space="0" w:color="000000"/>
              <w:bottom w:val="single" w:sz="4" w:space="0" w:color="000000"/>
              <w:end w:val="single" w:sz="4" w:space="0" w:color="000000"/>
            </w:tcBorders>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数量</w:t>
            </w:r>
          </w:p>
        </w:tc>
        <w:tc>
          <w:tcPr>
            <w:tcW w:w="826" w:type="dxa"/>
            <w:tcBorders>
              <w:top w:val="single" w:sz="4" w:space="0" w:color="000000"/>
              <w:start w:val="single" w:sz="4" w:space="0" w:color="000000"/>
              <w:bottom w:val="single" w:sz="4" w:space="0" w:color="000000"/>
              <w:end w:val="single" w:sz="4" w:space="0" w:color="000000"/>
            </w:tcBorders>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类别</w:t>
            </w:r>
          </w:p>
        </w:tc>
        <w:tc>
          <w:tcPr>
            <w:tcW w:w="1995" w:type="dxa"/>
            <w:tcBorders>
              <w:top w:val="single" w:sz="4" w:space="0" w:color="000000"/>
              <w:start w:val="single" w:sz="4" w:space="0" w:color="000000"/>
              <w:bottom w:val="single" w:sz="4" w:space="0" w:color="000000"/>
              <w:end w:val="single" w:sz="4" w:space="0" w:color="000000"/>
            </w:tcBorders>
          </w:tcPr>
          <w:p>
            <w:pPr>
              <w:pStyle w:val="Normal"/>
              <w:spacing w:lineRule="exact" w:line="42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提供商及提供方式</w:t>
            </w:r>
          </w:p>
        </w:tc>
      </w:tr>
      <w:tr>
        <w:trPr>
          <w:trHeight w:val="454" w:hRule="exact"/>
        </w:trPr>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exact"/>
        </w:trPr>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exact"/>
        </w:trPr>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c>
          <w:tcPr>
            <w:tcW w:w="9453" w:type="dxa"/>
            <w:gridSpan w:val="9"/>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方正书宋_GBK"/>
                <w:color w:val="000000"/>
                <w:sz w:val="18"/>
                <w:szCs w:val="18"/>
              </w:rPr>
            </w:pPr>
            <w:r>
              <w:rPr>
                <w:rFonts w:ascii="方正书宋_GBK" w:hAnsi="方正书宋_GBK" w:cs="方正书宋_GBK" w:eastAsia="方正书宋_GBK"/>
                <w:b/>
                <w:color w:val="000000"/>
                <w:sz w:val="18"/>
                <w:szCs w:val="18"/>
              </w:rPr>
              <w:t>注：</w:t>
            </w:r>
            <w:r>
              <w:rPr>
                <w:rFonts w:eastAsia="方正书宋_GBK" w:cs="方正书宋_GBK" w:ascii="方正书宋_GBK" w:hAnsi="方正书宋_GBK"/>
                <w:b/>
                <w:color w:val="000000"/>
                <w:sz w:val="18"/>
                <w:szCs w:val="18"/>
              </w:rPr>
              <w:t>1</w:t>
            </w:r>
            <w:r>
              <w:rPr>
                <w:rFonts w:ascii="方正书宋_GBK" w:hAnsi="方正书宋_GBK" w:cs="方正书宋_GBK" w:eastAsia="方正书宋_GBK"/>
                <w:b/>
                <w:color w:val="000000"/>
                <w:sz w:val="18"/>
                <w:szCs w:val="18"/>
              </w:rPr>
              <w:t>、以上内容可另附页。</w:t>
            </w:r>
            <w:r>
              <w:rPr>
                <w:rFonts w:eastAsia="方正书宋_GBK" w:cs="方正书宋_GBK" w:ascii="方正书宋_GBK" w:hAnsi="方正书宋_GBK"/>
                <w:b/>
                <w:color w:val="000000"/>
                <w:sz w:val="18"/>
                <w:szCs w:val="18"/>
              </w:rPr>
              <w:t>2</w:t>
            </w:r>
            <w:r>
              <w:rPr>
                <w:rFonts w:ascii="方正书宋_GBK" w:hAnsi="方正书宋_GBK" w:cs="方正书宋_GBK" w:eastAsia="方正书宋_GBK"/>
                <w:b/>
                <w:color w:val="000000"/>
                <w:sz w:val="18"/>
                <w:szCs w:val="18"/>
              </w:rPr>
              <w:t>、“类别”指“原厂件”、“副厂件”或“修复件”。</w:t>
            </w:r>
            <w:r>
              <w:rPr>
                <w:rFonts w:eastAsia="方正书宋_GBK" w:cs="方正书宋_GBK" w:ascii="方正书宋_GBK" w:hAnsi="方正书宋_GBK"/>
                <w:b/>
                <w:color w:val="000000"/>
                <w:sz w:val="18"/>
                <w:szCs w:val="18"/>
              </w:rPr>
              <w:t>3</w:t>
            </w:r>
            <w:r>
              <w:rPr>
                <w:rFonts w:ascii="方正书宋_GBK" w:hAnsi="方正书宋_GBK" w:cs="方正书宋_GBK" w:eastAsia="方正书宋_GBK"/>
                <w:b/>
                <w:color w:val="000000"/>
                <w:sz w:val="18"/>
                <w:szCs w:val="18"/>
              </w:rPr>
              <w:t>、“提供方式”指“甲方自备”或“乙方提供”。</w:t>
            </w:r>
            <w:r>
              <w:rPr>
                <w:rFonts w:eastAsia="方正书宋_GBK" w:cs="方正书宋_GBK" w:ascii="方正书宋_GBK" w:hAnsi="方正书宋_GBK"/>
                <w:b/>
                <w:color w:val="000000"/>
                <w:sz w:val="18"/>
                <w:szCs w:val="18"/>
              </w:rPr>
              <w:t>4</w:t>
            </w:r>
            <w:r>
              <w:rPr>
                <w:rFonts w:ascii="方正书宋_GBK" w:hAnsi="方正书宋_GBK" w:cs="方正书宋_GBK" w:eastAsia="方正书宋_GBK"/>
                <w:b/>
                <w:color w:val="000000"/>
                <w:sz w:val="18"/>
                <w:szCs w:val="18"/>
              </w:rPr>
              <w:t>、“提供商”指“乙方所提供的维修材料的供应商”</w:t>
            </w:r>
          </w:p>
        </w:tc>
      </w:tr>
    </w:tbl>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b/>
          <w:color w:val="000000"/>
          <w:sz w:val="22"/>
          <w:szCs w:val="22"/>
        </w:rPr>
        <w:t>3</w:t>
      </w:r>
      <w:r>
        <w:rPr>
          <w:rFonts w:ascii="方正书宋_GBK" w:hAnsi="方正书宋_GBK" w:cs="方正书宋_GBK" w:eastAsia="方正书宋_GBK"/>
          <w:b/>
          <w:color w:val="000000"/>
          <w:sz w:val="22"/>
          <w:szCs w:val="22"/>
        </w:rPr>
        <w:t>．结算方式：</w:t>
      </w:r>
      <w:r>
        <w:rPr>
          <w:rFonts w:ascii="方正书宋_GBK" w:hAnsi="方正书宋_GBK" w:cs="方正书宋_GBK" w:eastAsia="方正书宋_GBK"/>
          <w:color w:val="000000"/>
          <w:sz w:val="22"/>
          <w:szCs w:val="22"/>
          <w:u w:val="single"/>
        </w:rPr>
        <w:t xml:space="preserve">                                         </w:t>
      </w:r>
      <w:ins w:id="53" w:author="袁弘信" w:date="2022-02-17T11:28:00Z">
        <w:r>
          <w:rPr>
            <w:rFonts w:ascii="方正书宋_GBK" w:hAnsi="方正书宋_GBK" w:cs="方正书宋_GBK" w:eastAsia="方正书宋_GBK"/>
            <w:color w:val="000000"/>
            <w:sz w:val="22"/>
            <w:szCs w:val="22"/>
            <w:u w:val="single"/>
            <w:lang w:val="en-US" w:eastAsia="zh-CN"/>
          </w:rPr>
          <w:t xml:space="preserve">       </w:t>
        </w:r>
      </w:ins>
      <w:del w:id="54" w:author="袁弘信" w:date="2022-02-17T11:28:00Z">
        <w:r>
          <w:rPr>
            <w:rFonts w:ascii="方正书宋_GBK" w:hAnsi="方正书宋_GBK" w:cs="方正书宋_GBK" w:eastAsia="方正书宋_GBK"/>
            <w:color w:val="000000"/>
            <w:sz w:val="22"/>
            <w:szCs w:val="22"/>
            <w:u w:val="single"/>
          </w:rPr>
          <w:delText xml:space="preserve">               </w:delText>
        </w:r>
      </w:del>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spacing w:lineRule="exact" w:line="420"/>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t>4</w:t>
      </w:r>
      <w:r>
        <w:rPr>
          <w:rFonts w:ascii="方正书宋_GBK" w:hAnsi="方正书宋_GBK" w:cs="方正书宋_GBK" w:eastAsia="方正书宋_GBK"/>
          <w:b/>
          <w:color w:val="000000"/>
          <w:sz w:val="22"/>
          <w:szCs w:val="22"/>
        </w:rPr>
        <w:t>．验收及提车：</w:t>
      </w:r>
      <w:r>
        <w:rPr>
          <w:rFonts w:ascii="方正书宋_GBK" w:hAnsi="方正书宋_GBK" w:cs="方正书宋_GBK" w:eastAsia="方正书宋_GBK"/>
          <w:color w:val="000000"/>
          <w:sz w:val="22"/>
          <w:szCs w:val="22"/>
        </w:rPr>
        <w:t>验车日期：</w:t>
      </w: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b/>
          <w:color w:val="000000"/>
          <w:sz w:val="22"/>
          <w:szCs w:val="22"/>
          <w:u w:val="single"/>
        </w:rPr>
        <w:t xml:space="preserve">           </w:t>
      </w:r>
      <w:r>
        <w:rPr>
          <w:rFonts w:ascii="方正书宋_GBK" w:hAnsi="方正书宋_GBK" w:cs="方正书宋_GBK" w:eastAsia="方正书宋_GBK"/>
          <w:color w:val="000000"/>
          <w:sz w:val="22"/>
          <w:szCs w:val="22"/>
        </w:rPr>
        <w:t xml:space="preserve">  交车日期：</w:t>
      </w: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b/>
          <w:color w:val="000000"/>
          <w:sz w:val="22"/>
          <w:szCs w:val="22"/>
          <w:u w:val="single"/>
        </w:rPr>
        <w:t xml:space="preserve">             </w:t>
      </w:r>
      <w:r>
        <w:rPr>
          <w:rFonts w:ascii="方正书宋_GBK" w:hAnsi="方正书宋_GBK" w:cs="方正书宋_GBK" w:eastAsia="方正书宋_GBK"/>
          <w:color w:val="000000"/>
          <w:sz w:val="22"/>
          <w:szCs w:val="22"/>
        </w:rPr>
        <w:t xml:space="preserve">  交车地点：</w:t>
      </w:r>
      <w:ins w:id="55" w:author="袁弘信" w:date="2022-02-17T11:28:00Z">
        <w:r>
          <w:rPr>
            <w:rFonts w:ascii="方正书宋_GBK" w:hAnsi="方正书宋_GBK" w:cs="方正书宋_GBK" w:eastAsia="方正书宋_GBK"/>
            <w:b/>
            <w:color w:val="000000"/>
            <w:sz w:val="22"/>
            <w:szCs w:val="22"/>
            <w:u w:val="single"/>
          </w:rPr>
          <w:t xml:space="preserve">       </w:t>
        </w:r>
      </w:ins>
      <w:del w:id="56" w:author="袁弘信" w:date="2022-02-17T11:28:00Z">
        <w:r>
          <w:rPr>
            <w:rFonts w:ascii="方正书宋_GBK" w:hAnsi="方正书宋_GBK" w:cs="方正书宋_GBK" w:eastAsia="方正书宋_GBK"/>
            <w:color w:val="000000"/>
            <w:sz w:val="22"/>
            <w:szCs w:val="22"/>
            <w:u w:val="single"/>
          </w:rPr>
          <w:delText xml:space="preserve">     </w:delText>
        </w:r>
      </w:del>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b/>
          <w:color w:val="000000"/>
          <w:sz w:val="22"/>
          <w:szCs w:val="22"/>
        </w:rPr>
        <w:t>5</w:t>
      </w:r>
      <w:r>
        <w:rPr>
          <w:rFonts w:ascii="方正书宋_GBK" w:hAnsi="方正书宋_GBK" w:cs="方正书宋_GBK" w:eastAsia="方正书宋_GBK"/>
          <w:b/>
          <w:color w:val="000000"/>
          <w:sz w:val="22"/>
          <w:szCs w:val="22"/>
        </w:rPr>
        <w:t>．违约责任：</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）迟延履行的，应当向对方支付迟延履行违约金</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日；</w:t>
      </w:r>
    </w:p>
    <w:p>
      <w:pPr>
        <w:pStyle w:val="Normal"/>
        <w:spacing w:lineRule="exact" w:line="420"/>
        <w:ind w:firstLine="1260"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del w:id="57" w:author="袁弘信" w:date="2022-02-17T11:28:00Z">
        <w:r>
          <w:rPr>
            <w:rFonts w:ascii="方正书宋_GBK" w:hAnsi="方正书宋_GBK" w:cs="方正书宋_GBK" w:eastAsia="方正书宋_GBK"/>
            <w:color w:val="000000"/>
            <w:sz w:val="22"/>
            <w:szCs w:val="22"/>
            <w:u w:val="single"/>
          </w:rPr>
          <w:delText xml:space="preserve">     </w:delText>
        </w:r>
      </w:del>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snapToGrid w:val="false"/>
        <w:spacing w:lineRule="exact" w:line="420"/>
        <w:rPr>
          <w:rFonts w:ascii="方正书宋_GBK" w:hAnsi="方正书宋_GBK" w:eastAsia="方正书宋_GBK" w:cs="方正书宋_GBK"/>
          <w:b/>
          <w:sz w:val="22"/>
          <w:szCs w:val="22"/>
        </w:rPr>
      </w:pPr>
      <w:r>
        <w:rPr>
          <w:rFonts w:eastAsia="方正书宋_GBK" w:cs="方正书宋_GBK" w:ascii="方正书宋_GBK" w:hAnsi="方正书宋_GBK"/>
          <w:b/>
          <w:color w:val="000000"/>
          <w:sz w:val="22"/>
          <w:szCs w:val="22"/>
        </w:rPr>
        <w:t>6</w:t>
      </w:r>
      <w:r>
        <w:rPr>
          <w:rFonts w:ascii="方正书宋_GBK" w:hAnsi="方正书宋_GBK" w:cs="方正书宋_GBK" w:eastAsia="方正书宋_GBK"/>
          <w:b/>
          <w:color w:val="000000"/>
          <w:sz w:val="22"/>
          <w:szCs w:val="22"/>
        </w:rPr>
        <w:t>．</w:t>
      </w:r>
      <w:r>
        <w:rPr>
          <w:rFonts w:ascii="方正书宋_GBK" w:hAnsi="方正书宋_GBK" w:cs="方正书宋_GBK" w:eastAsia="方正书宋_GBK"/>
          <w:b/>
          <w:sz w:val="22"/>
          <w:szCs w:val="22"/>
        </w:rPr>
        <w:t xml:space="preserve">争议解决方式： </w:t>
      </w:r>
    </w:p>
    <w:p>
      <w:pPr>
        <w:pStyle w:val="Normal"/>
        <w:snapToGrid w:val="false"/>
        <w:spacing w:lineRule="exact" w:line="42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因本合同而发生的争议，由双方协商解决，也可请求行业协会等组织予以调解；协商或调解不成的，可按照以下第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snapToGrid w:val="false"/>
        <w:spacing w:lineRule="exact" w:line="420"/>
        <w:ind w:firstLine="42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仲裁委员会申请仲裁；</w:t>
      </w:r>
    </w:p>
    <w:p>
      <w:pPr>
        <w:pStyle w:val="Normal"/>
        <w:spacing w:lineRule="exact" w:line="420"/>
        <w:ind w:firstLine="420" w:end="0"/>
        <w:rPr>
          <w:rFonts w:ascii="方正书宋_GBK" w:hAnsi="方正书宋_GBK" w:eastAsia="方正书宋_GBK" w:cs="方正书宋_GBK"/>
          <w:b/>
          <w:color w:val="000000"/>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．依法向人民法院提起诉讼。</w:t>
      </w:r>
    </w:p>
    <w:p>
      <w:pPr>
        <w:pStyle w:val="Normal"/>
        <w:spacing w:lineRule="exact" w:line="420"/>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b/>
          <w:color w:val="000000"/>
          <w:sz w:val="22"/>
          <w:szCs w:val="22"/>
        </w:rPr>
        <w:t>7.</w:t>
      </w:r>
      <w:r>
        <w:rPr>
          <w:rFonts w:ascii="方正书宋_GBK" w:hAnsi="方正书宋_GBK" w:cs="方正书宋_GBK" w:eastAsia="方正书宋_GBK"/>
          <w:b/>
          <w:color w:val="000000"/>
          <w:sz w:val="22"/>
          <w:szCs w:val="22"/>
        </w:rPr>
        <w:t>其他约定：</w:t>
      </w:r>
      <w:r>
        <w:rPr>
          <w:rFonts w:ascii="方正书宋_GBK" w:hAnsi="方正书宋_GBK" w:cs="方正书宋_GBK" w:eastAsia="方正书宋_GBK"/>
          <w:color w:val="000000"/>
          <w:sz w:val="22"/>
          <w:szCs w:val="22"/>
          <w:u w:val="single"/>
        </w:rPr>
        <w:t xml:space="preserve">                         </w:t>
      </w:r>
      <w:ins w:id="58" w:author="袁弘信" w:date="2022-02-17T11:28:00Z">
        <w:r>
          <w:rPr>
            <w:rFonts w:ascii="方正书宋_GBK" w:hAnsi="方正书宋_GBK" w:cs="方正书宋_GBK" w:eastAsia="方正书宋_GBK"/>
            <w:color w:val="000000"/>
            <w:sz w:val="22"/>
            <w:szCs w:val="22"/>
            <w:u w:val="single"/>
            <w:lang w:val="en-US" w:eastAsia="zh-CN"/>
          </w:rPr>
          <w:t xml:space="preserve">    </w:t>
        </w:r>
      </w:ins>
      <w:del w:id="59" w:author="袁弘信" w:date="2022-02-17T11:28:00Z">
        <w:r>
          <w:rPr>
            <w:rFonts w:ascii="方正书宋_GBK" w:hAnsi="方正书宋_GBK" w:cs="方正书宋_GBK" w:eastAsia="方正书宋_GBK"/>
            <w:color w:val="000000"/>
            <w:sz w:val="22"/>
            <w:szCs w:val="22"/>
            <w:u w:val="single"/>
          </w:rPr>
          <w:delText xml:space="preserve">        </w:delText>
        </w:r>
      </w:del>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b/>
          <w:color w:val="000000"/>
          <w:sz w:val="22"/>
          <w:szCs w:val="22"/>
        </w:rPr>
        <w:t>8</w:t>
      </w:r>
      <w:r>
        <w:rPr>
          <w:rFonts w:ascii="方正书宋_GBK" w:hAnsi="方正书宋_GBK" w:cs="方正书宋_GBK" w:eastAsia="方正书宋_GBK"/>
          <w:b/>
          <w:color w:val="000000"/>
          <w:sz w:val="22"/>
          <w:szCs w:val="22"/>
        </w:rPr>
        <w:t>．附则：</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）合同一式两份，双方各执一份，经双方签字盖章后生效。本合同及其附件具有同等法律效力。</w:t>
      </w:r>
    </w:p>
    <w:p>
      <w:pPr>
        <w:pStyle w:val="Normal"/>
        <w:spacing w:lineRule="exact" w:line="42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）经办人在签约前应当出示有效身份证明，包括身份证件及甲方（乙方）的委托签约委托书，并作为本合同附件。</w:t>
      </w:r>
    </w:p>
    <w:p>
      <w:pPr>
        <w:pStyle w:val="Normal"/>
        <w:widowControl/>
        <w:spacing w:lineRule="exact" w:line="420"/>
        <w:rPr>
          <w:rFonts w:ascii="方正书宋_GBK" w:hAnsi="方正书宋_GBK" w:eastAsia="方正书宋_GBK" w:cs="方正书宋_GBK"/>
          <w:color w:val="000000"/>
          <w:sz w:val="22"/>
          <w:szCs w:val="22"/>
        </w:rPr>
      </w:pPr>
      <w:r>
        <w:rPr>
          <w:rFonts w:ascii="方正书宋_GBK" w:hAnsi="方正书宋_GBK" w:cs="方正书宋_GBK" w:eastAsia="方正书宋_GBK"/>
          <w:b/>
          <w:color w:val="000000"/>
          <w:sz w:val="22"/>
          <w:szCs w:val="22"/>
        </w:rPr>
        <w:t>甲  方</w:t>
      </w:r>
      <w:r>
        <w:rPr>
          <w:rFonts w:ascii="方正书宋_GBK" w:hAnsi="方正书宋_GBK" w:cs="方正书宋_GBK" w:eastAsia="方正书宋_GBK"/>
          <w:color w:val="000000"/>
          <w:sz w:val="22"/>
          <w:szCs w:val="22"/>
        </w:rPr>
        <w:t xml:space="preserve">（签章）：                                  </w:t>
      </w:r>
      <w:r>
        <w:rPr>
          <w:rFonts w:ascii="方正书宋_GBK" w:hAnsi="方正书宋_GBK" w:cs="方正书宋_GBK" w:eastAsia="方正书宋_GBK"/>
          <w:b/>
          <w:color w:val="000000"/>
          <w:sz w:val="22"/>
          <w:szCs w:val="22"/>
        </w:rPr>
        <w:t>乙  方</w:t>
      </w:r>
      <w:r>
        <w:rPr>
          <w:rFonts w:ascii="方正书宋_GBK" w:hAnsi="方正书宋_GBK" w:cs="方正书宋_GBK" w:eastAsia="方正书宋_GBK"/>
          <w:color w:val="000000"/>
          <w:sz w:val="22"/>
          <w:szCs w:val="22"/>
        </w:rPr>
        <w:t>（签章）：</w:t>
      </w:r>
    </w:p>
    <w:p>
      <w:pPr>
        <w:pStyle w:val="Normal"/>
        <w:widowControl/>
        <w:spacing w:lineRule="exact" w:line="42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经办人（签字）：                                  经办人（签字）：</w:t>
      </w:r>
    </w:p>
    <w:p>
      <w:pPr>
        <w:pStyle w:val="Normal"/>
        <w:widowControl/>
        <w:spacing w:lineRule="exact" w:line="42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联系方式：                                       联系方式：</w:t>
      </w:r>
    </w:p>
    <w:p>
      <w:pPr>
        <w:pStyle w:val="Normal"/>
        <w:spacing w:lineRule="exact" w:line="42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签约日期：             年     月     日         签约日期：         年    月    日</w:t>
      </w:r>
    </w:p>
    <w:p>
      <w:pPr>
        <w:pStyle w:val="Normal"/>
        <w:spacing w:lineRule="exact" w:line="420"/>
        <w:rPr>
          <w:rFonts w:ascii="方正书宋_GBK" w:hAnsi="方正书宋_GBK" w:eastAsia="方正书宋_GBK" w:cs="方正书宋_GBK"/>
          <w:b/>
          <w:color w:val="000000"/>
          <w:kern w:val="0"/>
          <w:sz w:val="22"/>
          <w:szCs w:val="22"/>
        </w:rPr>
      </w:pPr>
      <w:r>
        <w:rPr>
          <w:rFonts w:eastAsia="方正书宋_GBK" w:cs="方正书宋_GBK" w:ascii="方正书宋_GBK" w:hAnsi="方正书宋_GBK"/>
          <w:b/>
          <w:color w:val="000000"/>
          <w:kern w:val="0"/>
          <w:sz w:val="22"/>
          <w:szCs w:val="22"/>
        </w:rPr>
      </w:r>
    </w:p>
    <w:p>
      <w:pPr>
        <w:pStyle w:val="Normal"/>
        <w:spacing w:lineRule="exact" w:line="420" w:before="93" w:after="0"/>
        <w:ind w:hanging="413" w:start="413" w:end="0"/>
        <w:rPr>
          <w:rFonts w:ascii="方正书宋_GBK" w:hAnsi="方正书宋_GBK" w:eastAsia="方正书宋_GBK" w:cs="方正书宋_GBK"/>
          <w:b/>
          <w:color w:val="000000"/>
          <w:kern w:val="0"/>
          <w:sz w:val="22"/>
          <w:szCs w:val="22"/>
        </w:rPr>
      </w:pPr>
      <w:r>
        <w:rPr>
          <w:rFonts w:ascii="方正书宋_GBK" w:hAnsi="方正书宋_GBK" w:cs="方正书宋_GBK" w:eastAsia="方正书宋_GBK"/>
          <w:b/>
          <w:color w:val="000000"/>
          <w:sz w:val="22"/>
          <w:szCs w:val="22"/>
        </w:rPr>
        <w:t>注：请在签字前充分了解有关事宜，认真填写表格内容，仔细阅读并认可背书合同条款，特别是黑体字部分。</w:t>
      </w:r>
    </w:p>
    <w:p>
      <w:pPr>
        <w:pStyle w:val="Normal"/>
        <w:spacing w:lineRule="exact" w:line="420" w:before="93" w:after="0"/>
        <w:jc w:val="center"/>
        <w:rPr>
          <w:rFonts w:ascii="方正书宋_GBK" w:hAnsi="方正书宋_GBK" w:eastAsia="方正书宋_GBK" w:cs="方正书宋_GBK"/>
          <w:b/>
          <w:color w:val="000000"/>
          <w:kern w:val="0"/>
          <w:sz w:val="22"/>
          <w:szCs w:val="22"/>
        </w:rPr>
      </w:pPr>
      <w:r>
        <w:rPr>
          <w:rFonts w:eastAsia="方正书宋_GBK" w:cs="方正书宋_GBK" w:ascii="方正书宋_GBK" w:hAnsi="方正书宋_GBK"/>
          <w:b/>
          <w:color w:val="000000"/>
          <w:kern w:val="0"/>
          <w:sz w:val="22"/>
          <w:szCs w:val="22"/>
        </w:rPr>
      </w:r>
    </w:p>
    <w:p>
      <w:pPr>
        <w:pStyle w:val="Normal"/>
        <w:spacing w:lineRule="exact" w:line="420" w:before="93" w:after="0"/>
        <w:jc w:val="center"/>
        <w:rPr>
          <w:rFonts w:ascii="方正书宋_GBK" w:hAnsi="方正书宋_GBK" w:eastAsia="方正书宋_GBK" w:cs="方正书宋_GBK"/>
          <w:b/>
          <w:color w:val="000000"/>
          <w:kern w:val="0"/>
          <w:sz w:val="22"/>
          <w:szCs w:val="22"/>
          <w:ins w:id="61" w:author="袁弘信" w:date="2022-02-17T11:29:00Z"/>
        </w:rPr>
      </w:pPr>
      <w:ins w:id="60"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63" w:author="袁弘信" w:date="2022-02-17T11:29:00Z"/>
        </w:rPr>
      </w:pPr>
      <w:ins w:id="62"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65" w:author="袁弘信" w:date="2022-02-17T11:29:00Z"/>
        </w:rPr>
      </w:pPr>
      <w:ins w:id="64"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67" w:author="袁弘信" w:date="2022-02-17T11:29:00Z"/>
        </w:rPr>
      </w:pPr>
      <w:ins w:id="66"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69" w:author="袁弘信" w:date="2022-02-17T11:29:00Z"/>
        </w:rPr>
      </w:pPr>
      <w:ins w:id="68"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71" w:author="袁弘信" w:date="2022-02-17T11:29:00Z"/>
        </w:rPr>
      </w:pPr>
      <w:ins w:id="70"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73" w:author="袁弘信" w:date="2022-02-17T11:29:00Z"/>
        </w:rPr>
      </w:pPr>
      <w:ins w:id="72"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75" w:author="袁弘信" w:date="2022-02-17T11:29:00Z"/>
        </w:rPr>
      </w:pPr>
      <w:ins w:id="74"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77" w:author="袁弘信" w:date="2022-02-17T11:29:00Z"/>
        </w:rPr>
      </w:pPr>
      <w:ins w:id="76"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79" w:author="袁弘信" w:date="2022-02-17T11:29:00Z"/>
        </w:rPr>
      </w:pPr>
      <w:ins w:id="78"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81" w:author="袁弘信" w:date="2022-02-17T11:29:00Z"/>
        </w:rPr>
      </w:pPr>
      <w:ins w:id="80"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83" w:author="袁弘信" w:date="2022-02-17T11:29:00Z"/>
        </w:rPr>
      </w:pPr>
      <w:ins w:id="82"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85" w:author="袁弘信" w:date="2022-02-17T11:29:00Z"/>
        </w:rPr>
      </w:pPr>
      <w:ins w:id="84"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87" w:author="袁弘信" w:date="2022-02-17T11:29:00Z"/>
        </w:rPr>
      </w:pPr>
      <w:ins w:id="86"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89" w:author="袁弘信" w:date="2022-02-17T11:29:00Z"/>
        </w:rPr>
      </w:pPr>
      <w:ins w:id="88"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书宋_GBK" w:hAnsi="方正书宋_GBK" w:eastAsia="方正书宋_GBK" w:cs="方正书宋_GBK"/>
          <w:b/>
          <w:color w:val="000000"/>
          <w:kern w:val="0"/>
          <w:sz w:val="22"/>
          <w:szCs w:val="22"/>
          <w:ins w:id="91" w:author="袁弘信" w:date="2022-02-17T11:29:00Z"/>
        </w:rPr>
      </w:pPr>
      <w:ins w:id="90" w:author="袁弘信" w:date="2022-02-17T11:29:00Z">
        <w:r>
          <w:rPr>
            <w:rFonts w:eastAsia="方正书宋_GBK" w:cs="方正书宋_GBK" w:ascii="方正书宋_GBK" w:hAnsi="方正书宋_GBK"/>
            <w:b/>
            <w:color w:val="000000"/>
            <w:kern w:val="0"/>
            <w:sz w:val="22"/>
            <w:szCs w:val="22"/>
          </w:rPr>
        </w:r>
      </w:ins>
    </w:p>
    <w:p>
      <w:pPr>
        <w:pStyle w:val="Normal"/>
        <w:spacing w:lineRule="exact" w:line="420" w:before="93" w:after="0"/>
        <w:jc w:val="center"/>
        <w:rPr>
          <w:rFonts w:ascii="方正黑体_GBK" w:hAnsi="方正黑体_GBK" w:eastAsia="方正黑体_GBK" w:cs="方正黑体_GBK"/>
          <w:b/>
          <w:color w:val="000000"/>
          <w:kern w:val="0"/>
          <w:sz w:val="28"/>
          <w:szCs w:val="28"/>
          <w:u w:val="single"/>
        </w:rPr>
      </w:pPr>
      <w:r>
        <w:rPr>
          <w:rFonts w:ascii="方正黑体_GBK" w:hAnsi="方正黑体_GBK" w:cs="方正黑体_GBK" w:eastAsia="方正黑体_GBK"/>
          <w:b/>
          <w:color w:val="000000"/>
          <w:kern w:val="0"/>
          <w:sz w:val="28"/>
          <w:szCs w:val="28"/>
        </w:rPr>
        <w:t>甲、乙双方权利义务</w:t>
      </w:r>
    </w:p>
    <w:p>
      <w:pPr>
        <w:pStyle w:val="Normal"/>
        <w:spacing w:lineRule="exact" w:line="420"/>
        <w:ind w:firstLine="422" w:end="0"/>
        <w:rPr>
          <w:rFonts w:ascii="方正书宋_GBK" w:hAnsi="方正书宋_GBK" w:eastAsia="方正书宋_GBK" w:cs="方正书宋_GBK"/>
          <w:b/>
          <w:color w:val="000000"/>
          <w:kern w:val="0"/>
          <w:sz w:val="22"/>
          <w:szCs w:val="22"/>
          <w:u w:val="single"/>
          <w:ins w:id="93" w:author="袁弘信" w:date="2022-02-17T11:29:00Z"/>
        </w:rPr>
      </w:pPr>
      <w:ins w:id="92" w:author="袁弘信" w:date="2022-02-17T11:29:00Z">
        <w:r>
          <w:rPr>
            <w:rFonts w:eastAsia="方正书宋_GBK" w:cs="方正书宋_GBK" w:ascii="方正书宋_GBK" w:hAnsi="方正书宋_GBK"/>
            <w:b/>
            <w:color w:val="000000"/>
            <w:kern w:val="0"/>
            <w:sz w:val="22"/>
            <w:szCs w:val="22"/>
            <w:u w:val="single"/>
          </w:rPr>
        </w:r>
      </w:ins>
    </w:p>
    <w:p>
      <w:pPr>
        <w:pStyle w:val="Normal"/>
        <w:spacing w:lineRule="exact" w:line="420"/>
        <w:ind w:firstLine="422" w:end="0"/>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一、适用范围</w:t>
      </w:r>
    </w:p>
    <w:p>
      <w:pPr>
        <w:pStyle w:val="Normal"/>
        <w:spacing w:lineRule="exact" w:line="420"/>
        <w:ind w:firstLine="42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本合同主要适用于甲方委托</w:t>
      </w:r>
      <w:r>
        <w:rPr>
          <w:rFonts w:ascii="方正书宋_GBK" w:hAnsi="方正书宋_GBK" w:cs="方正书宋_GBK" w:eastAsia="方正书宋_GBK"/>
          <w:color w:val="000000"/>
          <w:kern w:val="0"/>
          <w:sz w:val="22"/>
          <w:szCs w:val="22"/>
        </w:rPr>
        <w:t>乙方进行的汽车总成修理、整车修理或二级维护</w:t>
      </w:r>
      <w:r>
        <w:rPr>
          <w:rFonts w:ascii="方正书宋_GBK" w:hAnsi="方正书宋_GBK" w:cs="方正书宋_GBK" w:eastAsia="方正书宋_GBK"/>
          <w:color w:val="000000"/>
          <w:sz w:val="22"/>
          <w:szCs w:val="22"/>
        </w:rPr>
        <w:t>。其他维修项目也可参照使用本合同。</w:t>
      </w:r>
    </w:p>
    <w:p>
      <w:pPr>
        <w:pStyle w:val="Normal"/>
        <w:spacing w:lineRule="exact" w:line="420" w:before="93" w:after="0"/>
        <w:ind w:firstLine="420" w:end="0"/>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二、甲方权利、义务和责任</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（一）向乙方交付托修车辆时，应当自行取走车内可移动贵重物品及相关证件。</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w:t>
      </w:r>
      <w:r>
        <w:rPr>
          <w:rFonts w:ascii="方正书宋_GBK" w:hAnsi="方正书宋_GBK" w:cs="方正书宋_GBK" w:eastAsia="方正书宋_GBK"/>
          <w:color w:val="000000"/>
          <w:kern w:val="0"/>
          <w:sz w:val="22"/>
          <w:szCs w:val="22"/>
        </w:rPr>
        <w:t>要改变托修车辆车身颜色，更换发动机、车身或车架的，应当依法办理有关审批手续，并向乙方出示相关手续的原件及复印件。</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（三）自备维修材料的，应当承担因材料质量问题产生的相应责任。</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（四）应当根据乙方维修工作的需要积极履行协助义务。</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（五）应当按照合同约定验收、结清维修费用并提车。</w:t>
      </w:r>
    </w:p>
    <w:p>
      <w:pPr>
        <w:pStyle w:val="Normal"/>
        <w:spacing w:lineRule="exact" w:line="420" w:before="93" w:after="0"/>
        <w:ind w:firstLine="417"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rPr>
        <w:t>（六）对乙方擅自将维修工作转托他人，或维修质量达不到</w:t>
      </w:r>
      <w:r>
        <w:rPr>
          <w:rFonts w:ascii="方正书宋_GBK" w:hAnsi="方正书宋_GBK" w:cs="方正书宋_GBK" w:eastAsia="方正书宋_GBK"/>
          <w:color w:val="000000"/>
          <w:kern w:val="0"/>
          <w:sz w:val="22"/>
          <w:szCs w:val="22"/>
        </w:rPr>
        <w:t>国家、行业标准或天津市地方标准要求的，有权要求乙方返修，也可解除合同并要求乙方赔偿损失。</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（七）对乙方</w:t>
      </w:r>
      <w:r>
        <w:rPr>
          <w:rFonts w:ascii="方正书宋_GBK" w:hAnsi="方正书宋_GBK" w:cs="方正书宋_GBK" w:eastAsia="方正书宋_GBK"/>
          <w:color w:val="000000"/>
          <w:kern w:val="0"/>
          <w:sz w:val="22"/>
          <w:szCs w:val="22"/>
        </w:rPr>
        <w:t>未签发《机动车维修竣工出厂合格证》、未按照</w:t>
      </w:r>
      <w:r>
        <w:rPr>
          <w:rFonts w:ascii="方正书宋_GBK" w:hAnsi="方正书宋_GBK" w:cs="方正书宋_GBK" w:eastAsia="方正书宋_GBK"/>
          <w:color w:val="000000"/>
          <w:sz w:val="22"/>
          <w:szCs w:val="22"/>
        </w:rPr>
        <w:t>规定出具结算发票和《维修结算清单》的，有权拒绝支付维修费用。</w:t>
      </w:r>
    </w:p>
    <w:p>
      <w:pPr>
        <w:pStyle w:val="Normal"/>
        <w:spacing w:lineRule="exact" w:line="420" w:before="93" w:after="0"/>
        <w:ind w:firstLine="420" w:end="0"/>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三、乙方权利、义务和责任</w:t>
      </w:r>
    </w:p>
    <w:p>
      <w:pPr>
        <w:pStyle w:val="Normal"/>
        <w:spacing w:lineRule="exact" w:line="420" w:before="93" w:after="0"/>
        <w:ind w:firstLine="417" w:end="0"/>
        <w:rPr>
          <w:rFonts w:ascii="方正书宋_GBK" w:hAnsi="方正书宋_GBK" w:eastAsia="方正书宋_GBK" w:cs="方正书宋_GBK"/>
          <w:bCs/>
          <w:color w:val="000000"/>
          <w:kern w:val="0"/>
          <w:sz w:val="22"/>
          <w:szCs w:val="22"/>
        </w:rPr>
      </w:pPr>
      <w:r>
        <w:rPr>
          <w:rFonts w:ascii="方正书宋_GBK" w:hAnsi="方正书宋_GBK" w:cs="方正书宋_GBK" w:eastAsia="方正书宋_GBK"/>
          <w:color w:val="000000"/>
          <w:sz w:val="22"/>
          <w:szCs w:val="22"/>
        </w:rPr>
        <w:t>（一）</w:t>
      </w:r>
      <w:r>
        <w:rPr>
          <w:rFonts w:ascii="方正书宋_GBK" w:hAnsi="方正书宋_GBK" w:cs="方正书宋_GBK" w:eastAsia="方正书宋_GBK"/>
          <w:bCs/>
          <w:color w:val="000000"/>
          <w:kern w:val="0"/>
          <w:sz w:val="22"/>
          <w:szCs w:val="22"/>
        </w:rPr>
        <w:t>应当</w:t>
      </w:r>
      <w:r>
        <w:rPr>
          <w:rFonts w:ascii="方正书宋_GBK" w:hAnsi="方正书宋_GBK" w:cs="方正书宋_GBK" w:eastAsia="方正书宋_GBK"/>
          <w:color w:val="000000"/>
          <w:sz w:val="22"/>
          <w:szCs w:val="22"/>
        </w:rPr>
        <w:t>对托修车辆</w:t>
      </w:r>
      <w:r>
        <w:rPr>
          <w:rFonts w:ascii="方正书宋_GBK" w:hAnsi="方正书宋_GBK" w:cs="方正书宋_GBK" w:eastAsia="方正书宋_GBK"/>
          <w:bCs/>
          <w:color w:val="000000"/>
          <w:kern w:val="0"/>
          <w:sz w:val="22"/>
          <w:szCs w:val="22"/>
        </w:rPr>
        <w:t>进行维修前进厂诊断检验，并填写</w:t>
      </w:r>
      <w:r>
        <w:rPr>
          <w:rFonts w:ascii="方正书宋_GBK" w:hAnsi="方正书宋_GBK" w:cs="方正书宋_GBK" w:eastAsia="方正书宋_GBK"/>
          <w:color w:val="000000"/>
          <w:sz w:val="22"/>
          <w:szCs w:val="22"/>
        </w:rPr>
        <w:t>《进厂检验记录单》</w:t>
      </w:r>
      <w:r>
        <w:rPr>
          <w:rFonts w:ascii="方正书宋_GBK" w:hAnsi="方正书宋_GBK" w:cs="方正书宋_GBK" w:eastAsia="方正书宋_GBK"/>
          <w:bCs/>
          <w:color w:val="000000"/>
          <w:kern w:val="0"/>
          <w:sz w:val="22"/>
          <w:szCs w:val="22"/>
        </w:rPr>
        <w:t>。</w:t>
      </w:r>
      <w:r>
        <w:rPr>
          <w:rFonts w:ascii="方正书宋_GBK" w:hAnsi="方正书宋_GBK" w:cs="方正书宋_GBK" w:eastAsia="方正书宋_GBK"/>
          <w:color w:val="000000"/>
          <w:sz w:val="22"/>
          <w:szCs w:val="22"/>
        </w:rPr>
        <w:t>一式两份，由检验人签字后现场将其中一份交与甲方</w:t>
      </w:r>
      <w:r>
        <w:rPr>
          <w:rFonts w:ascii="方正书宋_GBK" w:hAnsi="方正书宋_GBK" w:cs="方正书宋_GBK" w:eastAsia="方正书宋_GBK"/>
          <w:bCs/>
          <w:color w:val="000000"/>
          <w:kern w:val="0"/>
          <w:sz w:val="22"/>
          <w:szCs w:val="22"/>
        </w:rPr>
        <w:t>。</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（二）应当妥善保管托修车辆及固定或遗落在托修车辆上的附件、设备及有关物品。除因</w:t>
      </w:r>
      <w:r>
        <w:rPr>
          <w:rFonts w:ascii="方正书宋_GBK" w:hAnsi="方正书宋_GBK" w:cs="方正书宋_GBK" w:eastAsia="方正书宋_GBK"/>
          <w:color w:val="000000"/>
          <w:kern w:val="0"/>
          <w:sz w:val="22"/>
          <w:szCs w:val="22"/>
        </w:rPr>
        <w:t>维修或检验目的</w:t>
      </w:r>
      <w:r>
        <w:rPr>
          <w:rFonts w:ascii="方正书宋_GBK" w:hAnsi="方正书宋_GBK" w:cs="方正书宋_GBK" w:eastAsia="方正书宋_GBK"/>
          <w:color w:val="000000"/>
          <w:sz w:val="22"/>
          <w:szCs w:val="22"/>
        </w:rPr>
        <w:t>外，不得以任何形式使用托修车辆。违反上述约定造成托修车辆损坏的或原托修车油耗不合理增加的，应当无偿修理或加油并赔偿损失。</w:t>
      </w:r>
    </w:p>
    <w:p>
      <w:pPr>
        <w:pStyle w:val="Normal"/>
        <w:spacing w:lineRule="exact" w:line="420" w:before="93" w:after="0"/>
        <w:ind w:firstLine="417" w:end="0"/>
        <w:rPr>
          <w:rFonts w:ascii="方正书宋_GBK" w:hAnsi="方正书宋_GBK" w:eastAsia="方正书宋_GBK" w:cs="方正书宋_GBK"/>
          <w:color w:val="FF0000"/>
          <w:kern w:val="0"/>
          <w:sz w:val="22"/>
          <w:szCs w:val="22"/>
        </w:rPr>
      </w:pPr>
      <w:r>
        <w:rPr>
          <w:rFonts w:ascii="方正书宋_GBK" w:hAnsi="方正书宋_GBK" w:cs="方正书宋_GBK" w:eastAsia="方正书宋_GBK"/>
          <w:color w:val="000000"/>
          <w:sz w:val="22"/>
          <w:szCs w:val="22"/>
        </w:rPr>
        <w:t>（三）应当使用符合国家规定及双方约定的</w:t>
      </w:r>
      <w:r>
        <w:rPr>
          <w:rFonts w:ascii="方正书宋_GBK" w:hAnsi="方正书宋_GBK" w:cs="方正书宋_GBK" w:eastAsia="方正书宋_GBK"/>
          <w:color w:val="000000"/>
          <w:kern w:val="0"/>
          <w:sz w:val="22"/>
          <w:szCs w:val="22"/>
        </w:rPr>
        <w:t>维修材料</w:t>
      </w:r>
      <w:r>
        <w:rPr>
          <w:rFonts w:ascii="方正书宋_GBK" w:hAnsi="方正书宋_GBK" w:cs="方正书宋_GBK" w:eastAsia="方正书宋_GBK"/>
          <w:color w:val="000000"/>
          <w:sz w:val="22"/>
          <w:szCs w:val="22"/>
        </w:rPr>
        <w:t>，否则应当无条件更换，并依法承担赔偿责任；由此影响甲方正常使用的，应当按照迟延履行的违约责任标准执行。</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（四）维修过程中换下的配件、总成，竣工交车时应当交由甲方自行处理；但对环境有影响的废弃物品，应当在征得甲方同意后按照有关规定统一处理。</w:t>
      </w:r>
    </w:p>
    <w:p>
      <w:pPr>
        <w:pStyle w:val="Normal"/>
        <w:spacing w:lineRule="exact" w:line="420" w:before="93" w:after="0"/>
        <w:ind w:firstLine="417"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rPr>
        <w:t>（五）托修车辆</w:t>
      </w:r>
      <w:r>
        <w:rPr>
          <w:rFonts w:ascii="方正书宋_GBK" w:hAnsi="方正书宋_GBK" w:cs="方正书宋_GBK" w:eastAsia="方正书宋_GBK"/>
          <w:bCs/>
          <w:color w:val="000000"/>
          <w:kern w:val="0"/>
          <w:sz w:val="22"/>
          <w:szCs w:val="22"/>
        </w:rPr>
        <w:t>竣工质量检验的</w:t>
      </w:r>
      <w:r>
        <w:rPr>
          <w:rFonts w:ascii="方正书宋_GBK" w:hAnsi="方正书宋_GBK" w:cs="方正书宋_GBK" w:eastAsia="方正书宋_GBK"/>
          <w:color w:val="000000"/>
          <w:kern w:val="0"/>
          <w:sz w:val="22"/>
          <w:szCs w:val="22"/>
        </w:rPr>
        <w:t>各项技术指标应当符合相关国家、行业标准或天津市地方标准的要求，并签发《机动车维修竣工出厂合格证》并交甲方保存。</w:t>
      </w:r>
    </w:p>
    <w:p>
      <w:pPr>
        <w:pStyle w:val="Normal"/>
        <w:spacing w:lineRule="exact" w:line="420" w:before="93" w:after="0"/>
        <w:ind w:firstLine="417"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（六）向甲方交付托修车辆时，应当出具合法有效的结算发票，并附《维修结算清单》，清单中工时费与材料费应当分项列明。</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（七）对甲方无正当理由拖欠维修费用的，可对托修车辆行使留置权，但留置期间不得以任何理由使用托修车辆，否则依法承担赔偿责任。</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（八）</w:t>
      </w:r>
      <w:r>
        <w:rPr>
          <w:rFonts w:ascii="方正书宋_GBK" w:hAnsi="方正书宋_GBK" w:cs="方正书宋_GBK" w:eastAsia="方正书宋_GBK"/>
          <w:color w:val="000000"/>
          <w:kern w:val="0"/>
          <w:sz w:val="22"/>
          <w:szCs w:val="22"/>
        </w:rPr>
        <w:t>质量保证期以《机动车维修竣工出厂合格证》载明的期限或里程为准，但不得低于国家规定的最低标准。返修车辆质量保证期自返修竣工交付日起重新计算。</w:t>
      </w:r>
    </w:p>
    <w:p>
      <w:pPr>
        <w:pStyle w:val="Normal"/>
        <w:spacing w:lineRule="exact" w:line="420" w:before="93" w:after="0"/>
        <w:ind w:firstLine="417"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rPr>
        <w:t>（九）</w:t>
      </w:r>
      <w:r>
        <w:rPr>
          <w:rFonts w:ascii="方正书宋_GBK" w:hAnsi="方正书宋_GBK" w:cs="方正书宋_GBK" w:eastAsia="方正书宋_GBK"/>
          <w:color w:val="000000"/>
          <w:kern w:val="0"/>
          <w:sz w:val="22"/>
          <w:szCs w:val="22"/>
        </w:rPr>
        <w:t>在质量保证期内，因维修质量原因导致托修车辆无法正常使用，且乙方在</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日内不能或者无法提供因非维修原因而造成托修车辆无法正常使用的相关证据的，乙方应当及时无偿返修，做好车辆返修记录，不得故意拖延或者无理拒绝。托修车辆因同一故障或维修项目经两次修理仍不能正常使用的，乙方应当联系经甲方认可的其他汽车维修企业对车辆进行维修，并承担相应维修费用。由此影响甲方正常使用的，按照迟延履行</w:t>
      </w:r>
      <w:r>
        <w:rPr>
          <w:rFonts w:ascii="方正书宋_GBK" w:hAnsi="方正书宋_GBK" w:cs="方正书宋_GBK" w:eastAsia="方正书宋_GBK"/>
          <w:color w:val="000000"/>
          <w:sz w:val="22"/>
          <w:szCs w:val="22"/>
        </w:rPr>
        <w:t>的违约责任标准执行</w:t>
      </w:r>
      <w:r>
        <w:rPr>
          <w:rFonts w:ascii="方正书宋_GBK" w:hAnsi="方正书宋_GBK" w:cs="方正书宋_GBK" w:eastAsia="方正书宋_GBK"/>
          <w:color w:val="000000"/>
          <w:kern w:val="0"/>
          <w:sz w:val="22"/>
          <w:szCs w:val="22"/>
        </w:rPr>
        <w:t>。</w:t>
      </w:r>
    </w:p>
    <w:p>
      <w:pPr>
        <w:pStyle w:val="Normal"/>
        <w:spacing w:lineRule="exact" w:line="420" w:before="93" w:after="0"/>
        <w:ind w:firstLine="417"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（十）因乙方维修行为造成托修车辆原完好部分损坏的，乙方应当负责免费更换及维修，因此迟延履行的，按照迟延履行违约责任标准执行。</w:t>
      </w:r>
    </w:p>
    <w:p>
      <w:pPr>
        <w:pStyle w:val="Normal"/>
        <w:spacing w:lineRule="exact" w:line="420" w:before="93" w:after="0"/>
        <w:ind w:firstLine="422" w:end="0"/>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四、其他条款</w:t>
      </w:r>
    </w:p>
    <w:p>
      <w:pPr>
        <w:pStyle w:val="Normal"/>
        <w:spacing w:lineRule="exact" w:line="420" w:before="93" w:after="0"/>
        <w:ind w:firstLine="417"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（一）《进厂检验记录单》、《维修结算清单》、《</w:t>
      </w:r>
      <w:r>
        <w:rPr>
          <w:rFonts w:ascii="方正书宋_GBK" w:hAnsi="方正书宋_GBK" w:cs="方正书宋_GBK" w:eastAsia="方正书宋_GBK"/>
          <w:color w:val="000000"/>
          <w:kern w:val="0"/>
          <w:sz w:val="22"/>
          <w:szCs w:val="22"/>
        </w:rPr>
        <w:t>机动车维修竣工出厂合格证》应当经甲方签字确认，作为本合同附件。</w:t>
      </w:r>
    </w:p>
    <w:p>
      <w:pPr>
        <w:pStyle w:val="Normal"/>
        <w:spacing w:lineRule="exact" w:line="420" w:before="93" w:after="0"/>
        <w:ind w:firstLine="417" w:end="0"/>
        <w:rPr>
          <w:rFonts w:ascii="方正书宋_GBK" w:hAnsi="方正书宋_GBK" w:eastAsia="方正书宋_GBK" w:cs="方正书宋_GBK"/>
          <w:b/>
          <w:color w:val="000000"/>
          <w:sz w:val="22"/>
          <w:szCs w:val="22"/>
        </w:rPr>
      </w:pPr>
      <w:r>
        <w:rPr>
          <w:rFonts w:ascii="方正书宋_GBK" w:hAnsi="方正书宋_GBK" w:cs="方正书宋_GBK" w:eastAsia="方正书宋_GBK"/>
          <w:color w:val="000000"/>
          <w:sz w:val="22"/>
          <w:szCs w:val="22"/>
        </w:rPr>
        <w:t>（二）</w:t>
      </w:r>
      <w:r>
        <w:rPr>
          <w:rFonts w:ascii="方正书宋_GBK" w:hAnsi="方正书宋_GBK" w:cs="方正书宋_GBK" w:eastAsia="方正书宋_GBK"/>
          <w:color w:val="000000"/>
          <w:kern w:val="0"/>
          <w:sz w:val="22"/>
          <w:szCs w:val="22"/>
        </w:rPr>
        <w:t>结算价格按照乙方公示的汽车维修项目工时费和材料费价目表执行。</w:t>
      </w:r>
      <w:r>
        <w:rPr>
          <w:rFonts w:ascii="方正书宋_GBK" w:hAnsi="方正书宋_GBK" w:cs="方正书宋_GBK" w:eastAsia="方正书宋_GBK"/>
          <w:color w:val="000000"/>
          <w:sz w:val="22"/>
          <w:szCs w:val="22"/>
        </w:rPr>
        <w:t>预定维修项目以双方确认的《进厂检验记录单》为准；实际维修项目以《维修结算清单》为准。</w:t>
      </w:r>
    </w:p>
    <w:p>
      <w:pPr>
        <w:pStyle w:val="Normal"/>
        <w:rPr>
          <w:rFonts w:ascii="仿宋_GB2312;仿宋" w:hAnsi="仿宋_GB2312;仿宋" w:eastAsia="仿宋_GB2312;仿宋" w:cs="宋体"/>
          <w:b/>
          <w:color w:val="000000"/>
          <w:sz w:val="32"/>
          <w:szCs w:val="32"/>
          <w:del w:id="95" w:author="袁弘信" w:date="2022-02-17T11:27:00Z"/>
        </w:rPr>
      </w:pPr>
      <w:del w:id="94" w:author="袁弘信" w:date="2022-02-17T11:27:00Z">
        <w:r>
          <w:rPr>
            <w:rFonts w:eastAsia="仿宋_GB2312;仿宋" w:cs="宋体" w:ascii="仿宋_GB2312;仿宋" w:hAnsi="仿宋_GB2312;仿宋"/>
            <w:b/>
            <w:color w:val="000000"/>
            <w:sz w:val="32"/>
            <w:szCs w:val="32"/>
          </w:rPr>
        </w:r>
      </w:del>
    </w:p>
    <w:p>
      <w:pPr>
        <w:pStyle w:val="Normal"/>
        <w:rPr>
          <w:rFonts w:ascii="仿宋_GB2312;仿宋" w:hAnsi="仿宋_GB2312;仿宋" w:eastAsia="仿宋_GB2312;仿宋" w:cs="宋体"/>
          <w:sz w:val="32"/>
          <w:szCs w:val="32"/>
          <w:del w:id="97" w:author="袁弘信" w:date="2022-02-17T11:27:00Z"/>
        </w:rPr>
      </w:pPr>
      <w:del w:id="96"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99" w:author="袁弘信" w:date="2022-02-17T11:27:00Z"/>
        </w:rPr>
      </w:pPr>
      <w:del w:id="98"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01" w:author="袁弘信" w:date="2022-02-17T11:27:00Z"/>
        </w:rPr>
      </w:pPr>
      <w:del w:id="100"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03" w:author="袁弘信" w:date="2022-02-17T11:27:00Z"/>
        </w:rPr>
      </w:pPr>
      <w:del w:id="102"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05" w:author="袁弘信" w:date="2022-02-17T11:27:00Z"/>
        </w:rPr>
      </w:pPr>
      <w:del w:id="104"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07" w:author="袁弘信" w:date="2022-02-17T11:27:00Z"/>
        </w:rPr>
      </w:pPr>
      <w:del w:id="106"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09" w:author="袁弘信" w:date="2022-02-17T11:27:00Z"/>
        </w:rPr>
      </w:pPr>
      <w:del w:id="108"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11" w:author="袁弘信" w:date="2022-02-17T11:27:00Z"/>
        </w:rPr>
      </w:pPr>
      <w:del w:id="110"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13" w:author="袁弘信" w:date="2022-02-17T11:27:00Z"/>
        </w:rPr>
      </w:pPr>
      <w:del w:id="112"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15" w:author="袁弘信" w:date="2022-02-17T11:27:00Z"/>
        </w:rPr>
      </w:pPr>
      <w:del w:id="114"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17" w:author="袁弘信" w:date="2022-02-17T11:27:00Z"/>
        </w:rPr>
      </w:pPr>
      <w:del w:id="116"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19" w:author="袁弘信" w:date="2022-02-17T11:27:00Z"/>
        </w:rPr>
      </w:pPr>
      <w:del w:id="118" w:author="袁弘信" w:date="2022-02-17T11:27:00Z">
        <w:r>
          <w:rPr>
            <w:rFonts w:eastAsia="仿宋_GB2312;仿宋" w:cs="宋体" w:ascii="仿宋_GB2312;仿宋" w:hAnsi="仿宋_GB2312;仿宋"/>
            <w:sz w:val="32"/>
            <w:szCs w:val="32"/>
          </w:rPr>
        </w:r>
      </w:del>
    </w:p>
    <w:p>
      <w:pPr>
        <w:pStyle w:val="Normal"/>
        <w:rPr>
          <w:rFonts w:ascii="仿宋_GB2312;仿宋" w:hAnsi="仿宋_GB2312;仿宋" w:eastAsia="仿宋_GB2312;仿宋" w:cs="宋体"/>
          <w:sz w:val="32"/>
          <w:szCs w:val="32"/>
          <w:del w:id="121" w:author="袁弘信" w:date="2022-02-17T11:27:00Z"/>
        </w:rPr>
      </w:pPr>
      <w:del w:id="120" w:author="袁弘信" w:date="2022-02-17T11:27:00Z">
        <w:r>
          <w:rPr>
            <w:rFonts w:eastAsia="仿宋_GB2312;仿宋" w:cs="宋体" w:ascii="仿宋_GB2312;仿宋" w:hAnsi="仿宋_GB2312;仿宋"/>
            <w:sz w:val="32"/>
            <w:szCs w:val="32"/>
          </w:rPr>
        </w:r>
      </w:del>
    </w:p>
    <w:p>
      <w:pPr>
        <w:pStyle w:val="Normal"/>
        <w:ind w:end="-88"/>
        <w:rPr>
          <w:rFonts w:ascii="方正小标宋简体" w:hAnsi="方正小标宋简体" w:eastAsia="方正小标宋简体" w:cs="宋体"/>
          <w:sz w:val="32"/>
          <w:szCs w:val="32"/>
          <w:del w:id="125" w:author="袁弘信" w:date="2022-02-17T11:27:00Z"/>
        </w:rPr>
      </w:pPr>
      <w:del w:id="122" w:author="袁弘信" w:date="2022-02-17T11:27:00Z">
        <w:r>
          <w:rPr>
            <w:rFonts w:ascii="黑体" w:hAnsi="黑体" w:cs="宋体" w:eastAsia="黑体"/>
            <w:sz w:val="32"/>
            <w:szCs w:val="32"/>
          </w:rPr>
          <w:delText>主题词</w:delText>
        </w:r>
      </w:del>
      <w:del w:id="123" w:author="袁弘信" w:date="2022-02-17T11:27:00Z">
        <w:r>
          <w:rPr>
            <w:rFonts w:ascii="仿宋_GB2312;仿宋" w:hAnsi="仿宋_GB2312;仿宋" w:cs="宋体" w:eastAsia="仿宋_GB2312;仿宋"/>
            <w:sz w:val="32"/>
            <w:szCs w:val="32"/>
          </w:rPr>
          <w:delText>：</w:delText>
        </w:r>
      </w:del>
      <w:del w:id="124" w:author="袁弘信" w:date="2022-02-17T11:27:00Z">
        <w:r>
          <w:rPr>
            <w:rFonts w:ascii="方正小标宋简体" w:hAnsi="方正小标宋简体" w:cs="宋体" w:eastAsia="方正小标宋简体"/>
            <w:sz w:val="32"/>
            <w:szCs w:val="32"/>
          </w:rPr>
          <w:delText>经济管理　合同　示范文本　通知</w:delText>
        </w:r>
      </w:del>
    </w:p>
    <w:p>
      <w:pPr>
        <w:pStyle w:val="Normal"/>
        <w:ind w:end="-88"/>
        <w:rPr>
          <w:rFonts w:ascii="宋体" w:hAnsi="宋体" w:cs="宋体"/>
          <w:sz w:val="30"/>
          <w:szCs w:val="30"/>
          <w:del w:id="130" w:author="袁弘信" w:date="2022-02-17T11:27:00Z"/>
        </w:rPr>
      </w:pPr>
      <w:del w:id="126" w:author="袁弘信" w:date="2022-02-17T11:27:00Z">
        <w:r>
          <w:rPr>
            <w:rFonts w:ascii="宋体" w:hAnsi="宋体" w:cs="宋体"/>
            <w:sz w:val="30"/>
            <w:szCs w:val="30"/>
          </w:rPr>
          <w:delText xml:space="preserve">　　　　　　　                      </w:delText>
        </w:r>
      </w:del>
      <w:del w:id="127" w:author="袁弘信" w:date="2022-02-17T11:27:00Z">
        <w:r>
          <w:rPr>
            <w:rFonts w:ascii="仿宋_GB2312;仿宋" w:hAnsi="仿宋_GB2312;仿宋" w:cs="宋体" w:eastAsia="仿宋_GB2312;仿宋"/>
            <w:sz w:val="30"/>
            <w:szCs w:val="30"/>
          </w:rPr>
          <w:delText>（共印</w:delText>
        </w:r>
      </w:del>
      <w:del w:id="128" w:author="袁弘信" w:date="2022-02-17T11:27:00Z">
        <w:r>
          <w:rPr>
            <w:rFonts w:eastAsia="仿宋_GB2312;仿宋" w:cs="宋体" w:ascii="仿宋_GB2312;仿宋" w:hAnsi="仿宋_GB2312;仿宋"/>
            <w:sz w:val="30"/>
            <w:szCs w:val="30"/>
          </w:rPr>
          <w:delText>80</w:delText>
        </w:r>
      </w:del>
      <w:del w:id="129" w:author="袁弘信" w:date="2022-02-17T11:27:00Z">
        <w:r>
          <w:rPr>
            <w:rFonts w:ascii="仿宋_GB2312;仿宋" w:hAnsi="仿宋_GB2312;仿宋" w:cs="宋体" w:eastAsia="仿宋_GB2312;仿宋"/>
            <w:sz w:val="30"/>
            <w:szCs w:val="30"/>
          </w:rPr>
          <w:delText>份）</w:delText>
        </w:r>
      </w:del>
    </w:p>
    <w:p>
      <w:pPr>
        <w:pStyle w:val="Normal"/>
        <w:ind w:hanging="1260" w:start="1260" w:end="0"/>
        <w:rPr>
          <w:rFonts w:ascii="仿宋_GB2312;仿宋" w:hAnsi="仿宋_GB2312;仿宋" w:eastAsia="仿宋_GB2312;仿宋" w:cs="宋体"/>
          <w:sz w:val="32"/>
          <w:szCs w:val="32"/>
          <w:del w:id="137" w:author="袁弘信" w:date="2022-02-17T11:27:00Z"/>
        </w:rPr>
      </w:pPr>
      <w:del w:id="131" w:author="袁弘信" w:date="2022-02-17T11:27:00Z">
        <w:r>
          <mc:AlternateContent>
            <mc:Choice Requires="wps">
              <w:drawing>
                <wp:anchor behindDoc="0" distT="0" distB="0" distL="114935" distR="114935" simplePos="0" locked="0" layoutInCell="1" allowOverlap="1" relativeHeight="8">
                  <wp:simplePos x="0" y="0"/>
                  <wp:positionH relativeFrom="column">
                    <wp:posOffset>0</wp:posOffset>
                  </wp:positionH>
                  <wp:positionV relativeFrom="paragraph">
                    <wp:posOffset>635</wp:posOffset>
                  </wp:positionV>
                  <wp:extent cx="5241290" cy="0"/>
                  <wp:effectExtent l="0" t="5080" r="0" b="5080"/>
                  <wp:wrapNone/>
                  <wp:docPr id="3" name="直线 3"/>
                  <a:graphic xmlns:a="http://schemas.openxmlformats.org/drawingml/2006/main">
                    <a:graphicData uri="http://schemas.microsoft.com/office/word/2010/wordprocessingShape">
                      <wps:wsp>
                        <wps:cNvSpPr/>
                        <wps:spPr>
                          <a:xfrm>
                            <a:off x="0" y="0"/>
                            <a:ext cx="52412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pt" to="412.65pt,0pt" ID="直线 3" stroked="t" o:allowincell="f" style="position:absolute">
                  <v:stroke color="black" weight="9360" joinstyle="miter" endcap="flat"/>
                  <v:fill o:detectmouseclick="t" on="false"/>
                  <w10:wrap type="none"/>
                </v:line>
              </w:pict>
            </mc:Fallback>
          </mc:AlternateContent>
        </w:r>
      </w:del>
      <w:del w:id="132" w:author="袁弘信" w:date="2022-02-17T11:27:00Z">
        <w:r>
          <w:rPr>
            <w:rFonts w:ascii="仿宋_GB2312;仿宋" w:hAnsi="仿宋_GB2312;仿宋" w:cs="宋体" w:eastAsia="仿宋_GB2312;仿宋"/>
            <w:sz w:val="32"/>
            <w:szCs w:val="32"/>
          </w:rPr>
          <w:delText>　抄报：市人大办公厅</w:delText>
        </w:r>
      </w:del>
      <w:del w:id="133" w:author="袁弘信" w:date="2022-02-17T11:27:00Z">
        <w:r>
          <w:rPr>
            <w:rFonts w:eastAsia="仿宋_GB2312;仿宋" w:cs="宋体" w:ascii="仿宋_GB2312;仿宋" w:hAnsi="仿宋_GB2312;仿宋"/>
            <w:sz w:val="32"/>
            <w:szCs w:val="32"/>
          </w:rPr>
          <w:delText>,</w:delText>
        </w:r>
      </w:del>
      <w:del w:id="134" w:author="袁弘信" w:date="2022-02-17T11:27:00Z">
        <w:r>
          <w:rPr>
            <w:rFonts w:ascii="仿宋_GB2312;仿宋" w:hAnsi="仿宋_GB2312;仿宋" w:cs="宋体" w:eastAsia="仿宋_GB2312;仿宋"/>
            <w:sz w:val="32"/>
            <w:szCs w:val="32"/>
          </w:rPr>
          <w:delText>市政府办公厅</w:delText>
        </w:r>
      </w:del>
      <w:del w:id="135" w:author="袁弘信" w:date="2022-02-17T11:27:00Z">
        <w:r>
          <w:rPr>
            <w:rFonts w:eastAsia="仿宋_GB2312;仿宋" w:cs="宋体" w:ascii="仿宋_GB2312;仿宋" w:hAnsi="仿宋_GB2312;仿宋"/>
            <w:sz w:val="32"/>
            <w:szCs w:val="32"/>
          </w:rPr>
          <w:delText>,</w:delText>
        </w:r>
      </w:del>
      <w:del w:id="136" w:author="袁弘信" w:date="2022-02-17T11:27:00Z">
        <w:r>
          <w:rPr>
            <w:rFonts w:ascii="仿宋_GB2312;仿宋" w:hAnsi="仿宋_GB2312;仿宋" w:cs="宋体" w:eastAsia="仿宋_GB2312;仿宋"/>
            <w:sz w:val="32"/>
            <w:szCs w:val="32"/>
          </w:rPr>
          <w:delText>国家工商总局办</w:delText>
        </w:r>
      </w:del>
    </w:p>
    <w:p>
      <w:pPr>
        <w:pStyle w:val="Normal"/>
        <w:ind w:hanging="640" w:start="1917" w:end="0"/>
        <w:rPr>
          <w:rFonts w:ascii="仿宋_GB2312;仿宋" w:hAnsi="仿宋_GB2312;仿宋" w:eastAsia="仿宋_GB2312;仿宋" w:cs="宋体"/>
          <w:sz w:val="32"/>
          <w:szCs w:val="32"/>
          <w:del w:id="141" w:author="袁弘信" w:date="2022-02-17T11:27:00Z"/>
        </w:rPr>
      </w:pPr>
      <w:del w:id="138" w:author="袁弘信" w:date="2022-02-17T11:27:00Z">
        <w:r>
          <w:rPr>
            <w:rFonts w:ascii="仿宋_GB2312;仿宋" w:hAnsi="仿宋_GB2312;仿宋" w:cs="宋体" w:eastAsia="仿宋_GB2312;仿宋"/>
            <w:sz w:val="32"/>
            <w:szCs w:val="32"/>
          </w:rPr>
          <w:delText>公厅、市场司</w:delText>
        </w:r>
      </w:del>
      <w:del w:id="139" w:author="袁弘信" w:date="2022-02-17T11:27:00Z">
        <w:r>
          <w:rPr>
            <w:rFonts w:eastAsia="仿宋_GB2312;仿宋" w:cs="宋体" w:ascii="仿宋_GB2312;仿宋" w:hAnsi="仿宋_GB2312;仿宋"/>
            <w:sz w:val="32"/>
            <w:szCs w:val="32"/>
          </w:rPr>
          <w:delText>,</w:delText>
        </w:r>
      </w:del>
      <w:del w:id="140" w:author="袁弘信" w:date="2022-02-17T11:27:00Z">
        <w:r>
          <w:rPr>
            <w:rFonts w:ascii="仿宋_GB2312;仿宋" w:hAnsi="仿宋_GB2312;仿宋" w:cs="宋体" w:eastAsia="仿宋_GB2312;仿宋"/>
            <w:sz w:val="32"/>
            <w:szCs w:val="32"/>
          </w:rPr>
          <w:delText>市商务委。</w:delText>
        </w:r>
      </w:del>
    </w:p>
    <w:p>
      <w:pPr>
        <w:pStyle w:val="Normal"/>
        <w:ind w:hanging="1280" w:start="1280" w:end="0"/>
        <w:rPr>
          <w:rFonts w:ascii="仿宋_GB2312;仿宋" w:hAnsi="仿宋_GB2312;仿宋" w:eastAsia="仿宋_GB2312;仿宋" w:cs="宋体"/>
          <w:sz w:val="32"/>
          <w:szCs w:val="32"/>
          <w:del w:id="144" w:author="袁弘信" w:date="2022-02-17T11:27:00Z"/>
        </w:rPr>
      </w:pPr>
      <w:del w:id="142" w:author="袁弘信" w:date="2022-02-17T11:27:00Z">
        <w:r>
          <w:rPr>
            <w:rFonts w:ascii="仿宋_GB2312;仿宋" w:hAnsi="仿宋_GB2312;仿宋" w:cs="仿宋_GB2312;仿宋" w:eastAsia="仿宋_GB2312;仿宋"/>
            <w:sz w:val="32"/>
            <w:szCs w:val="32"/>
          </w:rPr>
          <w:delText xml:space="preserve">  </w:delText>
        </w:r>
      </w:del>
      <w:del w:id="143" w:author="袁弘信" w:date="2022-02-17T11:27:00Z">
        <w:r>
          <w:rPr>
            <w:rFonts w:ascii="仿宋_GB2312;仿宋" w:hAnsi="仿宋_GB2312;仿宋" w:cs="宋体" w:eastAsia="仿宋_GB2312;仿宋"/>
            <w:sz w:val="32"/>
            <w:szCs w:val="32"/>
          </w:rPr>
          <w:delText>抄送：市汽车流通行业协会。</w:delText>
        </w:r>
      </w:del>
    </w:p>
    <w:p>
      <w:pPr>
        <w:pStyle w:val="Normal"/>
        <w:rPr>
          <w:rFonts w:ascii="仿宋_GB2312;仿宋" w:hAnsi="仿宋_GB2312;仿宋" w:eastAsia="仿宋_GB2312;仿宋" w:cs="宋体"/>
          <w:sz w:val="32"/>
          <w:szCs w:val="32"/>
        </w:rPr>
      </w:pPr>
      <w:del w:id="145" w:author="袁弘信" w:date="2022-02-17T11:27:00Z">
        <w:r>
          <mc:AlternateContent>
            <mc:Choice Requires="wps">
              <w:drawing>
                <wp:anchor behindDoc="0" distT="0" distB="0" distL="114935" distR="114935" simplePos="0" locked="0" layoutInCell="1" allowOverlap="1" relativeHeight="9">
                  <wp:simplePos x="0" y="0"/>
                  <wp:positionH relativeFrom="column">
                    <wp:posOffset>0</wp:posOffset>
                  </wp:positionH>
                  <wp:positionV relativeFrom="paragraph">
                    <wp:posOffset>635</wp:posOffset>
                  </wp:positionV>
                  <wp:extent cx="5241290" cy="0"/>
                  <wp:effectExtent l="0" t="5080" r="0" b="5080"/>
                  <wp:wrapNone/>
                  <wp:docPr id="4" name="直线 4"/>
                  <a:graphic xmlns:a="http://schemas.openxmlformats.org/drawingml/2006/main">
                    <a:graphicData uri="http://schemas.microsoft.com/office/word/2010/wordprocessingShape">
                      <wps:wsp>
                        <wps:cNvSpPr/>
                        <wps:spPr>
                          <a:xfrm>
                            <a:off x="0" y="0"/>
                            <a:ext cx="52412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pt" to="412.65pt,0pt" ID="直线 4"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0">
                  <wp:simplePos x="0" y="0"/>
                  <wp:positionH relativeFrom="column">
                    <wp:posOffset>0</wp:posOffset>
                  </wp:positionH>
                  <wp:positionV relativeFrom="paragraph">
                    <wp:posOffset>418465</wp:posOffset>
                  </wp:positionV>
                  <wp:extent cx="5241290" cy="0"/>
                  <wp:effectExtent l="0" t="5080" r="0" b="5080"/>
                  <wp:wrapNone/>
                  <wp:docPr id="5" name="直线 5"/>
                  <a:graphic xmlns:a="http://schemas.openxmlformats.org/drawingml/2006/main">
                    <a:graphicData uri="http://schemas.microsoft.com/office/word/2010/wordprocessingShape">
                      <wps:wsp>
                        <wps:cNvSpPr/>
                        <wps:spPr>
                          <a:xfrm>
                            <a:off x="0" y="0"/>
                            <a:ext cx="52412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2.95pt" to="412.65pt,32.95pt" ID="直线 5" stroked="t" o:allowincell="f" style="position:absolute">
                  <v:stroke color="black" weight="9360" joinstyle="miter" endcap="flat"/>
                  <v:fill o:detectmouseclick="t" on="false"/>
                  <w10:wrap type="none"/>
                </v:line>
              </w:pict>
            </mc:Fallback>
          </mc:AlternateContent>
        </w:r>
      </w:del>
      <w:del w:id="146" w:author="袁弘信" w:date="2022-02-17T11:27:00Z">
        <w:r>
          <w:rPr>
            <w:rFonts w:ascii="仿宋_GB2312;仿宋" w:hAnsi="仿宋_GB2312;仿宋" w:cs="宋体" w:eastAsia="仿宋_GB2312;仿宋"/>
            <w:sz w:val="32"/>
            <w:szCs w:val="32"/>
          </w:rPr>
          <w:delText>　天津市工商行政管理局　　 　</w:delText>
        </w:r>
      </w:del>
      <w:del w:id="147" w:author="袁弘信" w:date="2022-02-17T11:27:00Z">
        <w:r>
          <w:rPr>
            <w:rFonts w:eastAsia="仿宋_GB2312;仿宋" w:cs="宋体" w:ascii="仿宋_GB2312;仿宋" w:hAnsi="仿宋_GB2312;仿宋"/>
            <w:sz w:val="32"/>
            <w:szCs w:val="32"/>
          </w:rPr>
          <w:delText>2011</w:delText>
        </w:r>
      </w:del>
      <w:del w:id="148" w:author="袁弘信" w:date="2022-02-17T11:27:00Z">
        <w:r>
          <w:rPr>
            <w:rFonts w:ascii="仿宋_GB2312;仿宋" w:hAnsi="仿宋_GB2312;仿宋" w:cs="宋体" w:eastAsia="仿宋_GB2312;仿宋"/>
            <w:sz w:val="32"/>
            <w:szCs w:val="32"/>
          </w:rPr>
          <w:delText>年</w:delText>
        </w:r>
      </w:del>
      <w:del w:id="149" w:author="袁弘信" w:date="2022-02-17T11:27:00Z">
        <w:r>
          <w:rPr>
            <w:rFonts w:eastAsia="仿宋_GB2312;仿宋" w:cs="宋体" w:ascii="仿宋_GB2312;仿宋" w:hAnsi="仿宋_GB2312;仿宋"/>
            <w:sz w:val="32"/>
            <w:szCs w:val="32"/>
          </w:rPr>
          <w:delText>10</w:delText>
        </w:r>
      </w:del>
      <w:del w:id="150" w:author="袁弘信" w:date="2022-02-17T11:27:00Z">
        <w:r>
          <w:rPr>
            <w:rFonts w:ascii="仿宋_GB2312;仿宋" w:hAnsi="仿宋_GB2312;仿宋" w:cs="宋体" w:eastAsia="仿宋_GB2312;仿宋"/>
            <w:sz w:val="32"/>
            <w:szCs w:val="32"/>
          </w:rPr>
          <w:delText>月</w:delText>
        </w:r>
      </w:del>
      <w:del w:id="151" w:author="袁弘信" w:date="2022-02-17T11:27:00Z">
        <w:r>
          <w:rPr>
            <w:rFonts w:eastAsia="仿宋_GB2312;仿宋" w:cs="宋体" w:ascii="仿宋_GB2312;仿宋" w:hAnsi="仿宋_GB2312;仿宋"/>
            <w:sz w:val="32"/>
            <w:szCs w:val="32"/>
          </w:rPr>
          <w:delText>11</w:delText>
        </w:r>
      </w:del>
      <w:del w:id="152" w:author="袁弘信" w:date="2022-02-17T11:27:00Z">
        <w:r>
          <w:rPr>
            <w:rFonts w:ascii="仿宋_GB2312;仿宋" w:hAnsi="仿宋_GB2312;仿宋" w:cs="宋体" w:eastAsia="仿宋_GB2312;仿宋"/>
            <w:sz w:val="32"/>
            <w:szCs w:val="32"/>
          </w:rPr>
          <w:delText>日印发</w:delText>
        </w:r>
      </w:del>
    </w:p>
    <w:sectPr>
      <w:footerReference w:type="even" r:id="rId3"/>
      <w:footerReference w:type="default" r:id="rId4"/>
      <w:footerReference w:type="first" r:id="rId5"/>
      <w:type w:val="nextPage"/>
      <w:pgSz w:w="11906" w:h="16838"/>
      <w:pgMar w:left="1797" w:right="1797" w:gutter="0" w:header="0" w:top="1440" w:footer="992" w:bottom="1440"/>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华文中宋">
    <w:charset w:val="86"/>
    <w:family w:val="auto"/>
    <w:pitch w:val="default"/>
  </w:font>
  <w:font w:name="仿宋_GB2312">
    <w:altName w:val="仿宋"/>
    <w:charset w:val="86"/>
    <w:family w:val="modern"/>
    <w:pitch w:val="default"/>
  </w:font>
  <w:font w:name="方正小标宋简体">
    <w:charset w:val="86"/>
    <w:family w:val="auto"/>
    <w:pitch w:val="default"/>
  </w:font>
  <w:font w:name="宋体">
    <w:charset w:val="86"/>
    <w:family w:val="auto"/>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57785" cy="131445"/>
              <wp:effectExtent l="0" t="0" r="0" b="0"/>
              <wp:wrapSquare wrapText="bothSides"/>
              <wp:docPr id="6"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05.5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5</w:t>
                    </w:r>
                    <w: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3">
              <wp:simplePos x="0" y="0"/>
              <wp:positionH relativeFrom="margin">
                <wp:align>center</wp:align>
              </wp:positionH>
              <wp:positionV relativeFrom="paragraph">
                <wp:posOffset>635</wp:posOffset>
              </wp:positionV>
              <wp:extent cx="57785" cy="131445"/>
              <wp:effectExtent l="0" t="0" r="0" b="0"/>
              <wp:wrapSquare wrapText="bothSides"/>
              <wp:docPr id="7"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05.5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4</w:t>
                    </w:r>
                    <w: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50"/>
  <w:trackRevisions/>
  <w:defaultTabStop w:val="420"/>
  <w:autoHyphenation w:val="true"/>
  <w:hyphenationZone w:val="0"/>
  <w:evenAndOddHeaders/>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2005-04-01T14:35:00Z</dcterms:created>
  <dc:creator>tjgsj</dc:creator>
  <dc:description/>
  <dc:language>zh-CN</dc:language>
  <cp:lastModifiedBy>袁弘信</cp:lastModifiedBy>
  <dcterms:modified xsi:type="dcterms:W3CDTF">2022-02-18T17:15:11Z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