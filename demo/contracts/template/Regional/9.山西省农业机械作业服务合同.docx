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580"/>
        <w:rPr>
          <w:rFonts w:ascii="楷体_GB2312" w:hAnsi="楷体_GB2312" w:eastAsia="楷体_GB2312" w:cs="仿宋"/>
          <w:b/>
          <w:sz w:val="28"/>
          <w:szCs w:val="28"/>
          <w:ins w:id="2" w:author="王守业" w:date="2020-06-28T17:34:00Z"/>
        </w:rPr>
      </w:pPr>
      <w:ins w:id="0" w:author="王守业" w:date="2020-06-28T17:34:00Z">
        <w:r>
          <w:rPr>
            <w:rFonts w:eastAsia="楷体_GB2312" w:ascii="楷体_GB2312" w:hAnsi="楷体_GB2312"/>
            <w:sz w:val="32"/>
            <w:szCs w:val="32"/>
          </w:rPr>
          <w:t>JF—2020—00</w:t>
        </w:r>
      </w:ins>
      <w:ins w:id="1" w:author="王守业" w:date="2020-06-28T17:34:00Z">
        <w:r>
          <w:rPr>
            <w:rFonts w:eastAsia="楷体_GB2312" w:ascii="楷体_GB2312" w:hAnsi="楷体_GB2312"/>
            <w:sz w:val="32"/>
            <w:szCs w:val="32"/>
          </w:rPr>
          <w:t>9</w:t>
        </w:r>
      </w:ins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del w:id="4" w:author="王守业" w:date="2020-06-28T17:34:00Z"/>
        </w:rPr>
      </w:pPr>
      <w:del w:id="3" w:author="王守业" w:date="2020-06-28T17:34:00Z">
        <w:r>
          <w:rPr>
            <w:rFonts w:eastAsia="仿宋" w:cs="仿宋" w:ascii="仿宋" w:hAnsi="仿宋"/>
            <w:b/>
            <w:sz w:val="28"/>
            <w:szCs w:val="28"/>
          </w:rPr>
        </w:r>
      </w:del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ins w:id="6" w:author="mac" w:date="2019-09-16T14:30:00Z"/>
        </w:rPr>
      </w:pPr>
      <w:ins w:id="5" w:author="mac" w:date="2019-09-16T14:30:00Z">
        <w:r>
          <w:rPr>
            <w:rFonts w:eastAsia="仿宋" w:cs="仿宋" w:ascii="仿宋" w:hAnsi="仿宋"/>
            <w:b/>
            <w:sz w:val="28"/>
            <w:szCs w:val="28"/>
          </w:rPr>
        </w:r>
      </w:ins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ins w:id="8" w:author="mac" w:date="2019-09-16T14:30:00Z"/>
        </w:rPr>
      </w:pPr>
      <w:ins w:id="7" w:author="mac" w:date="2019-09-16T14:30:00Z">
        <w:r>
          <w:rPr>
            <w:rFonts w:eastAsia="仿宋" w:cs="仿宋" w:ascii="仿宋" w:hAnsi="仿宋"/>
            <w:b/>
            <w:sz w:val="28"/>
            <w:szCs w:val="28"/>
          </w:rPr>
        </w:r>
      </w:ins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ins w:id="10" w:author="mac" w:date="2019-09-16T14:30:00Z"/>
        </w:rPr>
      </w:pPr>
      <w:ins w:id="9" w:author="mac" w:date="2019-09-16T14:30:00Z">
        <w:r>
          <w:rPr>
            <w:rFonts w:eastAsia="仿宋" w:cs="仿宋" w:ascii="仿宋" w:hAnsi="仿宋"/>
            <w:b/>
            <w:sz w:val="28"/>
            <w:szCs w:val="28"/>
          </w:rPr>
        </w:r>
      </w:ins>
    </w:p>
    <w:p>
      <w:pPr>
        <w:pStyle w:val="Normal"/>
        <w:spacing w:lineRule="exact" w:line="580"/>
        <w:jc w:val="center"/>
        <w:rPr>
          <w:rFonts w:ascii="华文中宋" w:hAnsi="华文中宋" w:eastAsia="华文中宋" w:cs="华文中宋"/>
          <w:b/>
          <w:sz w:val="48"/>
          <w:szCs w:val="48"/>
          <w:ins w:id="12" w:author="mac" w:date="2019-09-16T14:30:00Z"/>
        </w:rPr>
      </w:pPr>
      <w:ins w:id="11" w:author="mac" w:date="2019-09-16T14:30:00Z">
        <w:r>
          <w:rPr>
            <w:rFonts w:ascii="华文中宋" w:hAnsi="华文中宋" w:cs="华文中宋" w:eastAsia="华文中宋"/>
            <w:b/>
            <w:sz w:val="48"/>
            <w:szCs w:val="48"/>
          </w:rPr>
          <w:t>山西省农业机械作业服务合同</w:t>
        </w:r>
      </w:ins>
    </w:p>
    <w:p>
      <w:pPr>
        <w:pStyle w:val="Normal"/>
        <w:spacing w:lineRule="exact" w:line="600" w:before="156" w:after="0"/>
        <w:jc w:val="center"/>
        <w:rPr>
          <w:rFonts w:ascii="楷体" w:hAnsi="楷体" w:eastAsia="楷体" w:cs="楷体"/>
          <w:sz w:val="32"/>
          <w:szCs w:val="32"/>
          <w:ins w:id="14" w:author="mac" w:date="2019-09-16T14:30:00Z"/>
        </w:rPr>
      </w:pPr>
      <w:ins w:id="13" w:author="mac" w:date="2019-09-16T14:30:00Z">
        <w:r>
          <w:rPr>
            <w:rFonts w:ascii="楷体" w:hAnsi="楷体" w:cs="楷体" w:eastAsia="楷体"/>
            <w:sz w:val="32"/>
            <w:szCs w:val="32"/>
          </w:rPr>
          <w:t>（示范文本）</w:t>
        </w:r>
      </w:ins>
    </w:p>
    <w:p>
      <w:pPr>
        <w:pStyle w:val="Normal"/>
        <w:spacing w:lineRule="exact" w:line="580"/>
        <w:jc w:val="center"/>
        <w:rPr>
          <w:rFonts w:ascii="楷体" w:hAnsi="楷体" w:eastAsia="楷体" w:cs="楷体"/>
          <w:sz w:val="32"/>
          <w:szCs w:val="32"/>
          <w:ins w:id="16" w:author="mac" w:date="2019-09-16T14:30:00Z"/>
        </w:rPr>
      </w:pPr>
      <w:ins w:id="15" w:author="mac" w:date="2019-09-16T14:30:00Z">
        <w:r>
          <w:rPr>
            <w:rFonts w:eastAsia="楷体" w:cs="楷体" w:ascii="楷体" w:hAnsi="楷体"/>
            <w:sz w:val="32"/>
            <w:szCs w:val="32"/>
          </w:rPr>
        </w:r>
      </w:ins>
    </w:p>
    <w:p>
      <w:pPr>
        <w:pStyle w:val="Normal"/>
        <w:spacing w:lineRule="exact" w:line="580"/>
        <w:jc w:val="center"/>
        <w:rPr>
          <w:rFonts w:ascii="楷体" w:hAnsi="楷体" w:eastAsia="楷体" w:cs="楷体"/>
          <w:sz w:val="32"/>
          <w:szCs w:val="32"/>
          <w:ins w:id="18" w:author="mac" w:date="2019-09-16T14:30:00Z"/>
        </w:rPr>
      </w:pPr>
      <w:ins w:id="17" w:author="mac" w:date="2019-09-16T14:30:00Z">
        <w:r>
          <w:rPr>
            <w:rFonts w:eastAsia="楷体" w:cs="楷体" w:ascii="楷体" w:hAnsi="楷体"/>
            <w:sz w:val="32"/>
            <w:szCs w:val="32"/>
          </w:rPr>
        </w:r>
      </w:ins>
    </w:p>
    <w:p>
      <w:pPr>
        <w:pStyle w:val="Normal"/>
        <w:spacing w:lineRule="exact" w:line="580"/>
        <w:jc w:val="center"/>
        <w:rPr>
          <w:rFonts w:ascii="楷体" w:hAnsi="楷体" w:eastAsia="楷体" w:cs="楷体"/>
          <w:sz w:val="44"/>
          <w:szCs w:val="44"/>
          <w:ins w:id="22" w:author="mac" w:date="2019-09-16T14:30:00Z"/>
        </w:rPr>
      </w:pPr>
      <w:ins w:id="19" w:author="mac" w:date="2019-09-16T14:30:00Z">
        <w:del w:id="20" w:author="王守业" w:date="2020-06-28T17:34:00Z">
          <w:r>
            <w:rPr>
              <w:rFonts w:ascii="楷体" w:hAnsi="楷体" w:cs="楷体" w:eastAsia="楷体"/>
              <w:sz w:val="44"/>
              <w:szCs w:val="44"/>
            </w:rPr>
            <w:delText>（征求意见稿）</w:delText>
          </w:r>
        </w:del>
      </w:ins>
      <w:ins w:id="21" w:author="王守业" w:date="2020-06-28T17:34:00Z">
        <w:r>
          <w:rPr>
            <w:rFonts w:ascii="楷体" w:hAnsi="楷体" w:cs="楷体" w:eastAsia="楷体"/>
            <w:sz w:val="44"/>
            <w:szCs w:val="44"/>
          </w:rPr>
          <w:t xml:space="preserve"> </w:t>
        </w:r>
      </w:ins>
    </w:p>
    <w:p>
      <w:pPr>
        <w:pStyle w:val="Normal"/>
        <w:spacing w:lineRule="exact" w:line="580"/>
        <w:jc w:val="center"/>
        <w:rPr>
          <w:rFonts w:ascii="楷体" w:hAnsi="楷体" w:eastAsia="楷体" w:cs="楷体"/>
          <w:sz w:val="44"/>
          <w:szCs w:val="44"/>
          <w:ins w:id="24" w:author="mac" w:date="2019-09-16T14:30:00Z"/>
        </w:rPr>
      </w:pPr>
      <w:ins w:id="23" w:author="mac" w:date="2019-09-16T14:30:00Z">
        <w:r>
          <w:rPr>
            <w:rFonts w:eastAsia="楷体" w:cs="楷体" w:ascii="楷体" w:hAnsi="楷体"/>
            <w:sz w:val="44"/>
            <w:szCs w:val="44"/>
          </w:rPr>
        </w:r>
      </w:ins>
    </w:p>
    <w:p>
      <w:pPr>
        <w:pStyle w:val="Normal"/>
        <w:rPr>
          <w:rFonts w:ascii="楷体" w:hAnsi="楷体" w:eastAsia="楷体" w:cs="楷体"/>
          <w:b/>
          <w:color w:val="000000"/>
          <w:sz w:val="28"/>
          <w:szCs w:val="28"/>
          <w:ins w:id="26" w:author="mac" w:date="2019-09-16T14:30:00Z"/>
        </w:rPr>
      </w:pPr>
      <w:ins w:id="25" w:author="mac" w:date="2019-09-16T14:30:00Z">
        <w:r>
          <w:rPr>
            <w:rFonts w:eastAsia="楷体" w:cs="楷体" w:ascii="楷体" w:hAnsi="楷体"/>
            <w:b/>
            <w:color w:val="000000"/>
            <w:sz w:val="28"/>
            <w:szCs w:val="28"/>
          </w:rPr>
        </w:r>
      </w:ins>
    </w:p>
    <w:p>
      <w:pPr>
        <w:pStyle w:val="Normal"/>
        <w:rPr>
          <w:b/>
          <w:color w:val="000000"/>
          <w:sz w:val="28"/>
          <w:szCs w:val="28"/>
          <w:ins w:id="28" w:author="mac" w:date="2019-09-16T14:30:00Z"/>
        </w:rPr>
      </w:pPr>
      <w:ins w:id="27" w:author="mac" w:date="2019-09-16T14:30:00Z">
        <w:r>
          <w:rPr>
            <w:b/>
            <w:color w:val="000000"/>
            <w:sz w:val="28"/>
            <w:szCs w:val="28"/>
          </w:rPr>
        </w:r>
      </w:ins>
    </w:p>
    <w:p>
      <w:pPr>
        <w:pStyle w:val="Normal"/>
        <w:rPr>
          <w:b/>
          <w:color w:val="000000"/>
          <w:sz w:val="28"/>
          <w:szCs w:val="28"/>
          <w:ins w:id="30" w:author="mac" w:date="2019-09-16T14:30:00Z"/>
        </w:rPr>
      </w:pPr>
      <w:ins w:id="29" w:author="mac" w:date="2019-09-16T14:30:00Z">
        <w:r>
          <w:rPr>
            <w:b/>
            <w:color w:val="000000"/>
            <w:sz w:val="28"/>
            <w:szCs w:val="28"/>
          </w:rPr>
        </w:r>
      </w:ins>
    </w:p>
    <w:p>
      <w:pPr>
        <w:pStyle w:val="Normal"/>
        <w:rPr>
          <w:b/>
          <w:color w:val="000000"/>
          <w:sz w:val="28"/>
          <w:szCs w:val="28"/>
          <w:ins w:id="32" w:author="mac" w:date="2019-09-16T14:30:00Z"/>
        </w:rPr>
      </w:pPr>
      <w:ins w:id="31" w:author="mac" w:date="2019-09-16T14:30:00Z">
        <w:r>
          <w:rPr>
            <w:b/>
            <w:color w:val="000000"/>
            <w:sz w:val="28"/>
            <w:szCs w:val="28"/>
          </w:rPr>
        </w:r>
      </w:ins>
    </w:p>
    <w:p>
      <w:pPr>
        <w:pStyle w:val="Normal"/>
        <w:rPr>
          <w:b/>
          <w:color w:val="000000"/>
          <w:sz w:val="28"/>
          <w:szCs w:val="28"/>
          <w:ins w:id="34" w:author="mac" w:date="2019-09-16T14:30:00Z"/>
        </w:rPr>
      </w:pPr>
      <w:ins w:id="33" w:author="mac" w:date="2019-09-16T14:30:00Z">
        <w:r>
          <w:rPr>
            <w:b/>
            <w:color w:val="000000"/>
            <w:sz w:val="28"/>
            <w:szCs w:val="28"/>
          </w:rPr>
        </w:r>
      </w:ins>
    </w:p>
    <w:p>
      <w:pPr>
        <w:pStyle w:val="Normal"/>
        <w:rPr>
          <w:b/>
          <w:color w:val="000000"/>
          <w:sz w:val="28"/>
          <w:szCs w:val="28"/>
          <w:ins w:id="36" w:author="mac" w:date="2019-09-16T14:30:00Z"/>
        </w:rPr>
      </w:pPr>
      <w:ins w:id="35" w:author="mac" w:date="2019-09-16T14:30:00Z">
        <w:r>
          <w:rPr>
            <w:b/>
            <w:color w:val="000000"/>
            <w:sz w:val="28"/>
            <w:szCs w:val="28"/>
          </w:rPr>
        </w:r>
      </w:ins>
    </w:p>
    <w:p>
      <w:pPr>
        <w:pStyle w:val="Normal"/>
        <w:rPr>
          <w:b/>
          <w:color w:val="000000"/>
          <w:sz w:val="28"/>
          <w:szCs w:val="28"/>
          <w:ins w:id="38" w:author="mac" w:date="2019-09-16T14:30:00Z"/>
        </w:rPr>
      </w:pPr>
      <w:ins w:id="37" w:author="mac" w:date="2019-09-16T14:30:00Z">
        <w:r>
          <w:rPr>
            <w:b/>
            <w:color w:val="000000"/>
            <w:sz w:val="28"/>
            <w:szCs w:val="28"/>
          </w:rPr>
        </w:r>
      </w:ins>
    </w:p>
    <w:p>
      <w:pPr>
        <w:pStyle w:val="Normal"/>
        <w:rPr>
          <w:b/>
          <w:color w:val="000000"/>
          <w:sz w:val="28"/>
          <w:szCs w:val="28"/>
          <w:ins w:id="40" w:author="mac" w:date="2019-09-16T14:30:00Z"/>
        </w:rPr>
      </w:pPr>
      <w:ins w:id="39" w:author="mac" w:date="2019-09-16T14:30:00Z">
        <w:r>
          <w:rPr>
            <w:b/>
            <w:color w:val="000000"/>
            <w:sz w:val="28"/>
            <w:szCs w:val="28"/>
          </w:rPr>
        </w:r>
      </w:ins>
    </w:p>
    <w:p>
      <w:pPr>
        <w:pStyle w:val="Normal"/>
        <w:ind w:firstLine="1785" w:end="2719"/>
        <w:rPr>
          <w:b/>
          <w:color w:val="000000"/>
          <w:sz w:val="32"/>
          <w:szCs w:val="28"/>
          <w:ins w:id="42" w:author="王守业" w:date="2020-06-28T17:34:00Z"/>
        </w:rPr>
      </w:pPr>
      <w:ins w:id="41" w:author="王守业" w:date="2020-06-28T17:34:00Z">
        <w:r>
          <w:rPr>
            <w:b/>
            <w:color w:val="000000"/>
            <w:sz w:val="32"/>
            <w:szCs w:val="28"/>
          </w:rPr>
          <w:t>山西省市场监督管理局</w:t>
        </w:r>
      </w:ins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3537585</wp:posOffset>
                </wp:positionH>
                <wp:positionV relativeFrom="paragraph">
                  <wp:posOffset>115570</wp:posOffset>
                </wp:positionV>
                <wp:extent cx="732790" cy="46609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790" cy="46609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</w:rPr>
                              <w:t>制定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-0;width:57.7pt;height:36.7pt;mso-wrap-distance-left:9.05pt;mso-wrap-distance-right:9.05pt;mso-wrap-distance-top:0pt;mso-wrap-distance-bottom:0pt;margin-top:9.1pt;mso-position-vertical-relative:text;margin-left:278.55pt;mso-position-horizontal-relative:text">
                <v:fill opacity="0f"/>
                <v:textbox>
                  <w:txbxContent>
                    <w:p>
                      <w:pPr>
                        <w:pStyle w:val="Normal"/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b/>
                          <w:bCs/>
                          <w:sz w:val="32"/>
                        </w:rPr>
                        <w:t>制定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1860" w:end="2719"/>
        <w:rPr>
          <w:b/>
          <w:color w:val="000000"/>
          <w:spacing w:val="46"/>
          <w:sz w:val="32"/>
          <w:szCs w:val="28"/>
          <w:ins w:id="44" w:author="王守业" w:date="2020-06-28T17:34:00Z"/>
        </w:rPr>
      </w:pPr>
      <w:ins w:id="43" w:author="王守业" w:date="2020-06-28T17:34:00Z">
        <w:r>
          <w:rPr>
            <w:b/>
            <w:color w:val="000000"/>
            <w:spacing w:val="46"/>
            <w:sz w:val="32"/>
            <w:szCs w:val="28"/>
          </w:rPr>
          <w:t>山西省农业农村厅</w:t>
        </w:r>
      </w:ins>
    </w:p>
    <w:p>
      <w:pPr>
        <w:pStyle w:val="Normal"/>
        <w:ind w:firstLine="1860" w:end="2719"/>
        <w:rPr>
          <w:b/>
          <w:color w:val="000000"/>
          <w:spacing w:val="46"/>
          <w:sz w:val="32"/>
          <w:szCs w:val="28"/>
          <w:ins w:id="46" w:author="王守业" w:date="2020-06-28T17:34:00Z"/>
        </w:rPr>
      </w:pPr>
      <w:ins w:id="45" w:author="王守业" w:date="2020-06-28T17:34:00Z">
        <w:r>
          <w:rPr>
            <w:b/>
            <w:color w:val="000000"/>
            <w:spacing w:val="46"/>
            <w:sz w:val="32"/>
            <w:szCs w:val="28"/>
          </w:rPr>
        </w:r>
      </w:ins>
    </w:p>
    <w:p>
      <w:pPr>
        <w:pStyle w:val="Normal"/>
        <w:ind w:firstLine="1860" w:end="2719"/>
        <w:rPr>
          <w:b/>
          <w:color w:val="000000"/>
          <w:spacing w:val="46"/>
          <w:sz w:val="32"/>
          <w:szCs w:val="28"/>
          <w:ins w:id="48" w:author="王守业" w:date="2020-06-28T17:34:00Z"/>
        </w:rPr>
      </w:pPr>
      <w:ins w:id="47" w:author="王守业" w:date="2020-06-28T17:34:00Z">
        <w:r>
          <w:rPr>
            <w:b/>
            <w:color w:val="000000"/>
            <w:spacing w:val="46"/>
            <w:sz w:val="32"/>
            <w:szCs w:val="28"/>
          </w:rPr>
        </w:r>
      </w:ins>
    </w:p>
    <w:p>
      <w:pPr>
        <w:pStyle w:val="Normal"/>
        <w:jc w:val="center"/>
        <w:rPr>
          <w:b/>
          <w:color w:val="000000"/>
          <w:sz w:val="32"/>
          <w:szCs w:val="28"/>
          <w:del w:id="52" w:author="王守业" w:date="2020-06-28T17:34:00Z"/>
        </w:rPr>
      </w:pPr>
      <w:ins w:id="49" w:author="mac" w:date="2019-09-16T14:30:00Z">
        <w:del w:id="50" w:author="王守业" w:date="2020-06-28T17:34:00Z">
          <w:r>
            <w:rPr>
              <w:b/>
              <w:color w:val="000000"/>
              <w:sz w:val="32"/>
              <w:szCs w:val="28"/>
            </w:rPr>
            <w:delText>山西省</w:delText>
          </w:r>
        </w:del>
      </w:ins>
      <w:del w:id="51" w:author="王守业" w:date="2020-06-28T17:34:00Z">
        <w:r>
          <w:rPr>
            <w:b/>
            <w:color w:val="000000"/>
            <w:sz w:val="32"/>
            <w:szCs w:val="28"/>
          </w:rPr>
          <w:delText>农业农村厅</w:delText>
        </w:r>
      </w:del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3537585</wp:posOffset>
                </wp:positionH>
                <wp:positionV relativeFrom="paragraph">
                  <wp:posOffset>115570</wp:posOffset>
                </wp:positionV>
                <wp:extent cx="732790" cy="466090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790" cy="46609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</w:rPr>
                              <w:t>制定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-0;width:57.7pt;height:36.7pt;mso-wrap-distance-left:9.05pt;mso-wrap-distance-right:9.05pt;mso-wrap-distance-top:0pt;mso-wrap-distance-bottom:0pt;margin-top:9.1pt;mso-position-vertical-relative:text;margin-left:278.55pt;mso-position-horizontal-relative:text">
                <v:fill opacity="0f"/>
                <v:textbox>
                  <w:txbxContent>
                    <w:p>
                      <w:pPr>
                        <w:pStyle w:val="Normal"/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b/>
                          <w:bCs/>
                          <w:sz w:val="32"/>
                        </w:rPr>
                        <w:t>制定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widowControl w:val="false"/>
        <w:bidi w:val="0"/>
        <w:ind w:hanging="0" w:end="0"/>
        <w:jc w:val="center"/>
        <w:rPr>
          <w:b/>
          <w:color w:val="000000"/>
          <w:sz w:val="32"/>
          <w:szCs w:val="28"/>
          <w:ins w:id="54" w:author="王守业" w:date="2020-06-28T17:34:00Z"/>
        </w:rPr>
      </w:pPr>
      <w:ins w:id="53" w:author="王守业" w:date="2020-06-28T17:34:00Z">
        <w:r>
          <w:rPr>
            <w:b/>
            <w:color w:val="000000"/>
            <w:sz w:val="32"/>
            <w:szCs w:val="28"/>
          </w:rPr>
        </w:r>
      </w:ins>
    </w:p>
    <w:p>
      <w:pPr>
        <w:sectPr>
          <w:headerReference w:type="default" r:id="rId2"/>
          <w:type w:val="nextPage"/>
          <w:pgSz w:w="11906" w:h="16838"/>
          <w:pgMar w:left="1800" w:right="1800" w:gutter="0" w:header="851" w:top="1440" w:footer="0" w:bottom="1440"/>
          <w:pgNumType w:fmt="decimal"/>
          <w:formProt w:val="false"/>
          <w:textDirection w:val="lrTb"/>
          <w:docGrid w:type="lines" w:linePitch="312" w:charSpace="0"/>
        </w:sectPr>
        <w:pStyle w:val="Normal"/>
        <w:spacing w:lineRule="auto" w:line="240"/>
        <w:ind w:firstLine="1767" w:end="2719"/>
        <w:jc w:val="both"/>
        <w:rPr>
          <w:rFonts w:ascii="楷体" w:hAnsi="楷体" w:eastAsia="楷体" w:cs="楷体"/>
          <w:sz w:val="32"/>
          <w:szCs w:val="32"/>
          <w:del w:id="61" w:author="王守业" w:date="2020-06-28T17:34:00Z"/>
        </w:rPr>
      </w:pPr>
      <w:ins w:id="55" w:author="mac" w:date="2019-09-16T14:30:00Z">
        <w:del w:id="56" w:author="王守业" w:date="2020-06-28T17:34:00Z">
          <w:r>
            <w:rPr>
              <w:b/>
              <w:color w:val="000000"/>
              <w:sz w:val="32"/>
              <w:szCs w:val="28"/>
            </w:rPr>
            <w:delText>山西</w:delText>
          </w:r>
        </w:del>
      </w:ins>
      <w:ins w:id="57" w:author="mac" w:date="2019-09-16T14:30:00Z">
        <w:del w:id="58" w:author="王守业" w:date="2020-06-28T17:34:00Z">
          <w:r>
            <w:rPr>
              <w:b/>
              <w:color w:val="000000"/>
              <w:sz w:val="32"/>
              <w:szCs w:val="28"/>
            </w:rPr>
            <w:delText>省市场监督管理</w:delText>
          </w:r>
        </w:del>
      </w:ins>
      <w:del w:id="59" w:author="王守业" w:date="2020-06-28T17:34:00Z">
        <w:r>
          <w:rPr>
            <w:b/>
            <w:color w:val="000000"/>
            <w:sz w:val="32"/>
            <w:szCs w:val="28"/>
          </w:rPr>
          <w:delText>局</w:delText>
        </w:r>
      </w:del>
    </w:p>
    <w:p>
      <w:pPr>
        <w:pStyle w:val="Normal"/>
        <w:widowControl w:val="false"/>
        <w:bidi w:val="0"/>
        <w:spacing w:lineRule="auto" w:line="240"/>
        <w:ind w:firstLine="1767" w:end="2719"/>
        <w:jc w:val="both"/>
        <w:rPr>
          <w:rFonts w:eastAsia="华文中宋"/>
          <w:b/>
          <w:bCs/>
          <w:kern w:val="2"/>
          <w:sz w:val="44"/>
          <w:szCs w:val="44"/>
          <w:lang w:val="zh-CN"/>
          <w:ins w:id="65" w:author="mac" w:date="2019-09-16T14:30:00Z"/>
        </w:rPr>
      </w:pPr>
      <w:ins w:id="62" w:author="mac" w:date="2019-09-16T14:30:00Z">
        <w:r>
          <w:rPr>
            <w:rFonts w:eastAsia="华文中宋"/>
            <w:b/>
            <w:bCs/>
            <w:kern w:val="2"/>
            <w:sz w:val="44"/>
            <w:szCs w:val="44"/>
            <w:lang w:val="zh-CN"/>
          </w:rPr>
          <w:t>说</w:t>
        </w:r>
      </w:ins>
      <w:ins w:id="63" w:author="mac" w:date="2019-09-16T14:30:00Z">
        <w:r>
          <w:rPr>
            <w:rFonts w:cs="Calibri" w:eastAsia="Calibri"/>
            <w:b/>
            <w:bCs/>
            <w:kern w:val="2"/>
            <w:sz w:val="44"/>
            <w:szCs w:val="44"/>
            <w:lang w:val="zh-CN"/>
          </w:rPr>
          <w:t xml:space="preserve">  </w:t>
        </w:r>
      </w:ins>
      <w:ins w:id="64" w:author="mac" w:date="2019-09-16T14:30:00Z">
        <w:r>
          <w:rPr>
            <w:rFonts w:eastAsia="华文中宋"/>
            <w:b/>
            <w:bCs/>
            <w:kern w:val="2"/>
            <w:sz w:val="44"/>
            <w:szCs w:val="44"/>
            <w:lang w:val="zh-CN"/>
          </w:rPr>
          <w:t>明</w:t>
        </w:r>
      </w:ins>
    </w:p>
    <w:p>
      <w:pPr>
        <w:pStyle w:val="Normal"/>
        <w:spacing w:lineRule="exact" w:line="520"/>
        <w:ind w:firstLine="560" w:end="0"/>
        <w:jc w:val="start"/>
        <w:rPr>
          <w:rFonts w:ascii="宋体;SimSun" w:hAnsi="宋体;SimSun" w:cs="宋体;SimSun"/>
          <w:b/>
          <w:bCs/>
          <w:kern w:val="2"/>
          <w:sz w:val="28"/>
          <w:szCs w:val="28"/>
          <w:lang w:val="zh-CN"/>
          <w:ins w:id="70" w:author="mac" w:date="2019-09-16T14:30:00Z"/>
        </w:rPr>
      </w:pPr>
      <w:ins w:id="66" w:author="mac" w:date="2019-09-16T14:30:00Z">
        <w:r>
          <w:rPr>
            <w:rFonts w:ascii="宋体;SimSun" w:hAnsi="宋体;SimSun" w:cs="宋体;SimSun"/>
            <w:sz w:val="28"/>
            <w:szCs w:val="28"/>
          </w:rPr>
          <w:t>一、本合同是根据《中华人民共和国合同法》等有关规定制定的示范文本，</w:t>
        </w:r>
      </w:ins>
      <w:ins w:id="67" w:author="王守业" w:date="2020-06-28T17:35:00Z">
        <w:r>
          <w:rPr>
            <w:rFonts w:ascii="宋体;SimSun" w:hAnsi="宋体;SimSun" w:cs="Calibri"/>
            <w:kern w:val="0"/>
            <w:sz w:val="28"/>
            <w:szCs w:val="28"/>
            <w:u w:val="none"/>
          </w:rPr>
          <w:t>供涉农企业、农民专业合作社、经营者、农民之间签订合同时参照使用，</w:t>
        </w:r>
      </w:ins>
      <w:ins w:id="68" w:author="王守业" w:date="2020-06-28T17:35:00Z">
        <w:r>
          <w:rPr>
            <w:rFonts w:ascii="宋体;SimSun" w:hAnsi="宋体;SimSun" w:cs="宋体;SimSun"/>
            <w:sz w:val="28"/>
            <w:szCs w:val="28"/>
            <w:u w:val="none"/>
          </w:rPr>
          <w:t>双方当事人也可使用本合同电子版在电子商务平台上签约。</w:t>
        </w:r>
      </w:ins>
      <w:ins w:id="69" w:author="mac" w:date="2019-09-16T14:30:00Z">
        <w:r>
          <w:rPr>
            <w:rFonts w:ascii="宋体;SimSun" w:hAnsi="宋体;SimSun" w:cs="宋体;SimSun"/>
            <w:sz w:val="28"/>
            <w:szCs w:val="28"/>
          </w:rPr>
          <w:t>适用于本省行政区域范围内农业机械作业服务行为。</w:t>
        </w:r>
      </w:ins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  <w:ins w:id="72" w:author="mac" w:date="2019-09-16T14:30:00Z"/>
        </w:rPr>
      </w:pPr>
      <w:ins w:id="71" w:author="mac" w:date="2019-09-16T14:30:00Z">
        <w:r>
          <w:rPr>
            <w:rFonts w:ascii="宋体;SimSun" w:hAnsi="宋体;SimSun" w:cs="宋体;SimSun"/>
            <w:sz w:val="28"/>
            <w:szCs w:val="28"/>
          </w:rPr>
          <w:t>二、本合同条款均为提示性条款，供双方当事人约定采用。合同中的未尽事宜，可由双方当事人协商一致后，订立补充条款予以明确。</w:t>
        </w:r>
      </w:ins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  <w:ins w:id="80" w:author="mac" w:date="2019-09-16T14:30:00Z"/>
        </w:rPr>
      </w:pPr>
      <w:ins w:id="73" w:author="mac" w:date="2019-09-16T14:30:00Z">
        <w:r>
          <w:rPr>
            <w:rFonts w:ascii="宋体;SimSun" w:hAnsi="宋体;SimSun" w:cs="宋体;SimSun"/>
            <w:sz w:val="28"/>
            <w:szCs w:val="28"/>
          </w:rPr>
          <w:t>三、本合同签订前，</w:t>
        </w:r>
      </w:ins>
      <w:ins w:id="74" w:author="王守业" w:date="2020-06-28T17:35:00Z">
        <w:r>
          <w:rPr>
            <w:rFonts w:ascii="宋体;SimSun" w:hAnsi="宋体;SimSun" w:cs="宋体;SimSun"/>
            <w:sz w:val="28"/>
            <w:szCs w:val="28"/>
            <w:u w:val="none"/>
          </w:rPr>
          <w:t>双方当事人应提交能证明主体身份的身份证，或营业执照，并将证明身份的材料复印件作为合同附件。</w:t>
        </w:r>
      </w:ins>
      <w:ins w:id="75" w:author="mac" w:date="2019-09-16T14:30:00Z">
        <w:del w:id="76" w:author="王守业" w:date="2020-06-28T17:35:00Z">
          <w:r>
            <w:rPr>
              <w:rFonts w:ascii="宋体;SimSun" w:hAnsi="宋体;SimSun" w:cs="宋体;SimSun"/>
              <w:sz w:val="28"/>
              <w:szCs w:val="28"/>
            </w:rPr>
            <w:delText>双方当事人应相互</w:delText>
          </w:r>
        </w:del>
      </w:ins>
      <w:ins w:id="77" w:author="mac" w:date="2019-09-16T14:30:00Z">
        <w:del w:id="78" w:author="王守业" w:date="2020-06-28T17:35:00Z">
          <w:r>
            <w:rPr>
              <w:rFonts w:ascii="宋体;SimSun" w:hAnsi="宋体;SimSun" w:cs="宋体;SimSun"/>
              <w:sz w:val="28"/>
              <w:szCs w:val="28"/>
            </w:rPr>
            <w:delText>提交身份证复印件或营业执照复印件</w:delText>
          </w:r>
        </w:del>
      </w:ins>
      <w:del w:id="79" w:author="王守业" w:date="2020-06-28T17:35:00Z">
        <w:r>
          <w:rPr>
            <w:rFonts w:ascii="宋体;SimSun" w:hAnsi="宋体;SimSun" w:cs="宋体;SimSun"/>
            <w:sz w:val="28"/>
            <w:szCs w:val="28"/>
          </w:rPr>
          <w:delText>校验有关身份证明。</w:delText>
        </w:r>
      </w:del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  <w:ins w:id="90" w:author="mac" w:date="2019-09-16T14:30:00Z"/>
        </w:rPr>
      </w:pPr>
      <w:ins w:id="81" w:author="mac" w:date="2019-09-16T14:30:00Z">
        <w:r>
          <w:rPr>
            <w:rFonts w:ascii="宋体;SimSun" w:hAnsi="宋体;SimSun" w:cs="宋体;SimSun"/>
            <w:sz w:val="28"/>
            <w:szCs w:val="28"/>
          </w:rPr>
          <w:t>四、本合同中的部分条款内容为并列的选择内容，双方当事人可根据实际情况作出选择，</w:t>
        </w:r>
      </w:ins>
      <w:ins w:id="82" w:author="王守业" w:date="2020-06-28T17:35:00Z">
        <w:bookmarkStart w:id="0" w:name="_Hlk44238516"/>
        <w:r>
          <w:rPr>
            <w:rFonts w:ascii="宋体;SimSun" w:hAnsi="宋体;SimSun" w:cs="宋体;SimSun"/>
            <w:sz w:val="28"/>
            <w:szCs w:val="28"/>
            <w:u w:val="none"/>
          </w:rPr>
          <w:t>在签订本合同时，要仔细阅读，选择的内容以划“√”方式选定；对于实际情况未发生或双方当事人不作约定时，应当在空格部位打“</w:t>
        </w:r>
      </w:ins>
      <w:ins w:id="83" w:author="王守业" w:date="2020-06-28T17:35:00Z">
        <w:r>
          <w:rPr>
            <w:rFonts w:cs="宋体;SimSun" w:ascii="宋体;SimSun" w:hAnsi="宋体;SimSun"/>
            <w:sz w:val="28"/>
            <w:szCs w:val="28"/>
            <w:u w:val="none"/>
          </w:rPr>
          <w:t>×”</w:t>
        </w:r>
      </w:ins>
      <w:ins w:id="84" w:author="王守业" w:date="2020-06-28T17:35:00Z">
        <w:r>
          <w:rPr>
            <w:rFonts w:ascii="宋体;SimSun" w:hAnsi="宋体;SimSun" w:cs="宋体;SimSun"/>
            <w:sz w:val="28"/>
            <w:szCs w:val="28"/>
            <w:u w:val="none"/>
          </w:rPr>
          <w:t>，以示删除不予适用。</w:t>
        </w:r>
      </w:ins>
      <w:ins w:id="85" w:author="mac" w:date="2019-09-16T14:30:00Z">
        <w:del w:id="86" w:author="王守业" w:date="2020-06-28T17:35:00Z">
          <w:bookmarkEnd w:id="0"/>
          <w:r>
            <w:rPr>
              <w:rFonts w:ascii="宋体;SimSun" w:hAnsi="宋体;SimSun" w:cs="宋体;SimSun"/>
              <w:sz w:val="28"/>
              <w:szCs w:val="28"/>
            </w:rPr>
            <w:delText>不予选择的</w:delText>
          </w:r>
        </w:del>
      </w:ins>
      <w:ins w:id="87" w:author="mac" w:date="2019-09-16T14:30:00Z">
        <w:del w:id="88" w:author="王守业" w:date="2020-06-28T17:35:00Z">
          <w:r>
            <w:rPr>
              <w:rFonts w:ascii="宋体;SimSun" w:hAnsi="宋体;SimSun" w:cs="宋体;SimSun"/>
              <w:sz w:val="28"/>
              <w:szCs w:val="28"/>
            </w:rPr>
            <w:delText>则不再适用</w:delText>
          </w:r>
        </w:del>
      </w:ins>
      <w:del w:id="89" w:author="王守业" w:date="2020-06-28T17:35:00Z">
        <w:r>
          <w:rPr>
            <w:rFonts w:ascii="宋体;SimSun" w:hAnsi="宋体;SimSun" w:cs="宋体;SimSun"/>
            <w:sz w:val="28"/>
            <w:szCs w:val="28"/>
          </w:rPr>
          <w:delText>。</w:delText>
        </w:r>
      </w:del>
    </w:p>
    <w:p>
      <w:pPr>
        <w:pStyle w:val="p0"/>
        <w:spacing w:lineRule="exact" w:line="520"/>
        <w:ind w:firstLine="560" w:end="0"/>
        <w:jc w:val="both"/>
        <w:rPr>
          <w:rFonts w:ascii="宋体;SimSun" w:hAnsi="宋体;SimSun" w:cs="宋体;SimSun"/>
          <w:sz w:val="28"/>
          <w:szCs w:val="28"/>
          <w:ins w:id="96" w:author="mac" w:date="2019-09-16T14:30:00Z"/>
        </w:rPr>
      </w:pPr>
      <w:ins w:id="91" w:author="mac" w:date="2019-09-16T14:30:00Z">
        <w:r>
          <w:rPr>
            <w:rFonts w:ascii="宋体;SimSun" w:hAnsi="宋体;SimSun" w:cs="宋体;SimSun"/>
            <w:sz w:val="28"/>
            <w:szCs w:val="28"/>
          </w:rPr>
          <w:t>五、本合同文本空格部位填写内容及其他需要删除或添加的内容，双方当事人应当协商确定后准确填写或对合同内容进行适当</w:t>
        </w:r>
      </w:ins>
      <w:ins w:id="92" w:author="王守业" w:date="2020-06-28T17:35:00Z">
        <w:bookmarkStart w:id="1" w:name="_Hlk44235619"/>
        <w:r>
          <w:rPr>
            <w:rFonts w:ascii="宋体;SimSun" w:hAnsi="宋体;SimSun" w:cs="宋体;SimSun"/>
            <w:sz w:val="28"/>
            <w:szCs w:val="28"/>
            <w:u w:val="none"/>
          </w:rPr>
          <w:t>修改、增补或删除，但不得随意减轻或者免除依法应当由</w:t>
        </w:r>
      </w:ins>
      <w:ins w:id="93" w:author="王守业" w:date="2020-06-28T17:35:00Z">
        <w:bookmarkStart w:id="2" w:name="_Hlk44235680"/>
        <w:r>
          <w:rPr>
            <w:rFonts w:ascii="宋体;SimSun" w:hAnsi="宋体;SimSun" w:cs="宋体;SimSun"/>
            <w:sz w:val="28"/>
            <w:szCs w:val="28"/>
            <w:u w:val="none"/>
          </w:rPr>
          <w:t>涉农企业、农民专业合作社等应</w:t>
        </w:r>
      </w:ins>
      <w:ins w:id="94" w:author="王守业" w:date="2020-06-28T17:35:00Z">
        <w:bookmarkEnd w:id="2"/>
        <w:r>
          <w:rPr>
            <w:rFonts w:ascii="宋体;SimSun" w:hAnsi="宋体;SimSun" w:cs="宋体;SimSun"/>
            <w:sz w:val="28"/>
            <w:szCs w:val="28"/>
            <w:u w:val="none"/>
          </w:rPr>
          <w:t>承担的责任。合同签订生效后，未被修改的文本印刷文字视为双方同意内容。</w:t>
        </w:r>
      </w:ins>
      <w:del w:id="95" w:author="王守业" w:date="2020-06-28T17:35:00Z">
        <w:bookmarkEnd w:id="1"/>
        <w:r>
          <w:rPr>
            <w:rFonts w:ascii="宋体;SimSun" w:hAnsi="宋体;SimSun" w:cs="宋体;SimSun"/>
            <w:sz w:val="28"/>
            <w:szCs w:val="28"/>
          </w:rPr>
          <w:delText>调整。</w:delText>
        </w:r>
      </w:del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  <w:ins w:id="98" w:author="mac" w:date="2019-09-16T14:30:00Z"/>
        </w:rPr>
      </w:pPr>
      <w:ins w:id="97" w:author="mac" w:date="2019-09-16T14:30:00Z">
        <w:r>
          <w:rPr>
            <w:rFonts w:ascii="宋体;SimSun" w:hAnsi="宋体;SimSun" w:cs="宋体;SimSun"/>
            <w:sz w:val="28"/>
            <w:szCs w:val="28"/>
          </w:rPr>
          <w:t>六、双方当事人可以根据实际情况决定本合同原件的份数，并在签订合同时认真核对，以确保各份合同内容一致；在任何情况下，出卖人和买受人都应当至少持有一份合同原件。</w:t>
        </w:r>
      </w:ins>
    </w:p>
    <w:p>
      <w:pPr>
        <w:pStyle w:val="p0"/>
        <w:spacing w:lineRule="exact" w:line="520"/>
        <w:ind w:firstLine="560" w:end="0"/>
        <w:rPr>
          <w:rFonts w:ascii="宋体;SimSun" w:hAnsi="宋体;SimSun" w:cs="宋体;SimSun"/>
          <w:sz w:val="28"/>
          <w:szCs w:val="28"/>
          <w:ins w:id="101" w:author="王守业" w:date="2020-06-28T17:36:00Z"/>
        </w:rPr>
      </w:pPr>
      <w:ins w:id="99" w:author="王守业" w:date="2020-06-28T17:36:00Z">
        <w:bookmarkStart w:id="3" w:name="_Hlk44238556"/>
        <w:bookmarkEnd w:id="3"/>
        <w:r>
          <w:rPr>
            <w:rFonts w:ascii="宋体;SimSun" w:hAnsi="宋体;SimSun" w:cs="宋体;SimSun"/>
            <w:sz w:val="28"/>
            <w:szCs w:val="28"/>
          </w:rPr>
          <w:t>七、</w:t>
        </w:r>
      </w:ins>
      <w:ins w:id="100" w:author="王守业" w:date="2020-06-28T17:36:00Z">
        <w:r>
          <w:rPr>
            <w:rFonts w:ascii="宋体;SimSun" w:hAnsi="宋体;SimSun" w:cs="宋体;SimSun"/>
            <w:sz w:val="28"/>
            <w:szCs w:val="28"/>
            <w:u w:val="none"/>
          </w:rPr>
          <w:t>本合同示范文本由省农业农村厅和省市场监管局联合制定。</w:t>
        </w:r>
      </w:ins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  <w:del w:id="103" w:author="王守业" w:date="2020-06-28T17:36:00Z"/>
        </w:rPr>
      </w:pPr>
      <w:del w:id="102" w:author="王守业" w:date="2020-06-28T17:36:00Z">
        <w:r>
          <w:rPr>
            <w:rFonts w:cs="宋体;SimSun" w:ascii="宋体;SimSun" w:hAnsi="宋体;SimSun"/>
            <w:sz w:val="28"/>
            <w:szCs w:val="28"/>
          </w:rPr>
        </w:r>
      </w:del>
      <w:bookmarkStart w:id="4" w:name="_Hlk44238556"/>
      <w:bookmarkStart w:id="5" w:name="_Hlk44238556"/>
      <w:bookmarkEnd w:id="5"/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  <w:del w:id="105" w:author="王守业" w:date="2020-06-28T17:36:00Z"/>
        </w:rPr>
      </w:pPr>
      <w:del w:id="104" w:author="王守业" w:date="2020-06-28T17:36:00Z">
        <w:r>
          <w:rPr>
            <w:rFonts w:cs="宋体;SimSun" w:ascii="宋体;SimSun" w:hAnsi="宋体;SimSun"/>
            <w:sz w:val="28"/>
            <w:szCs w:val="28"/>
          </w:rPr>
        </w:r>
      </w:del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  <w:del w:id="107" w:author="王守业" w:date="2020-06-28T17:36:00Z"/>
        </w:rPr>
      </w:pPr>
      <w:del w:id="106" w:author="王守业" w:date="2020-06-28T17:36:00Z">
        <w:r>
          <w:rPr>
            <w:rFonts w:cs="宋体;SimSun" w:ascii="宋体;SimSun" w:hAnsi="宋体;SimSun"/>
            <w:sz w:val="28"/>
            <w:szCs w:val="28"/>
          </w:rPr>
        </w:r>
      </w:del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  <w:del w:id="109" w:author="王守业" w:date="2020-06-28T17:36:00Z"/>
        </w:rPr>
      </w:pPr>
      <w:del w:id="108" w:author="王守业" w:date="2020-06-28T17:36:00Z">
        <w:r>
          <w:rPr>
            <w:rFonts w:cs="宋体;SimSun" w:ascii="宋体;SimSun" w:hAnsi="宋体;SimSun"/>
            <w:sz w:val="28"/>
            <w:szCs w:val="28"/>
          </w:rPr>
        </w:r>
      </w:del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  <w:del w:id="111" w:author="王守业" w:date="2020-06-28T17:36:00Z"/>
        </w:rPr>
      </w:pPr>
      <w:del w:id="110" w:author="王守业" w:date="2020-06-28T17:36:00Z">
        <w:r>
          <w:rPr>
            <w:rFonts w:cs="宋体;SimSun" w:ascii="宋体;SimSun" w:hAnsi="宋体;SimSun"/>
            <w:sz w:val="28"/>
            <w:szCs w:val="28"/>
          </w:rPr>
        </w:r>
      </w:del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  <w:del w:id="113" w:author="王守业" w:date="2020-06-28T17:36:00Z"/>
        </w:rPr>
      </w:pPr>
      <w:del w:id="112" w:author="王守业" w:date="2020-06-28T17:36:00Z">
        <w:r>
          <w:rPr>
            <w:rFonts w:cs="宋体;SimSun" w:ascii="宋体;SimSun" w:hAnsi="宋体;SimSun"/>
            <w:sz w:val="28"/>
            <w:szCs w:val="28"/>
          </w:rPr>
        </w:r>
      </w:del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  <w:del w:id="115" w:author="王守业" w:date="2020-06-28T17:36:00Z"/>
        </w:rPr>
      </w:pPr>
      <w:del w:id="114" w:author="王守业" w:date="2020-06-28T17:36:00Z">
        <w:r>
          <w:rPr>
            <w:rFonts w:cs="宋体;SimSun" w:ascii="宋体;SimSun" w:hAnsi="宋体;SimSun"/>
            <w:sz w:val="28"/>
            <w:szCs w:val="28"/>
          </w:rPr>
        </w:r>
      </w:del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  <w:del w:id="117" w:author="王守业" w:date="2020-06-28T17:36:00Z"/>
        </w:rPr>
      </w:pPr>
      <w:del w:id="116" w:author="王守业" w:date="2020-06-28T17:36:00Z">
        <w:r>
          <w:rPr>
            <w:rFonts w:cs="宋体;SimSun" w:ascii="宋体;SimSun" w:hAnsi="宋体;SimSun"/>
            <w:sz w:val="28"/>
            <w:szCs w:val="28"/>
          </w:rPr>
        </w:r>
      </w:del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  <w:del w:id="119" w:author="王守业" w:date="2020-06-28T17:36:00Z"/>
        </w:rPr>
      </w:pPr>
      <w:del w:id="118" w:author="王守业" w:date="2020-06-28T17:36:00Z">
        <w:r>
          <w:rPr>
            <w:rFonts w:cs="宋体;SimSun" w:ascii="宋体;SimSun" w:hAnsi="宋体;SimSun"/>
            <w:sz w:val="28"/>
            <w:szCs w:val="28"/>
          </w:rPr>
        </w:r>
      </w:del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  <w:ins w:id="121" w:author="mac" w:date="2019-09-16T14:30:00Z"/>
        </w:rPr>
      </w:pPr>
      <w:ins w:id="120" w:author="mac" w:date="2019-09-16T14:30:00Z">
        <w:r>
          <w:rPr>
            <w:rFonts w:cs="宋体;SimSun" w:ascii="宋体;SimSun" w:hAnsi="宋体;SimSun"/>
            <w:sz w:val="28"/>
            <w:szCs w:val="28"/>
          </w:rPr>
        </w:r>
      </w:ins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  <w:ins w:id="123" w:author="mac" w:date="2019-09-16T14:30:00Z"/>
        </w:rPr>
      </w:pPr>
      <w:ins w:id="122" w:author="mac" w:date="2019-09-16T14:30:00Z">
        <w:r>
          <w:rPr>
            <w:rFonts w:cs="宋体;SimSun" w:ascii="宋体;SimSun" w:hAnsi="宋体;SimSun"/>
            <w:sz w:val="28"/>
            <w:szCs w:val="28"/>
          </w:rPr>
        </w:r>
      </w:ins>
    </w:p>
    <w:p>
      <w:pPr>
        <w:pStyle w:val="Normal"/>
        <w:spacing w:lineRule="exact" w:line="580"/>
        <w:jc w:val="center"/>
        <w:rPr>
          <w:rFonts w:ascii="华文中宋" w:hAnsi="华文中宋" w:eastAsia="华文中宋" w:cs="华文中宋"/>
          <w:b/>
          <w:sz w:val="44"/>
          <w:szCs w:val="44"/>
        </w:rPr>
      </w:pPr>
      <w:r>
        <w:rPr>
          <w:rFonts w:ascii="华文中宋" w:hAnsi="华文中宋" w:cs="华文中宋" w:eastAsia="华文中宋"/>
          <w:b/>
          <w:sz w:val="44"/>
          <w:szCs w:val="44"/>
        </w:rPr>
        <w:t>山西省农业机械作业服务合同</w:t>
      </w:r>
    </w:p>
    <w:p>
      <w:pPr>
        <w:pStyle w:val="Normal"/>
        <w:spacing w:lineRule="exact" w:line="580"/>
        <w:jc w:val="center"/>
        <w:rPr>
          <w:rFonts w:ascii="宋体;SimSun" w:hAnsi="宋体;SimSun" w:eastAsia="华文中宋" w:cs="宋体;SimSun"/>
          <w:b/>
          <w:sz w:val="28"/>
          <w:szCs w:val="28"/>
        </w:rPr>
      </w:pPr>
      <w:r>
        <w:rPr>
          <w:rFonts w:eastAsia="华文中宋" w:cs="宋体;SimSun" w:ascii="宋体;SimSun" w:hAnsi="宋体;SimSun"/>
          <w:b/>
          <w:sz w:val="28"/>
          <w:szCs w:val="28"/>
        </w:rPr>
      </w:r>
    </w:p>
    <w:tbl>
      <w:tblPr>
        <w:tblW w:w="9706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42"/>
        <w:gridCol w:w="8364"/>
      </w:tblGrid>
      <w:tr>
        <w:trPr/>
        <w:tc>
          <w:tcPr>
            <w:tcW w:w="13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580"/>
              <w:jc w:val="center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ascii="宋体;SimSun" w:hAnsi="宋体;SimSun" w:cs="黑体;SimHei"/>
                <w:sz w:val="28"/>
                <w:szCs w:val="28"/>
              </w:rPr>
              <w:t>作业项目</w:t>
            </w:r>
          </w:p>
        </w:tc>
        <w:tc>
          <w:tcPr>
            <w:tcW w:w="8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80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ascii="宋体;SimSun" w:hAnsi="宋体;SimSun" w:cs="宋体;SimSun"/>
                <w:sz w:val="28"/>
                <w:szCs w:val="28"/>
              </w:rPr>
              <w:t>□</w:t>
            </w:r>
            <w:r>
              <w:rPr>
                <w:rFonts w:ascii="宋体;SimSun" w:hAnsi="宋体;SimSun" w:cs="仿宋_GB2312"/>
                <w:sz w:val="28"/>
                <w:szCs w:val="28"/>
              </w:rPr>
              <w:t>耕地</w:t>
            </w:r>
            <w:r>
              <w:rPr>
                <w:rFonts w:ascii="宋体;SimSun" w:hAnsi="宋体;SimSun" w:cs="仿宋_GB2312"/>
                <w:sz w:val="28"/>
                <w:szCs w:val="28"/>
              </w:rPr>
              <w:t xml:space="preserve">  </w:t>
            </w:r>
            <w:r>
              <w:rPr>
                <w:rFonts w:ascii="宋体;SimSun" w:hAnsi="宋体;SimSun" w:cs="仿宋_GB2312"/>
                <w:sz w:val="28"/>
                <w:szCs w:val="28"/>
              </w:rPr>
              <w:t>□播种</w:t>
            </w:r>
            <w:r>
              <w:rPr>
                <w:rFonts w:ascii="宋体;SimSun" w:hAnsi="宋体;SimSun" w:cs="仿宋_GB2312"/>
                <w:sz w:val="28"/>
                <w:szCs w:val="28"/>
              </w:rPr>
              <w:t xml:space="preserve">  </w:t>
            </w:r>
            <w:r>
              <w:rPr>
                <w:rFonts w:ascii="宋体;SimSun" w:hAnsi="宋体;SimSun" w:cs="仿宋_GB2312"/>
                <w:sz w:val="28"/>
                <w:szCs w:val="28"/>
              </w:rPr>
              <w:t>□除草</w:t>
            </w:r>
            <w:r>
              <w:rPr>
                <w:rFonts w:ascii="宋体;SimSun" w:hAnsi="宋体;SimSun" w:cs="仿宋_GB2312"/>
                <w:sz w:val="28"/>
                <w:szCs w:val="28"/>
              </w:rPr>
              <w:t xml:space="preserve">   </w:t>
            </w:r>
            <w:r>
              <w:rPr>
                <w:rFonts w:ascii="宋体;SimSun" w:hAnsi="宋体;SimSun" w:cs="仿宋_GB2312"/>
                <w:sz w:val="28"/>
                <w:szCs w:val="28"/>
              </w:rPr>
              <w:t>□收割</w:t>
            </w:r>
            <w:r>
              <w:rPr>
                <w:rFonts w:ascii="宋体;SimSun" w:hAnsi="宋体;SimSun" w:cs="仿宋_GB2312"/>
                <w:sz w:val="28"/>
                <w:szCs w:val="28"/>
              </w:rPr>
              <w:t xml:space="preserve">  </w:t>
            </w:r>
            <w:r>
              <w:rPr>
                <w:rFonts w:ascii="宋体;SimSun" w:hAnsi="宋体;SimSun" w:cs="仿宋_GB2312"/>
                <w:sz w:val="28"/>
                <w:szCs w:val="28"/>
              </w:rPr>
              <w:t>□中耕</w:t>
            </w:r>
            <w:r>
              <w:rPr>
                <w:rFonts w:ascii="宋体;SimSun" w:hAnsi="宋体;SimSun" w:cs="仿宋_GB2312"/>
                <w:sz w:val="28"/>
                <w:szCs w:val="28"/>
              </w:rPr>
              <w:t xml:space="preserve">   </w:t>
            </w:r>
            <w:r>
              <w:rPr>
                <w:rFonts w:ascii="宋体;SimSun" w:hAnsi="宋体;SimSun" w:cs="仿宋_GB2312"/>
                <w:sz w:val="28"/>
                <w:szCs w:val="28"/>
              </w:rPr>
              <w:t>□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 xml:space="preserve">         </w:t>
            </w:r>
          </w:p>
        </w:tc>
      </w:tr>
      <w:tr>
        <w:trPr/>
        <w:tc>
          <w:tcPr>
            <w:tcW w:w="13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580"/>
              <w:jc w:val="center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ascii="宋体;SimSun" w:hAnsi="宋体;SimSun" w:cs="黑体;SimHei"/>
                <w:sz w:val="28"/>
                <w:szCs w:val="28"/>
              </w:rPr>
              <w:t>机械名称</w:t>
            </w:r>
          </w:p>
        </w:tc>
        <w:tc>
          <w:tcPr>
            <w:tcW w:w="8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580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cs="宋体;SimSun" w:ascii="宋体;SimSun" w:hAnsi="宋体;SimSun"/>
                <w:sz w:val="28"/>
                <w:szCs w:val="28"/>
              </w:rPr>
            </w:r>
          </w:p>
        </w:tc>
      </w:tr>
      <w:tr>
        <w:trPr/>
        <w:tc>
          <w:tcPr>
            <w:tcW w:w="13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580"/>
              <w:jc w:val="center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ascii="宋体;SimSun" w:hAnsi="宋体;SimSun" w:cs="黑体;SimHei"/>
                <w:sz w:val="28"/>
                <w:szCs w:val="28"/>
              </w:rPr>
              <w:t>作业地点</w:t>
            </w:r>
          </w:p>
        </w:tc>
        <w:tc>
          <w:tcPr>
            <w:tcW w:w="8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80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ascii="宋体;SimSun" w:hAnsi="宋体;SimSun" w:cs="宋体;SimSun"/>
                <w:sz w:val="28"/>
                <w:szCs w:val="28"/>
                <w:u w:val="single"/>
              </w:rPr>
              <w:t xml:space="preserve">         </w:t>
            </w:r>
            <w:r>
              <w:rPr>
                <w:rFonts w:ascii="宋体;SimSun" w:hAnsi="宋体;SimSun" w:cs="仿宋_GB2312"/>
                <w:sz w:val="28"/>
                <w:szCs w:val="28"/>
              </w:rPr>
              <w:t>区（市</w:t>
            </w:r>
            <w:r>
              <w:rPr>
                <w:rFonts w:cs="仿宋_GB2312" w:ascii="宋体;SimSun" w:hAnsi="宋体;SimSun"/>
                <w:sz w:val="28"/>
                <w:szCs w:val="28"/>
              </w:rPr>
              <w:t>/</w:t>
            </w:r>
            <w:r>
              <w:rPr>
                <w:rFonts w:ascii="宋体;SimSun" w:hAnsi="宋体;SimSun" w:cs="仿宋_GB2312"/>
                <w:sz w:val="28"/>
                <w:szCs w:val="28"/>
              </w:rPr>
              <w:t>县）</w:t>
            </w:r>
            <w:r>
              <w:rPr>
                <w:rFonts w:ascii="宋体;SimSun" w:hAnsi="宋体;SimSun" w:cs="仿宋_GB2312"/>
                <w:sz w:val="28"/>
                <w:szCs w:val="28"/>
              </w:rPr>
              <w:t xml:space="preserve"> 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>　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 xml:space="preserve">     </w:t>
            </w:r>
            <w:r>
              <w:rPr>
                <w:rFonts w:ascii="宋体;SimSun" w:hAnsi="宋体;SimSun" w:cs="仿宋_GB2312"/>
                <w:sz w:val="28"/>
                <w:szCs w:val="28"/>
              </w:rPr>
              <w:t>乡（镇）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>　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 xml:space="preserve">     </w:t>
            </w:r>
            <w:r>
              <w:rPr>
                <w:rFonts w:ascii="宋体;SimSun" w:hAnsi="宋体;SimSun" w:cs="仿宋_GB2312"/>
                <w:sz w:val="28"/>
                <w:szCs w:val="28"/>
              </w:rPr>
              <w:t>村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>　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 xml:space="preserve">         </w:t>
            </w:r>
            <w:del w:id="124" w:author="王守业" w:date="2020-06-28T17:36:00Z">
              <w:r>
                <w:rPr>
                  <w:rFonts w:ascii="宋体;SimSun" w:hAnsi="宋体;SimSun" w:cs="仿宋_GB2312"/>
                  <w:sz w:val="28"/>
                  <w:szCs w:val="28"/>
                  <w:u w:val="single"/>
                </w:rPr>
                <w:delText xml:space="preserve">  </w:delText>
              </w:r>
            </w:del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 xml:space="preserve">   </w:t>
            </w:r>
          </w:p>
        </w:tc>
      </w:tr>
      <w:tr>
        <w:trPr/>
        <w:tc>
          <w:tcPr>
            <w:tcW w:w="13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580"/>
              <w:jc w:val="center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ascii="宋体;SimSun" w:hAnsi="宋体;SimSun" w:cs="黑体;SimHei"/>
                <w:sz w:val="28"/>
                <w:szCs w:val="28"/>
              </w:rPr>
              <w:t>作业面积</w:t>
            </w:r>
          </w:p>
        </w:tc>
        <w:tc>
          <w:tcPr>
            <w:tcW w:w="8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80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ascii="宋体;SimSun" w:hAnsi="宋体;SimSun" w:cs="宋体;SimSun"/>
                <w:sz w:val="28"/>
                <w:szCs w:val="28"/>
              </w:rPr>
              <w:t>□</w:t>
            </w:r>
            <w:r>
              <w:rPr>
                <w:rFonts w:ascii="宋体;SimSun" w:hAnsi="宋体;SimSun" w:cs="宋体;SimSun"/>
                <w:sz w:val="28"/>
                <w:szCs w:val="28"/>
                <w:u w:val="single"/>
              </w:rPr>
              <w:t xml:space="preserve">         </w:t>
            </w:r>
            <w:r>
              <w:rPr>
                <w:rFonts w:ascii="宋体;SimSun" w:hAnsi="宋体;SimSun" w:cs="仿宋_GB2312"/>
                <w:sz w:val="28"/>
                <w:szCs w:val="28"/>
              </w:rPr>
              <w:t>亩</w:t>
            </w:r>
            <w:r>
              <w:rPr>
                <w:rFonts w:ascii="宋体;SimSun" w:hAnsi="宋体;SimSun" w:cs="仿宋_GB2312"/>
                <w:sz w:val="28"/>
                <w:szCs w:val="28"/>
              </w:rPr>
              <w:t xml:space="preserve">       </w:t>
            </w:r>
            <w:r>
              <w:rPr>
                <w:rFonts w:ascii="宋体;SimSun" w:hAnsi="宋体;SimSun" w:cs="仿宋_GB2312"/>
                <w:sz w:val="28"/>
                <w:szCs w:val="28"/>
              </w:rPr>
              <w:t>□实际丈量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>　　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 xml:space="preserve">     </w:t>
            </w:r>
          </w:p>
        </w:tc>
      </w:tr>
      <w:tr>
        <w:trPr/>
        <w:tc>
          <w:tcPr>
            <w:tcW w:w="13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580"/>
              <w:jc w:val="center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ascii="宋体;SimSun" w:hAnsi="宋体;SimSun" w:cs="黑体;SimHei"/>
                <w:sz w:val="28"/>
                <w:szCs w:val="28"/>
              </w:rPr>
              <w:t>作业时间</w:t>
            </w:r>
          </w:p>
        </w:tc>
        <w:tc>
          <w:tcPr>
            <w:tcW w:w="8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80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ascii="宋体;SimSun" w:hAnsi="宋体;SimSun" w:cs="宋体;SimSun"/>
                <w:sz w:val="28"/>
                <w:szCs w:val="28"/>
              </w:rPr>
              <w:t>□</w:t>
            </w:r>
            <w:r>
              <w:rPr>
                <w:rFonts w:ascii="宋体;SimSun" w:hAnsi="宋体;SimSun" w:cs="宋体;SimSun"/>
                <w:sz w:val="28"/>
                <w:szCs w:val="28"/>
                <w:u w:val="single"/>
              </w:rPr>
              <w:t xml:space="preserve">       </w:t>
            </w:r>
            <w:r>
              <w:rPr>
                <w:rFonts w:ascii="宋体;SimSun" w:hAnsi="宋体;SimSun" w:cs="仿宋_GB2312"/>
                <w:sz w:val="28"/>
                <w:szCs w:val="28"/>
              </w:rPr>
              <w:t>年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>　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宋体;SimSun" w:hAnsi="宋体;SimSun" w:cs="仿宋_GB2312"/>
                <w:sz w:val="28"/>
                <w:szCs w:val="28"/>
              </w:rPr>
              <w:t>月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宋体;SimSun" w:hAnsi="宋体;SimSun" w:cs="仿宋_GB2312"/>
                <w:i/>
                <w:iCs/>
                <w:sz w:val="28"/>
                <w:szCs w:val="28"/>
                <w:u w:val="single"/>
              </w:rPr>
              <w:t>　</w:t>
            </w:r>
            <w:r>
              <w:rPr>
                <w:rFonts w:ascii="宋体;SimSun" w:hAnsi="宋体;SimSun" w:cs="仿宋_GB2312"/>
                <w:sz w:val="28"/>
                <w:szCs w:val="28"/>
              </w:rPr>
              <w:t>日至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 xml:space="preserve">     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>　</w:t>
            </w:r>
            <w:r>
              <w:rPr>
                <w:rFonts w:ascii="宋体;SimSun" w:hAnsi="宋体;SimSun" w:cs="仿宋_GB2312"/>
                <w:sz w:val="28"/>
                <w:szCs w:val="28"/>
              </w:rPr>
              <w:t>年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>　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宋体;SimSun" w:hAnsi="宋体;SimSun" w:cs="仿宋_GB2312"/>
                <w:sz w:val="28"/>
                <w:szCs w:val="28"/>
              </w:rPr>
              <w:t>月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>　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宋体;SimSun" w:hAnsi="宋体;SimSun" w:cs="仿宋_GB2312"/>
                <w:sz w:val="28"/>
                <w:szCs w:val="28"/>
              </w:rPr>
              <w:t>日</w:t>
            </w:r>
          </w:p>
          <w:p>
            <w:pPr>
              <w:pStyle w:val="Normal"/>
              <w:spacing w:lineRule="exact" w:line="580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ascii="宋体;SimSun" w:hAnsi="宋体;SimSun" w:cs="宋体;SimSun"/>
                <w:sz w:val="28"/>
                <w:szCs w:val="28"/>
              </w:rPr>
              <w:t>□</w:t>
            </w:r>
            <w:r>
              <w:rPr>
                <w:rFonts w:ascii="宋体;SimSun" w:hAnsi="宋体;SimSun" w:cs="仿宋_GB2312"/>
                <w:sz w:val="28"/>
                <w:szCs w:val="28"/>
              </w:rPr>
              <w:t>如订立合同时不能确定具体起始作业时间，乙方应在作业前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 xml:space="preserve">    </w:t>
            </w:r>
            <w:del w:id="125" w:author="王守业" w:date="2020-06-28T17:36:00Z">
              <w:r>
                <w:rPr>
                  <w:rFonts w:ascii="宋体;SimSun" w:hAnsi="宋体;SimSun" w:cs="仿宋_GB2312"/>
                  <w:sz w:val="28"/>
                  <w:szCs w:val="28"/>
                  <w:u w:val="single"/>
                </w:rPr>
                <w:delText xml:space="preserve">  </w:delText>
              </w:r>
            </w:del>
            <w:r>
              <w:rPr>
                <w:rFonts w:ascii="宋体;SimSun" w:hAnsi="宋体;SimSun" w:cs="仿宋_GB2312"/>
                <w:sz w:val="28"/>
                <w:szCs w:val="28"/>
              </w:rPr>
              <w:t>天通知甲方具体作业时间。</w:t>
            </w:r>
          </w:p>
        </w:tc>
      </w:tr>
      <w:tr>
        <w:trPr/>
        <w:tc>
          <w:tcPr>
            <w:tcW w:w="13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580"/>
              <w:jc w:val="center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ascii="宋体;SimSun" w:hAnsi="宋体;SimSun" w:cs="黑体;SimHei"/>
                <w:sz w:val="28"/>
                <w:szCs w:val="28"/>
              </w:rPr>
              <w:t>合同价款</w:t>
            </w:r>
          </w:p>
        </w:tc>
        <w:tc>
          <w:tcPr>
            <w:tcW w:w="8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80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ascii="宋体;SimSun" w:hAnsi="宋体;SimSun" w:cs="仿宋_GB2312"/>
                <w:sz w:val="28"/>
                <w:szCs w:val="28"/>
              </w:rPr>
              <w:t>单价：□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>　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宋体;SimSun" w:hAnsi="宋体;SimSun" w:cs="仿宋_GB2312"/>
                <w:sz w:val="28"/>
                <w:szCs w:val="28"/>
              </w:rPr>
              <w:t>元</w:t>
            </w:r>
            <w:r>
              <w:rPr>
                <w:rFonts w:cs="仿宋_GB2312" w:ascii="宋体;SimSun" w:hAnsi="宋体;SimSun"/>
                <w:sz w:val="28"/>
                <w:szCs w:val="28"/>
              </w:rPr>
              <w:t>/</w:t>
            </w:r>
            <w:r>
              <w:rPr>
                <w:rFonts w:ascii="宋体;SimSun" w:hAnsi="宋体;SimSun" w:cs="仿宋_GB2312"/>
                <w:sz w:val="28"/>
                <w:szCs w:val="28"/>
              </w:rPr>
              <w:t>亩；□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 xml:space="preserve">             </w:t>
            </w:r>
            <w:r>
              <w:rPr>
                <w:rFonts w:ascii="宋体;SimSun" w:hAnsi="宋体;SimSun" w:cs="仿宋_GB2312"/>
                <w:sz w:val="28"/>
                <w:szCs w:val="28"/>
              </w:rPr>
              <w:t>元</w:t>
            </w:r>
            <w:r>
              <w:rPr>
                <w:rFonts w:cs="仿宋_GB2312" w:ascii="宋体;SimSun" w:hAnsi="宋体;SimSun"/>
                <w:sz w:val="28"/>
                <w:szCs w:val="28"/>
              </w:rPr>
              <w:t>/</w:t>
            </w:r>
            <w:r>
              <w:rPr>
                <w:rFonts w:ascii="宋体;SimSun" w:hAnsi="宋体;SimSun" w:cs="仿宋_GB2312"/>
                <w:sz w:val="28"/>
                <w:szCs w:val="28"/>
              </w:rPr>
              <w:t>平方米；□</w:t>
            </w:r>
            <w:r>
              <w:rPr>
                <w:rFonts w:ascii="宋体;SimSun" w:hAnsi="宋体;SimSun" w:cs="仿宋_GB2312"/>
                <w:sz w:val="28"/>
                <w:szCs w:val="28"/>
              </w:rPr>
              <w:t xml:space="preserve"> 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>　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宋体;SimSun" w:hAnsi="宋体;SimSun" w:cs="仿宋_GB2312"/>
                <w:sz w:val="28"/>
                <w:szCs w:val="28"/>
              </w:rPr>
              <w:t>元</w:t>
            </w:r>
            <w:r>
              <w:rPr>
                <w:rFonts w:cs="仿宋_GB2312" w:ascii="宋体;SimSun" w:hAnsi="宋体;SimSun"/>
                <w:sz w:val="28"/>
                <w:szCs w:val="28"/>
              </w:rPr>
              <w:t>/</w:t>
            </w:r>
            <w:r>
              <w:rPr>
                <w:rFonts w:ascii="宋体;SimSun" w:hAnsi="宋体;SimSun" w:cs="仿宋_GB2312"/>
                <w:sz w:val="28"/>
                <w:szCs w:val="28"/>
              </w:rPr>
              <w:t>块</w:t>
            </w:r>
          </w:p>
          <w:p>
            <w:pPr>
              <w:pStyle w:val="Normal"/>
              <w:spacing w:lineRule="exact" w:line="580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ascii="宋体;SimSun" w:hAnsi="宋体;SimSun" w:cs="仿宋_GB2312"/>
                <w:sz w:val="28"/>
                <w:szCs w:val="28"/>
              </w:rPr>
              <w:t>总价：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>　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 xml:space="preserve">       </w:t>
            </w:r>
            <w:ins w:id="126" w:author="mac" w:date="2019-09-16T14:48:00Z">
              <w:r>
                <w:rPr>
                  <w:rFonts w:ascii="宋体;SimSun" w:hAnsi="宋体;SimSun" w:cs="仿宋_GB2312"/>
                  <w:sz w:val="28"/>
                  <w:szCs w:val="28"/>
                  <w:u w:val="single"/>
                </w:rPr>
                <w:t xml:space="preserve"> </w:t>
              </w:r>
            </w:ins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宋体;SimSun" w:hAnsi="宋体;SimSun" w:cs="仿宋_GB2312"/>
                <w:sz w:val="28"/>
                <w:szCs w:val="28"/>
              </w:rPr>
              <w:t>元</w:t>
            </w:r>
            <w:r>
              <w:rPr>
                <w:rFonts w:ascii="宋体;SimSun" w:hAnsi="宋体;SimSun" w:cs="仿宋_GB2312"/>
                <w:sz w:val="28"/>
                <w:szCs w:val="28"/>
              </w:rPr>
              <w:t xml:space="preserve">  </w:t>
            </w:r>
            <w:r>
              <w:rPr>
                <w:rFonts w:ascii="宋体;SimSun" w:hAnsi="宋体;SimSun" w:cs="仿宋_GB2312"/>
                <w:sz w:val="28"/>
                <w:szCs w:val="28"/>
              </w:rPr>
              <w:t>大写：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>　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 xml:space="preserve">      </w:t>
            </w:r>
            <w:ins w:id="127" w:author="王守业" w:date="2020-06-28T17:37:00Z">
              <w:r>
                <w:rPr>
                  <w:rFonts w:ascii="宋体;SimSun" w:hAnsi="宋体;SimSun" w:cs="仿宋_GB2312"/>
                  <w:sz w:val="28"/>
                  <w:szCs w:val="28"/>
                  <w:u w:val="single"/>
                </w:rPr>
                <w:t xml:space="preserve">    </w:t>
              </w:r>
            </w:ins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 xml:space="preserve">           </w:t>
            </w:r>
          </w:p>
        </w:tc>
      </w:tr>
      <w:tr>
        <w:trPr/>
        <w:tc>
          <w:tcPr>
            <w:tcW w:w="13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580"/>
              <w:jc w:val="center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ascii="宋体;SimSun" w:hAnsi="宋体;SimSun" w:cs="黑体;SimHei"/>
                <w:sz w:val="28"/>
                <w:szCs w:val="28"/>
              </w:rPr>
              <w:t>作业质量要求</w:t>
            </w:r>
          </w:p>
        </w:tc>
        <w:tc>
          <w:tcPr>
            <w:tcW w:w="8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580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cs="宋体;SimSun" w:ascii="宋体;SimSun" w:hAnsi="宋体;SimSun"/>
                <w:sz w:val="28"/>
                <w:szCs w:val="28"/>
              </w:rPr>
            </w:r>
          </w:p>
        </w:tc>
      </w:tr>
      <w:tr>
        <w:trPr/>
        <w:tc>
          <w:tcPr>
            <w:tcW w:w="13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580"/>
              <w:jc w:val="center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ascii="宋体;SimSun" w:hAnsi="宋体;SimSun" w:cs="黑体;SimHei"/>
                <w:sz w:val="28"/>
                <w:szCs w:val="28"/>
              </w:rPr>
              <w:t>验收方式</w:t>
            </w:r>
          </w:p>
        </w:tc>
        <w:tc>
          <w:tcPr>
            <w:tcW w:w="8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580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cs="宋体;SimSun" w:ascii="宋体;SimSun" w:hAnsi="宋体;SimSun"/>
                <w:sz w:val="28"/>
                <w:szCs w:val="28"/>
              </w:rPr>
            </w:r>
          </w:p>
        </w:tc>
      </w:tr>
      <w:tr>
        <w:trPr/>
        <w:tc>
          <w:tcPr>
            <w:tcW w:w="13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580"/>
              <w:jc w:val="center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ascii="宋体;SimSun" w:hAnsi="宋体;SimSun" w:cs="黑体;SimHei"/>
                <w:sz w:val="28"/>
                <w:szCs w:val="28"/>
              </w:rPr>
              <w:t>结算期限</w:t>
            </w:r>
          </w:p>
        </w:tc>
        <w:tc>
          <w:tcPr>
            <w:tcW w:w="8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80"/>
              <w:rPr>
                <w:rFonts w:ascii="宋体;SimSun" w:hAnsi="宋体;SimSun" w:cs="宋体;SimSun"/>
                <w:kern w:val="0"/>
                <w:sz w:val="28"/>
                <w:szCs w:val="28"/>
              </w:rPr>
            </w:pPr>
            <w:r>
              <w:rPr>
                <w:rFonts w:cs="仿宋_GB2312" w:ascii="宋体;SimSun" w:hAnsi="宋体;SimSun"/>
                <w:kern w:val="0"/>
                <w:sz w:val="28"/>
                <w:szCs w:val="28"/>
              </w:rPr>
              <w:t>1.</w:t>
            </w:r>
            <w:r>
              <w:rPr>
                <w:rFonts w:ascii="宋体;SimSun" w:hAnsi="宋体;SimSun" w:cs="仿宋_GB2312"/>
                <w:kern w:val="0"/>
                <w:sz w:val="28"/>
                <w:szCs w:val="28"/>
              </w:rPr>
              <w:t>乙方</w:t>
            </w:r>
            <w:r>
              <w:rPr>
                <w:rFonts w:ascii="宋体;SimSun" w:hAnsi="宋体;SimSun" w:cs="仿宋_GB2312"/>
                <w:sz w:val="28"/>
                <w:szCs w:val="28"/>
              </w:rPr>
              <w:t>□</w:t>
            </w:r>
            <w:r>
              <w:rPr>
                <w:rFonts w:ascii="宋体;SimSun" w:hAnsi="宋体;SimSun" w:cs="仿宋_GB2312"/>
                <w:kern w:val="0"/>
                <w:sz w:val="28"/>
                <w:szCs w:val="28"/>
              </w:rPr>
              <w:t>是</w:t>
            </w:r>
            <w:r>
              <w:rPr>
                <w:rFonts w:ascii="宋体;SimSun" w:hAnsi="宋体;SimSun" w:cs="仿宋_GB2312"/>
                <w:sz w:val="28"/>
                <w:szCs w:val="28"/>
              </w:rPr>
              <w:t>□</w:t>
            </w:r>
            <w:r>
              <w:rPr>
                <w:rFonts w:ascii="宋体;SimSun" w:hAnsi="宋体;SimSun" w:cs="仿宋_GB2312"/>
                <w:kern w:val="0"/>
                <w:sz w:val="28"/>
                <w:szCs w:val="28"/>
              </w:rPr>
              <w:t>否于签订合同时向甲方支付</w:t>
            </w:r>
            <w:r>
              <w:rPr>
                <w:rFonts w:ascii="宋体;SimSun" w:hAnsi="宋体;SimSun" w:cs="仿宋_GB2312"/>
                <w:sz w:val="28"/>
                <w:szCs w:val="28"/>
              </w:rPr>
              <w:t>□</w:t>
            </w:r>
            <w:r>
              <w:rPr>
                <w:rFonts w:ascii="宋体;SimSun" w:hAnsi="宋体;SimSun" w:cs="仿宋_GB2312"/>
                <w:kern w:val="0"/>
                <w:sz w:val="28"/>
                <w:szCs w:val="28"/>
              </w:rPr>
              <w:t>预付款</w:t>
            </w:r>
            <w:r>
              <w:rPr>
                <w:rFonts w:ascii="宋体;SimSun" w:hAnsi="宋体;SimSun" w:cs="仿宋_GB2312"/>
                <w:kern w:val="0"/>
                <w:sz w:val="28"/>
                <w:szCs w:val="28"/>
                <w:u w:val="single"/>
              </w:rPr>
              <w:t xml:space="preserve">     </w:t>
            </w:r>
            <w:del w:id="128" w:author="王守业" w:date="2020-06-28T17:36:00Z">
              <w:r>
                <w:rPr>
                  <w:rFonts w:ascii="宋体;SimSun" w:hAnsi="宋体;SimSun" w:cs="仿宋_GB2312"/>
                  <w:kern w:val="0"/>
                  <w:sz w:val="28"/>
                  <w:szCs w:val="28"/>
                  <w:u w:val="single"/>
                </w:rPr>
                <w:delText xml:space="preserve"> </w:delText>
              </w:r>
            </w:del>
            <w:r>
              <w:rPr>
                <w:rFonts w:ascii="宋体;SimSun" w:hAnsi="宋体;SimSun" w:cs="仿宋_GB2312"/>
                <w:kern w:val="0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宋体;SimSun" w:hAnsi="宋体;SimSun" w:cs="仿宋_GB2312"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;SimSun" w:hAnsi="宋体;SimSun" w:cs="仿宋_GB2312"/>
                <w:kern w:val="0"/>
                <w:sz w:val="28"/>
                <w:szCs w:val="28"/>
              </w:rPr>
              <w:t>元</w:t>
            </w:r>
            <w:r>
              <w:rPr>
                <w:rFonts w:cs="仿宋_GB2312" w:ascii="宋体;SimSun" w:hAnsi="宋体;SimSun"/>
                <w:kern w:val="0"/>
                <w:sz w:val="28"/>
                <w:szCs w:val="28"/>
              </w:rPr>
              <w:t>/</w:t>
            </w:r>
            <w:r>
              <w:rPr>
                <w:rFonts w:cs="仿宋_GB2312" w:ascii="宋体;SimSun" w:hAnsi="宋体;SimSun"/>
                <w:sz w:val="28"/>
                <w:szCs w:val="28"/>
              </w:rPr>
              <w:t>□</w:t>
            </w:r>
            <w:r>
              <w:rPr>
                <w:rFonts w:ascii="宋体;SimSun" w:hAnsi="宋体;SimSun" w:cs="仿宋_GB2312"/>
                <w:kern w:val="0"/>
                <w:sz w:val="28"/>
                <w:szCs w:val="28"/>
              </w:rPr>
              <w:t>定金</w:t>
            </w:r>
            <w:r>
              <w:rPr>
                <w:rFonts w:ascii="宋体;SimSun" w:hAnsi="宋体;SimSun" w:cs="仿宋_GB2312"/>
                <w:kern w:val="0"/>
                <w:sz w:val="28"/>
                <w:szCs w:val="28"/>
                <w:u w:val="single"/>
              </w:rPr>
              <w:t xml:space="preserve">        </w:t>
            </w:r>
            <w:r>
              <w:rPr>
                <w:rFonts w:ascii="宋体;SimSun" w:hAnsi="宋体;SimSun" w:cs="仿宋_GB2312"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;SimSun" w:hAnsi="宋体;SimSun" w:cs="仿宋_GB2312"/>
                <w:kern w:val="0"/>
                <w:sz w:val="28"/>
                <w:szCs w:val="28"/>
              </w:rPr>
              <w:t>元；</w:t>
            </w:r>
          </w:p>
          <w:p>
            <w:pPr>
              <w:pStyle w:val="Normal"/>
              <w:spacing w:lineRule="exact" w:line="580"/>
              <w:rPr>
                <w:rFonts w:ascii="宋体;SimSun" w:hAnsi="宋体;SimSun" w:cs="宋体;SimSun"/>
                <w:kern w:val="0"/>
                <w:sz w:val="28"/>
                <w:szCs w:val="28"/>
              </w:rPr>
            </w:pPr>
            <w:r>
              <w:rPr>
                <w:rFonts w:cs="仿宋_GB2312" w:ascii="宋体;SimSun" w:hAnsi="宋体;SimSun"/>
                <w:kern w:val="0"/>
                <w:sz w:val="28"/>
                <w:szCs w:val="28"/>
              </w:rPr>
              <w:t>2.</w:t>
            </w:r>
            <w:r>
              <w:rPr>
                <w:rFonts w:ascii="宋体;SimSun" w:hAnsi="宋体;SimSun" w:cs="仿宋_GB2312"/>
                <w:kern w:val="0"/>
                <w:sz w:val="28"/>
                <w:szCs w:val="28"/>
              </w:rPr>
              <w:t>甲方作业完成并经验收合格后，</w:t>
            </w:r>
            <w:r>
              <w:rPr>
                <w:rFonts w:ascii="宋体;SimSun" w:hAnsi="宋体;SimSun" w:cs="仿宋_GB2312"/>
                <w:sz w:val="28"/>
                <w:szCs w:val="28"/>
              </w:rPr>
              <w:t>□</w:t>
            </w:r>
            <w:r>
              <w:rPr>
                <w:rFonts w:ascii="宋体;SimSun" w:hAnsi="宋体;SimSun" w:cs="仿宋_GB2312"/>
                <w:kern w:val="0"/>
                <w:sz w:val="28"/>
                <w:szCs w:val="28"/>
                <w:u w:val="single"/>
              </w:rPr>
              <w:t xml:space="preserve">     </w:t>
            </w:r>
            <w:r>
              <w:rPr>
                <w:rFonts w:ascii="宋体;SimSun" w:hAnsi="宋体;SimSun" w:cs="仿宋_GB2312"/>
                <w:kern w:val="0"/>
                <w:sz w:val="28"/>
                <w:szCs w:val="28"/>
              </w:rPr>
              <w:t>日内付清余款</w:t>
            </w:r>
            <w:r>
              <w:rPr>
                <w:rFonts w:cs="仿宋_GB2312" w:ascii="宋体;SimSun" w:hAnsi="宋体;SimSun"/>
                <w:kern w:val="0"/>
                <w:sz w:val="28"/>
                <w:szCs w:val="28"/>
              </w:rPr>
              <w:t>/</w:t>
            </w:r>
            <w:r>
              <w:rPr>
                <w:rFonts w:cs="仿宋_GB2312" w:ascii="宋体;SimSun" w:hAnsi="宋体;SimSun"/>
                <w:sz w:val="28"/>
                <w:szCs w:val="28"/>
              </w:rPr>
              <w:t>□</w:t>
            </w:r>
            <w:r>
              <w:rPr>
                <w:rFonts w:cs="仿宋_GB2312" w:ascii="宋体;SimSun" w:hAnsi="宋体;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;SimSun" w:hAnsi="宋体;SimSun" w:cs="仿宋_GB2312"/>
                <w:kern w:val="0"/>
                <w:sz w:val="28"/>
                <w:szCs w:val="28"/>
              </w:rPr>
              <w:t>验收合格后即时一次性结清；</w:t>
            </w:r>
          </w:p>
          <w:p>
            <w:pPr>
              <w:pStyle w:val="Normal"/>
              <w:spacing w:lineRule="exact" w:line="580"/>
              <w:rPr>
                <w:rFonts w:ascii="宋体;SimSun" w:hAnsi="宋体;SimSun" w:cs="仿宋_GB2312"/>
                <w:sz w:val="28"/>
                <w:szCs w:val="28"/>
              </w:rPr>
            </w:pPr>
            <w:r>
              <w:rPr>
                <w:rFonts w:cs="仿宋_GB2312" w:ascii="宋体;SimSun" w:hAnsi="宋体;SimSun"/>
                <w:sz w:val="28"/>
                <w:szCs w:val="28"/>
              </w:rPr>
              <w:t xml:space="preserve">3. </w:t>
            </w:r>
            <w:r>
              <w:rPr>
                <w:rFonts w:cs="仿宋_GB2312" w:ascii="宋体;SimSun" w:hAnsi="宋体;SimSun"/>
                <w:kern w:val="0"/>
                <w:sz w:val="28"/>
                <w:szCs w:val="28"/>
                <w:u w:val="single"/>
              </w:rPr>
              <w:t xml:space="preserve">                                                    </w:t>
            </w:r>
            <w:r>
              <w:rPr>
                <w:rFonts w:ascii="宋体;SimSun" w:hAnsi="宋体;SimSun" w:cs="仿宋_GB2312"/>
                <w:sz w:val="28"/>
                <w:szCs w:val="28"/>
              </w:rPr>
              <w:t>。</w:t>
            </w:r>
            <w:r>
              <w:rPr>
                <w:rFonts w:ascii="宋体;SimSun" w:hAnsi="宋体;SimSun" w:cs="仿宋_GB2312"/>
                <w:sz w:val="28"/>
                <w:szCs w:val="28"/>
              </w:rPr>
              <w:t xml:space="preserve">                                              </w:t>
            </w:r>
          </w:p>
        </w:tc>
      </w:tr>
      <w:tr>
        <w:trPr/>
        <w:tc>
          <w:tcPr>
            <w:tcW w:w="13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580"/>
              <w:jc w:val="center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ascii="宋体;SimSun" w:hAnsi="宋体;SimSun" w:cs="黑体;SimHei"/>
                <w:sz w:val="28"/>
                <w:szCs w:val="28"/>
              </w:rPr>
              <w:t>合同变更</w:t>
            </w:r>
          </w:p>
        </w:tc>
        <w:tc>
          <w:tcPr>
            <w:tcW w:w="8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80"/>
              <w:ind w:end="-466"/>
              <w:rPr>
                <w:rFonts w:ascii="宋体;SimSun" w:hAnsi="宋体;SimSun" w:cs="宋体;SimSun"/>
                <w:kern w:val="0"/>
                <w:sz w:val="28"/>
                <w:szCs w:val="28"/>
              </w:rPr>
            </w:pPr>
            <w:r>
              <w:rPr>
                <w:rFonts w:ascii="宋体;SimSun" w:hAnsi="宋体;SimSun" w:cs="仿宋_GB2312"/>
                <w:kern w:val="0"/>
                <w:sz w:val="28"/>
                <w:szCs w:val="28"/>
              </w:rPr>
              <w:t>任何一方要变更合同主要条款，应提前</w:t>
            </w:r>
            <w:r>
              <w:rPr>
                <w:rFonts w:ascii="宋体;SimSun" w:hAnsi="宋体;SimSun" w:cs="仿宋_GB2312"/>
                <w:kern w:val="0"/>
                <w:sz w:val="28"/>
                <w:szCs w:val="28"/>
                <w:u w:val="single"/>
              </w:rPr>
              <w:t xml:space="preserve">    </w:t>
            </w:r>
            <w:del w:id="129" w:author="王守业" w:date="2020-06-28T17:36:00Z">
              <w:r>
                <w:rPr>
                  <w:rFonts w:ascii="宋体;SimSun" w:hAnsi="宋体;SimSun" w:cs="仿宋_GB2312"/>
                  <w:kern w:val="0"/>
                  <w:sz w:val="28"/>
                  <w:szCs w:val="28"/>
                  <w:u w:val="single"/>
                </w:rPr>
                <w:delText xml:space="preserve">  </w:delText>
              </w:r>
            </w:del>
            <w:r>
              <w:rPr>
                <w:rFonts w:ascii="宋体;SimSun" w:hAnsi="宋体;SimSun" w:cs="仿宋_GB2312"/>
                <w:kern w:val="0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宋体;SimSun" w:hAnsi="宋体;SimSun" w:cs="仿宋_GB2312"/>
                <w:kern w:val="0"/>
                <w:sz w:val="28"/>
                <w:szCs w:val="28"/>
              </w:rPr>
              <w:t>天通知对方，</w:t>
            </w:r>
            <w:del w:id="130" w:author="王守业" w:date="2020-06-28T17:38:00Z">
              <w:r>
                <w:rPr>
                  <w:rFonts w:ascii="宋体;SimSun" w:hAnsi="宋体;SimSun" w:cs="仿宋_GB2312"/>
                  <w:kern w:val="0"/>
                  <w:sz w:val="28"/>
                  <w:szCs w:val="28"/>
                </w:rPr>
                <w:delText>进行协商</w:delText>
              </w:r>
            </w:del>
            <w:r>
              <w:rPr>
                <w:rFonts w:ascii="宋体;SimSun" w:hAnsi="宋体;SimSun" w:cs="仿宋_GB2312"/>
                <w:kern w:val="0"/>
                <w:sz w:val="28"/>
                <w:szCs w:val="28"/>
              </w:rPr>
              <w:t>并将变更内容用附件或补充条款的形式进行约定。未能提前通知对方而造成的损失，由提出方承担责任。</w:t>
            </w:r>
          </w:p>
        </w:tc>
      </w:tr>
      <w:tr>
        <w:trPr/>
        <w:tc>
          <w:tcPr>
            <w:tcW w:w="13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580"/>
              <w:jc w:val="center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ascii="宋体;SimSun" w:hAnsi="宋体;SimSun" w:cs="黑体;SimHei"/>
                <w:sz w:val="28"/>
                <w:szCs w:val="28"/>
              </w:rPr>
              <w:t>违约责任</w:t>
            </w:r>
          </w:p>
        </w:tc>
        <w:tc>
          <w:tcPr>
            <w:tcW w:w="8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580" w:before="93" w:after="0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cs="仿宋_GB2312" w:ascii="宋体;SimSun" w:hAnsi="宋体;SimSun"/>
                <w:sz w:val="28"/>
                <w:szCs w:val="28"/>
              </w:rPr>
              <w:t>1.</w:t>
            </w:r>
            <w:r>
              <w:rPr>
                <w:rFonts w:ascii="宋体;SimSun" w:hAnsi="宋体;SimSun" w:cs="仿宋_GB2312"/>
                <w:sz w:val="28"/>
                <w:szCs w:val="28"/>
              </w:rPr>
              <w:t>甲方不履行合同的，□双倍返还乙方定金</w:t>
            </w:r>
            <w:r>
              <w:rPr>
                <w:rFonts w:ascii="宋体;SimSun" w:hAnsi="宋体;SimSun" w:cs="仿宋_GB2312"/>
                <w:sz w:val="28"/>
                <w:szCs w:val="28"/>
              </w:rPr>
              <w:t xml:space="preserve"> </w:t>
            </w:r>
            <w:r>
              <w:rPr>
                <w:rFonts w:cs="仿宋_GB2312" w:ascii="宋体;SimSun" w:hAnsi="宋体;SimSun"/>
                <w:sz w:val="28"/>
                <w:szCs w:val="28"/>
              </w:rPr>
              <w:t xml:space="preserve">/ </w:t>
            </w:r>
            <w:r>
              <w:rPr>
                <w:rFonts w:cs="仿宋_GB2312" w:ascii="宋体;SimSun" w:hAnsi="宋体;SimSun"/>
                <w:sz w:val="28"/>
                <w:szCs w:val="28"/>
              </w:rPr>
              <w:t>□</w:t>
            </w:r>
            <w:r>
              <w:rPr>
                <w:rFonts w:ascii="宋体;SimSun" w:hAnsi="宋体;SimSun" w:cs="仿宋_GB2312"/>
                <w:sz w:val="28"/>
                <w:szCs w:val="28"/>
              </w:rPr>
              <w:t>向乙方支付合同价款的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 xml:space="preserve">     </w:t>
            </w:r>
            <w:r>
              <w:rPr>
                <w:rFonts w:ascii="宋体;SimSun" w:hAnsi="宋体;SimSun" w:cs="仿宋_GB2312"/>
                <w:sz w:val="28"/>
                <w:szCs w:val="28"/>
              </w:rPr>
              <w:t>％作为违约金；</w:t>
            </w:r>
          </w:p>
          <w:p>
            <w:pPr>
              <w:pStyle w:val="Normal"/>
              <w:snapToGrid w:val="false"/>
              <w:spacing w:lineRule="exact" w:line="580" w:before="93" w:after="0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cs="仿宋_GB2312" w:ascii="宋体;SimSun" w:hAnsi="宋体;SimSun"/>
                <w:sz w:val="28"/>
                <w:szCs w:val="28"/>
              </w:rPr>
              <w:t>2.</w:t>
            </w:r>
            <w:r>
              <w:rPr>
                <w:rFonts w:ascii="宋体;SimSun" w:hAnsi="宋体;SimSun" w:cs="仿宋_GB2312"/>
                <w:sz w:val="28"/>
                <w:szCs w:val="28"/>
              </w:rPr>
              <w:t>乙方原因解除合同的，□甲方不予返还定金</w:t>
            </w:r>
            <w:del w:id="131" w:author="王守业" w:date="2020-06-28T17:37:00Z">
              <w:r>
                <w:rPr>
                  <w:rFonts w:ascii="宋体;SimSun" w:hAnsi="宋体;SimSun" w:cs="仿宋_GB2312"/>
                  <w:sz w:val="28"/>
                  <w:szCs w:val="28"/>
                </w:rPr>
                <w:delText xml:space="preserve"> </w:delText>
              </w:r>
            </w:del>
            <w:r>
              <w:rPr>
                <w:rFonts w:ascii="宋体;SimSun" w:hAnsi="宋体;SimSun" w:cs="仿宋_GB2312"/>
                <w:sz w:val="28"/>
                <w:szCs w:val="28"/>
              </w:rPr>
              <w:t xml:space="preserve"> </w:t>
            </w:r>
            <w:r>
              <w:rPr>
                <w:rFonts w:cs="仿宋_GB2312" w:ascii="宋体;SimSun" w:hAnsi="宋体;SimSun"/>
                <w:sz w:val="28"/>
                <w:szCs w:val="28"/>
              </w:rPr>
              <w:t xml:space="preserve">/ </w:t>
            </w:r>
            <w:r>
              <w:rPr>
                <w:rFonts w:cs="仿宋_GB2312" w:ascii="宋体;SimSun" w:hAnsi="宋体;SimSun"/>
                <w:sz w:val="28"/>
                <w:szCs w:val="28"/>
              </w:rPr>
              <w:t>□</w:t>
            </w:r>
            <w:r>
              <w:rPr>
                <w:rFonts w:ascii="宋体;SimSun" w:hAnsi="宋体;SimSun" w:cs="仿宋_GB2312"/>
                <w:sz w:val="28"/>
                <w:szCs w:val="28"/>
              </w:rPr>
              <w:t>向甲方支付合同价款的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 xml:space="preserve">     </w:t>
            </w:r>
            <w:r>
              <w:rPr>
                <w:rFonts w:ascii="宋体;SimSun" w:hAnsi="宋体;SimSun" w:cs="仿宋_GB2312"/>
                <w:sz w:val="28"/>
                <w:szCs w:val="28"/>
              </w:rPr>
              <w:t>％作为违约金；</w:t>
            </w:r>
          </w:p>
          <w:p>
            <w:pPr>
              <w:pStyle w:val="Normal"/>
              <w:snapToGrid w:val="false"/>
              <w:spacing w:lineRule="exact" w:line="580" w:before="93" w:after="0"/>
              <w:rPr>
                <w:rFonts w:ascii="宋体;SimSun" w:hAnsi="宋体;SimSun" w:cs="宋体;SimSun"/>
                <w:kern w:val="0"/>
                <w:sz w:val="28"/>
                <w:szCs w:val="28"/>
              </w:rPr>
            </w:pPr>
            <w:r>
              <w:rPr>
                <w:rFonts w:cs="仿宋_GB2312" w:ascii="宋体;SimSun" w:hAnsi="宋体;SimSun"/>
                <w:kern w:val="0"/>
                <w:sz w:val="28"/>
                <w:szCs w:val="28"/>
              </w:rPr>
              <w:t>3.</w:t>
            </w:r>
            <w:r>
              <w:rPr>
                <w:rFonts w:ascii="宋体;SimSun" w:hAnsi="宋体;SimSun" w:cs="仿宋_GB2312"/>
                <w:kern w:val="0"/>
                <w:sz w:val="28"/>
                <w:szCs w:val="28"/>
              </w:rPr>
              <w:t>甲方未按时完成作业的，</w:t>
            </w:r>
            <w:r>
              <w:rPr>
                <w:rFonts w:ascii="宋体;SimSun" w:hAnsi="宋体;SimSun" w:cs="仿宋_GB2312"/>
                <w:sz w:val="28"/>
                <w:szCs w:val="28"/>
              </w:rPr>
              <w:t>应按照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 xml:space="preserve">   </w:t>
            </w:r>
            <w:del w:id="132" w:author="王守业" w:date="2020-06-28T17:36:00Z">
              <w:r>
                <w:rPr>
                  <w:rFonts w:ascii="宋体;SimSun" w:hAnsi="宋体;SimSun" w:cs="仿宋_GB2312"/>
                  <w:sz w:val="28"/>
                  <w:szCs w:val="28"/>
                  <w:u w:val="single"/>
                </w:rPr>
                <w:delText xml:space="preserve"> </w:delText>
              </w:r>
            </w:del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宋体;SimSun" w:hAnsi="宋体;SimSun" w:cs="仿宋_GB2312"/>
                <w:sz w:val="28"/>
                <w:szCs w:val="28"/>
              </w:rPr>
              <w:t>元</w:t>
            </w:r>
            <w:r>
              <w:rPr>
                <w:rFonts w:cs="仿宋_GB2312" w:ascii="宋体;SimSun" w:hAnsi="宋体;SimSun"/>
                <w:sz w:val="28"/>
                <w:szCs w:val="28"/>
              </w:rPr>
              <w:t>/</w:t>
            </w:r>
            <w:r>
              <w:rPr>
                <w:rFonts w:ascii="宋体;SimSun" w:hAnsi="宋体;SimSun" w:cs="仿宋_GB2312"/>
                <w:sz w:val="28"/>
                <w:szCs w:val="28"/>
              </w:rPr>
              <w:t>日的标准向乙方支付违约金；</w:t>
            </w:r>
          </w:p>
          <w:p>
            <w:pPr>
              <w:pStyle w:val="Normal"/>
              <w:snapToGrid w:val="false"/>
              <w:spacing w:lineRule="exact" w:line="580" w:before="93" w:after="0"/>
              <w:rPr>
                <w:rFonts w:ascii="宋体;SimSun" w:hAnsi="宋体;SimSun" w:cs="仿宋_GB2312"/>
                <w:sz w:val="28"/>
                <w:szCs w:val="28"/>
                <w:ins w:id="133" w:author="王守业" w:date="2020-06-28T17:41:00Z"/>
              </w:rPr>
            </w:pPr>
            <w:r>
              <w:rPr>
                <w:rFonts w:cs="仿宋_GB2312" w:ascii="宋体;SimSun" w:hAnsi="宋体;SimSun"/>
                <w:kern w:val="0"/>
                <w:sz w:val="28"/>
                <w:szCs w:val="28"/>
              </w:rPr>
              <w:t>4.</w:t>
            </w:r>
            <w:r>
              <w:rPr>
                <w:rFonts w:ascii="宋体;SimSun" w:hAnsi="宋体;SimSun" w:cs="仿宋_GB2312"/>
                <w:kern w:val="0"/>
                <w:sz w:val="28"/>
                <w:szCs w:val="28"/>
              </w:rPr>
              <w:t>乙方未按合同约定支付价款的，</w:t>
            </w:r>
            <w:r>
              <w:rPr>
                <w:rFonts w:ascii="宋体;SimSun" w:hAnsi="宋体;SimSun" w:cs="仿宋_GB2312"/>
                <w:sz w:val="28"/>
                <w:szCs w:val="28"/>
              </w:rPr>
              <w:t>应按照每日迟延部分价款的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 xml:space="preserve">     </w:t>
            </w:r>
            <w:r>
              <w:rPr>
                <w:rFonts w:cs="仿宋_GB2312" w:ascii="宋体;SimSun" w:hAnsi="宋体;SimSun"/>
                <w:sz w:val="28"/>
                <w:szCs w:val="28"/>
              </w:rPr>
              <w:t>%</w:t>
            </w:r>
            <w:r>
              <w:rPr>
                <w:rFonts w:ascii="宋体;SimSun" w:hAnsi="宋体;SimSun" w:cs="仿宋_GB2312"/>
                <w:sz w:val="28"/>
                <w:szCs w:val="28"/>
              </w:rPr>
              <w:t>标准向甲方支付违约金；</w:t>
            </w:r>
          </w:p>
          <w:p>
            <w:pPr>
              <w:pStyle w:val="Normal"/>
              <w:snapToGrid w:val="false"/>
              <w:spacing w:lineRule="exact" w:line="580" w:before="93" w:after="0"/>
              <w:rPr>
                <w:rFonts w:ascii="宋体;SimSun" w:hAnsi="宋体;SimSun" w:cs="宋体;SimSun"/>
                <w:sz w:val="28"/>
                <w:szCs w:val="28"/>
              </w:rPr>
            </w:pPr>
            <w:ins w:id="134" w:author="王守业" w:date="2020-06-28T17:41:00Z">
              <w:r>
                <w:rPr>
                  <w:rFonts w:cs="仿宋_GB2312" w:ascii="宋体;SimSun" w:hAnsi="宋体;SimSun"/>
                  <w:sz w:val="28"/>
                  <w:szCs w:val="28"/>
                </w:rPr>
                <w:t>5</w:t>
              </w:r>
            </w:ins>
            <w:ins w:id="135" w:author="王守业" w:date="2020-06-28T17:41:00Z">
              <w:r>
                <w:rPr>
                  <w:rFonts w:cs="仿宋_GB2312" w:ascii="宋体;SimSun" w:hAnsi="宋体;SimSun"/>
                  <w:sz w:val="28"/>
                  <w:szCs w:val="28"/>
                </w:rPr>
                <w:t>.</w:t>
              </w:r>
            </w:ins>
            <w:ins w:id="136" w:author="王守业" w:date="2020-06-28T17:43:00Z">
              <w:r>
                <w:rPr>
                  <w:rFonts w:ascii="宋体;SimSun" w:hAnsi="宋体;SimSun" w:cs="仿宋_GB2312"/>
                  <w:kern w:val="0"/>
                  <w:sz w:val="28"/>
                  <w:szCs w:val="28"/>
                </w:rPr>
                <w:t>甲方在作业中无论是否违章操作，造成损害乙方不承担责任。</w:t>
              </w:r>
            </w:ins>
          </w:p>
          <w:p>
            <w:pPr>
              <w:pStyle w:val="Normal"/>
              <w:spacing w:lineRule="exact" w:line="580"/>
              <w:rPr>
                <w:rFonts w:ascii="宋体;SimSun" w:hAnsi="宋体;SimSun" w:cs="宋体;SimSun"/>
                <w:sz w:val="28"/>
                <w:szCs w:val="28"/>
              </w:rPr>
            </w:pPr>
            <w:ins w:id="137" w:author="王守业" w:date="2020-06-28T17:41:00Z">
              <w:r>
                <w:rPr>
                  <w:rFonts w:cs="仿宋_GB2312" w:ascii="宋体;SimSun" w:hAnsi="宋体;SimSun"/>
                  <w:sz w:val="28"/>
                  <w:szCs w:val="28"/>
                </w:rPr>
                <w:t>6</w:t>
              </w:r>
            </w:ins>
            <w:del w:id="138" w:author="王守业" w:date="2020-06-28T17:41:00Z">
              <w:r>
                <w:rPr>
                  <w:rFonts w:cs="仿宋_GB2312" w:ascii="宋体;SimSun" w:hAnsi="宋体;SimSun"/>
                  <w:sz w:val="28"/>
                  <w:szCs w:val="28"/>
                </w:rPr>
                <w:delText>5</w:delText>
              </w:r>
            </w:del>
            <w:r>
              <w:rPr>
                <w:rFonts w:ascii="宋体;SimSun" w:hAnsi="宋体;SimSun" w:cs="仿宋_GB2312"/>
                <w:sz w:val="28"/>
                <w:szCs w:val="28"/>
              </w:rPr>
              <w:t>．</w:t>
            </w:r>
            <w:del w:id="139" w:author="王守业" w:date="2020-06-28T17:40:00Z">
              <w:r>
                <w:rPr>
                  <w:rFonts w:ascii="宋体;SimSun" w:hAnsi="宋体;SimSun" w:cs="仿宋_GB2312"/>
                  <w:sz w:val="28"/>
                  <w:szCs w:val="28"/>
                  <w:u w:val="single"/>
                </w:rPr>
                <w:delText xml:space="preserve">       </w:delText>
              </w:r>
            </w:del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 xml:space="preserve">                                                   </w:t>
            </w:r>
            <w:del w:id="140" w:author="mac" w:date="2019-09-16T14:49:00Z">
              <w:r>
                <w:rPr>
                  <w:rFonts w:ascii="宋体;SimSun" w:hAnsi="宋体;SimSun" w:cs="仿宋_GB2312"/>
                  <w:sz w:val="28"/>
                  <w:szCs w:val="28"/>
                  <w:u w:val="single"/>
                </w:rPr>
                <w:delText xml:space="preserve">   </w:delText>
              </w:r>
            </w:del>
            <w:r>
              <w:rPr>
                <w:rFonts w:ascii="宋体;SimSun" w:hAnsi="宋体;SimSun" w:cs="仿宋_GB2312"/>
                <w:sz w:val="28"/>
                <w:szCs w:val="28"/>
              </w:rPr>
              <w:t>。</w:t>
            </w:r>
          </w:p>
        </w:tc>
      </w:tr>
      <w:tr>
        <w:trPr/>
        <w:tc>
          <w:tcPr>
            <w:tcW w:w="13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580"/>
              <w:jc w:val="center"/>
              <w:rPr>
                <w:rFonts w:ascii="宋体;SimSun" w:hAnsi="宋体;SimSun" w:cs="黑体;SimHei"/>
                <w:sz w:val="28"/>
                <w:szCs w:val="28"/>
              </w:rPr>
            </w:pPr>
            <w:r>
              <w:rPr>
                <w:rFonts w:ascii="宋体;SimSun" w:hAnsi="宋体;SimSun" w:cs="黑体;SimHei"/>
                <w:sz w:val="28"/>
                <w:szCs w:val="28"/>
              </w:rPr>
              <w:t>生效条款</w:t>
            </w:r>
          </w:p>
        </w:tc>
        <w:tc>
          <w:tcPr>
            <w:tcW w:w="8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80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ascii="宋体;SimSun" w:hAnsi="宋体;SimSun" w:cs="楷体_GB2312"/>
                <w:color w:val="000000"/>
                <w:sz w:val="28"/>
                <w:szCs w:val="28"/>
              </w:rPr>
              <w:t>本合同自双方签字盖章之日起生效</w:t>
            </w:r>
            <w:del w:id="141" w:author="王守业" w:date="2020-07-02T17:41:00Z">
              <w:r>
                <w:rPr>
                  <w:rFonts w:ascii="宋体;SimSun" w:hAnsi="宋体;SimSun" w:cs="楷体_GB2312"/>
                  <w:color w:val="000000"/>
                  <w:sz w:val="28"/>
                  <w:szCs w:val="28"/>
                </w:rPr>
                <w:delText>。</w:delText>
              </w:r>
            </w:del>
            <w:ins w:id="142" w:author="王守业" w:date="2020-07-02T17:41:00Z">
              <w:r>
                <w:rPr>
                  <w:rFonts w:ascii="宋体;SimSun" w:hAnsi="宋体;SimSun" w:cs="楷体_GB2312"/>
                  <w:color w:val="000000"/>
                  <w:sz w:val="28"/>
                  <w:szCs w:val="28"/>
                </w:rPr>
                <w:t>，</w:t>
              </w:r>
            </w:ins>
            <w:ins w:id="143" w:author="王守业" w:date="2020-07-02T17:41:00Z">
              <w:r>
                <w:rPr>
                  <w:rFonts w:ascii="宋体;SimSun" w:hAnsi="宋体;SimSun" w:cs="宋体;SimSun"/>
                  <w:sz w:val="28"/>
                  <w:szCs w:val="28"/>
                </w:rPr>
                <w:t>正本一式</w:t>
              </w:r>
            </w:ins>
            <w:ins w:id="144" w:author="王守业" w:date="2020-07-02T17:41:00Z">
              <w:r>
                <w:rPr>
                  <w:rFonts w:ascii="宋体;SimSun" w:hAnsi="宋体;SimSun" w:cs="宋体;SimSun"/>
                  <w:sz w:val="28"/>
                  <w:szCs w:val="28"/>
                  <w:u w:val="single"/>
                </w:rPr>
                <w:t xml:space="preserve">     </w:t>
              </w:r>
            </w:ins>
            <w:ins w:id="145" w:author="王守业" w:date="2020-07-02T17:41:00Z">
              <w:r>
                <w:rPr>
                  <w:rFonts w:ascii="宋体;SimSun" w:hAnsi="宋体;SimSun" w:cs="宋体;SimSun"/>
                  <w:sz w:val="28"/>
                  <w:szCs w:val="28"/>
                </w:rPr>
                <w:t>份，双方各执</w:t>
              </w:r>
            </w:ins>
            <w:ins w:id="146" w:author="王守业" w:date="2020-07-02T17:41:00Z">
              <w:r>
                <w:rPr>
                  <w:rFonts w:ascii="宋体;SimSun" w:hAnsi="宋体;SimSun" w:cs="宋体;SimSun"/>
                  <w:sz w:val="28"/>
                  <w:szCs w:val="28"/>
                  <w:u w:val="single"/>
                </w:rPr>
                <w:t xml:space="preserve">     </w:t>
              </w:r>
            </w:ins>
            <w:ins w:id="147" w:author="王守业" w:date="2020-07-02T17:41:00Z">
              <w:r>
                <w:rPr>
                  <w:rFonts w:ascii="宋体;SimSun" w:hAnsi="宋体;SimSun" w:cs="宋体;SimSun"/>
                  <w:sz w:val="28"/>
                  <w:szCs w:val="28"/>
                </w:rPr>
                <w:t>份。</w:t>
              </w:r>
            </w:ins>
            <w:r>
              <w:rPr>
                <w:rFonts w:ascii="宋体;SimSun" w:hAnsi="宋体;SimSun" w:cs="楷体_GB2312"/>
                <w:color w:val="000000"/>
                <w:kern w:val="0"/>
                <w:sz w:val="28"/>
                <w:szCs w:val="28"/>
              </w:rPr>
              <w:t>未尽事宜，由双方共同协商签订补充协议</w:t>
            </w:r>
            <w:del w:id="148" w:author="王守业" w:date="2020-07-02T17:41:00Z">
              <w:r>
                <w:rPr>
                  <w:rFonts w:ascii="宋体;SimSun" w:hAnsi="宋体;SimSun" w:cs="楷体_GB2312"/>
                  <w:color w:val="000000"/>
                  <w:kern w:val="0"/>
                  <w:sz w:val="28"/>
                  <w:szCs w:val="28"/>
                </w:rPr>
                <w:delText>。</w:delText>
              </w:r>
            </w:del>
            <w:ins w:id="149" w:author="王守业" w:date="2020-07-02T17:41:00Z">
              <w:r>
                <w:rPr>
                  <w:rFonts w:ascii="宋体;SimSun" w:hAnsi="宋体;SimSun" w:cs="楷体_GB2312"/>
                  <w:color w:val="000000"/>
                  <w:kern w:val="0"/>
                  <w:sz w:val="28"/>
                  <w:szCs w:val="28"/>
                </w:rPr>
                <w:t>，</w:t>
              </w:r>
            </w:ins>
            <w:del w:id="150" w:author="王守业" w:date="2020-07-02T17:41:00Z">
              <w:r>
                <w:rPr>
                  <w:rFonts w:ascii="宋体;SimSun" w:hAnsi="宋体;SimSun" w:cs="宋体;SimSun"/>
                  <w:sz w:val="28"/>
                  <w:szCs w:val="28"/>
                </w:rPr>
                <w:delText>本合同正本一式</w:delText>
              </w:r>
            </w:del>
            <w:del w:id="151" w:author="王守业" w:date="2020-07-02T17:41:00Z">
              <w:r>
                <w:rPr>
                  <w:rFonts w:ascii="宋体;SimSun" w:hAnsi="宋体;SimSun" w:cs="宋体;SimSun"/>
                  <w:sz w:val="28"/>
                  <w:szCs w:val="28"/>
                  <w:u w:val="single"/>
                </w:rPr>
                <w:delText xml:space="preserve">     </w:delText>
              </w:r>
            </w:del>
            <w:del w:id="152" w:author="王守业" w:date="2020-07-02T17:41:00Z">
              <w:r>
                <w:rPr>
                  <w:rFonts w:ascii="宋体;SimSun" w:hAnsi="宋体;SimSun" w:cs="宋体;SimSun"/>
                  <w:sz w:val="28"/>
                  <w:szCs w:val="28"/>
                </w:rPr>
                <w:delText>份，双方各执</w:delText>
              </w:r>
            </w:del>
            <w:del w:id="153" w:author="王守业" w:date="2020-07-02T17:41:00Z">
              <w:r>
                <w:rPr>
                  <w:rFonts w:ascii="宋体;SimSun" w:hAnsi="宋体;SimSun" w:cs="宋体;SimSun"/>
                  <w:sz w:val="28"/>
                  <w:szCs w:val="28"/>
                  <w:u w:val="single"/>
                </w:rPr>
                <w:delText xml:space="preserve">     </w:delText>
              </w:r>
            </w:del>
            <w:del w:id="154" w:author="王守业" w:date="2020-07-02T17:41:00Z">
              <w:r>
                <w:rPr>
                  <w:rFonts w:ascii="宋体;SimSun" w:hAnsi="宋体;SimSun" w:cs="宋体;SimSun"/>
                  <w:sz w:val="28"/>
                  <w:szCs w:val="28"/>
                </w:rPr>
                <w:delText>份，</w:delText>
              </w:r>
            </w:del>
            <w:r>
              <w:rPr>
                <w:rFonts w:ascii="宋体;SimSun" w:hAnsi="宋体;SimSun" w:cs="宋体;SimSun"/>
                <w:sz w:val="28"/>
                <w:szCs w:val="28"/>
              </w:rPr>
              <w:t>具有同等法律效力。</w:t>
            </w:r>
          </w:p>
        </w:tc>
      </w:tr>
      <w:tr>
        <w:trPr>
          <w:trHeight w:val="1768" w:hRule="atLeast"/>
        </w:trPr>
        <w:tc>
          <w:tcPr>
            <w:tcW w:w="13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580"/>
              <w:jc w:val="center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ascii="宋体;SimSun" w:hAnsi="宋体;SimSun" w:cs="黑体;SimHei"/>
                <w:sz w:val="28"/>
                <w:szCs w:val="28"/>
              </w:rPr>
              <w:t>其他约定事项</w:t>
            </w:r>
          </w:p>
        </w:tc>
        <w:tc>
          <w:tcPr>
            <w:tcW w:w="8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580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cs="宋体;SimSun" w:ascii="宋体;SimSun" w:hAnsi="宋体;SimSun"/>
                <w:sz w:val="28"/>
                <w:szCs w:val="28"/>
              </w:rPr>
            </w:r>
          </w:p>
          <w:p>
            <w:pPr>
              <w:pStyle w:val="Normal"/>
              <w:spacing w:lineRule="exact" w:line="580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cs="宋体;SimSun" w:ascii="宋体;SimSun" w:hAnsi="宋体;SimSun"/>
                <w:sz w:val="28"/>
                <w:szCs w:val="28"/>
              </w:rPr>
            </w:r>
          </w:p>
        </w:tc>
      </w:tr>
      <w:tr>
        <w:trPr/>
        <w:tc>
          <w:tcPr>
            <w:tcW w:w="970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80"/>
              <w:jc w:val="center"/>
              <w:rPr>
                <w:rFonts w:ascii="宋体;SimSun" w:hAnsi="宋体;SimSun" w:cs="宋体;SimSun"/>
                <w:b/>
                <w:bCs/>
                <w:sz w:val="28"/>
                <w:szCs w:val="28"/>
              </w:rPr>
            </w:pPr>
            <w:r>
              <w:rPr>
                <w:rFonts w:ascii="宋体;SimSun" w:hAnsi="宋体;SimSun" w:cs="仿宋_GB2312"/>
                <w:b/>
                <w:bCs/>
                <w:sz w:val="28"/>
                <w:szCs w:val="28"/>
              </w:rPr>
              <w:t>请在签订前仔细阅读并认可背书服务合同条款，认真填写表格内容。</w:t>
            </w:r>
          </w:p>
        </w:tc>
      </w:tr>
      <w:tr>
        <w:trPr>
          <w:trHeight w:val="2794" w:hRule="atLeast"/>
        </w:trPr>
        <w:tc>
          <w:tcPr>
            <w:tcW w:w="970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80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ascii="宋体;SimSun" w:hAnsi="宋体;SimSun" w:cs="仿宋_GB2312"/>
                <w:sz w:val="28"/>
                <w:szCs w:val="28"/>
              </w:rPr>
              <w:t>甲方（作业方）：</w:t>
            </w:r>
            <w:r>
              <w:rPr>
                <w:rFonts w:ascii="宋体;SimSun" w:hAnsi="宋体;SimSun" w:cs="仿宋_GB2312"/>
                <w:sz w:val="28"/>
                <w:szCs w:val="28"/>
              </w:rPr>
              <w:t xml:space="preserve">                       </w:t>
            </w:r>
            <w:r>
              <w:rPr>
                <w:rFonts w:ascii="宋体;SimSun" w:hAnsi="宋体;SimSun" w:cs="仿宋_GB2312"/>
                <w:sz w:val="28"/>
                <w:szCs w:val="28"/>
              </w:rPr>
              <w:t>乙方</w:t>
            </w:r>
            <w:ins w:id="155" w:author="mac" w:date="2019-09-16T14:50:00Z">
              <w:r>
                <w:rPr>
                  <w:rFonts w:ascii="宋体;SimSun" w:hAnsi="宋体;SimSun" w:cs="仿宋_GB2312"/>
                  <w:sz w:val="28"/>
                  <w:szCs w:val="28"/>
                </w:rPr>
                <w:t>（委托方）</w:t>
              </w:r>
            </w:ins>
            <w:r>
              <w:rPr>
                <w:rFonts w:ascii="宋体;SimSun" w:hAnsi="宋体;SimSun" w:cs="仿宋_GB2312"/>
                <w:sz w:val="28"/>
                <w:szCs w:val="28"/>
              </w:rPr>
              <w:t>：</w:t>
            </w:r>
          </w:p>
          <w:p>
            <w:pPr>
              <w:pStyle w:val="Normal"/>
              <w:spacing w:lineRule="exact" w:line="580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ascii="宋体;SimSun" w:hAnsi="宋体;SimSun" w:cs="仿宋_GB2312"/>
                <w:sz w:val="28"/>
                <w:szCs w:val="28"/>
              </w:rPr>
              <w:t>住所：</w:t>
            </w:r>
            <w:r>
              <w:rPr>
                <w:rFonts w:ascii="宋体;SimSun" w:hAnsi="宋体;SimSun" w:cs="仿宋_GB2312"/>
                <w:sz w:val="28"/>
                <w:szCs w:val="28"/>
              </w:rPr>
              <w:t xml:space="preserve">                                </w:t>
            </w:r>
            <w:r>
              <w:rPr>
                <w:rFonts w:ascii="宋体;SimSun" w:hAnsi="宋体;SimSun" w:cs="仿宋_GB2312"/>
                <w:sz w:val="28"/>
                <w:szCs w:val="28"/>
              </w:rPr>
              <w:t>住所：</w:t>
            </w:r>
          </w:p>
          <w:p>
            <w:pPr>
              <w:pStyle w:val="Normal"/>
              <w:spacing w:lineRule="exact" w:line="580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ascii="宋体;SimSun" w:hAnsi="宋体;SimSun" w:cs="仿宋_GB2312"/>
                <w:sz w:val="28"/>
                <w:szCs w:val="28"/>
              </w:rPr>
              <w:t>联系方式：</w:t>
            </w:r>
            <w:r>
              <w:rPr>
                <w:rFonts w:ascii="宋体;SimSun" w:hAnsi="宋体;SimSun" w:cs="仿宋_GB2312"/>
                <w:sz w:val="28"/>
                <w:szCs w:val="28"/>
              </w:rPr>
              <w:t xml:space="preserve">                            </w:t>
            </w:r>
            <w:r>
              <w:rPr>
                <w:rFonts w:ascii="宋体;SimSun" w:hAnsi="宋体;SimSun" w:cs="仿宋_GB2312"/>
                <w:sz w:val="28"/>
                <w:szCs w:val="28"/>
              </w:rPr>
              <w:t>联系方式：</w:t>
            </w:r>
          </w:p>
          <w:p>
            <w:pPr>
              <w:pStyle w:val="Normal"/>
              <w:spacing w:lineRule="exact" w:line="580"/>
              <w:rPr>
                <w:rFonts w:ascii="宋体;SimSun" w:hAnsi="宋体;SimSun" w:cs="仿宋_GB2312"/>
                <w:sz w:val="28"/>
                <w:szCs w:val="28"/>
                <w:ins w:id="157" w:author="王守业" w:date="2020-07-02T17:41:00Z"/>
              </w:rPr>
            </w:pPr>
            <w:r>
              <w:rPr>
                <w:rFonts w:ascii="宋体;SimSun" w:hAnsi="宋体;SimSun" w:cs="宋体;SimSun"/>
                <w:sz w:val="28"/>
                <w:szCs w:val="28"/>
              </w:rPr>
              <w:t xml:space="preserve">   </w:t>
            </w:r>
            <w:ins w:id="156" w:author="王守业" w:date="2020-06-28T17:44:00Z">
              <w:r>
                <w:rPr>
                  <w:rFonts w:ascii="宋体;SimSun" w:hAnsi="宋体;SimSun" w:cs="宋体;SimSun"/>
                  <w:sz w:val="28"/>
                  <w:szCs w:val="28"/>
                </w:rPr>
                <w:t xml:space="preserve">  </w:t>
              </w:r>
            </w:ins>
          </w:p>
          <w:p>
            <w:pPr>
              <w:pStyle w:val="Normal"/>
              <w:spacing w:lineRule="exact" w:line="580"/>
              <w:ind w:firstLine="980" w:end="0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ascii="宋体;SimSun" w:hAnsi="宋体;SimSun" w:cs="宋体;SimSun"/>
                <w:sz w:val="28"/>
                <w:szCs w:val="28"/>
              </w:rPr>
              <w:t xml:space="preserve"> </w:t>
            </w:r>
            <w:r>
              <w:rPr>
                <w:rFonts w:ascii="宋体;SimSun" w:hAnsi="宋体;SimSun" w:cs="仿宋_GB2312"/>
                <w:sz w:val="28"/>
                <w:szCs w:val="28"/>
              </w:rPr>
              <w:t>年</w:t>
            </w:r>
            <w:r>
              <w:rPr>
                <w:rFonts w:ascii="宋体;SimSun" w:hAnsi="宋体;SimSun" w:cs="仿宋_GB2312"/>
                <w:sz w:val="28"/>
                <w:szCs w:val="28"/>
              </w:rPr>
              <w:t xml:space="preserve">   </w:t>
            </w:r>
            <w:r>
              <w:rPr>
                <w:rFonts w:ascii="宋体;SimSun" w:hAnsi="宋体;SimSun" w:cs="仿宋_GB2312"/>
                <w:sz w:val="28"/>
                <w:szCs w:val="28"/>
              </w:rPr>
              <w:t>月</w:t>
            </w:r>
            <w:r>
              <w:rPr>
                <w:rFonts w:ascii="宋体;SimSun" w:hAnsi="宋体;SimSun" w:cs="仿宋_GB2312"/>
                <w:sz w:val="28"/>
                <w:szCs w:val="28"/>
              </w:rPr>
              <w:t xml:space="preserve">   </w:t>
            </w:r>
            <w:r>
              <w:rPr>
                <w:rFonts w:ascii="宋体;SimSun" w:hAnsi="宋体;SimSun" w:cs="仿宋_GB2312"/>
                <w:sz w:val="28"/>
                <w:szCs w:val="28"/>
              </w:rPr>
              <w:t>日</w:t>
            </w:r>
            <w:r>
              <w:rPr>
                <w:rFonts w:ascii="宋体;SimSun" w:hAnsi="宋体;SimSun" w:cs="仿宋_GB2312"/>
                <w:sz w:val="28"/>
                <w:szCs w:val="28"/>
              </w:rPr>
              <w:t xml:space="preserve">                               </w:t>
            </w:r>
            <w:r>
              <w:rPr>
                <w:rFonts w:ascii="宋体;SimSun" w:hAnsi="宋体;SimSun" w:cs="仿宋_GB2312"/>
                <w:sz w:val="28"/>
                <w:szCs w:val="28"/>
              </w:rPr>
              <w:t>年</w:t>
            </w:r>
            <w:r>
              <w:rPr>
                <w:rFonts w:ascii="宋体;SimSun" w:hAnsi="宋体;SimSun" w:cs="仿宋_GB2312"/>
                <w:sz w:val="28"/>
                <w:szCs w:val="28"/>
              </w:rPr>
              <w:t xml:space="preserve">   </w:t>
            </w:r>
            <w:r>
              <w:rPr>
                <w:rFonts w:ascii="宋体;SimSun" w:hAnsi="宋体;SimSun" w:cs="仿宋_GB2312"/>
                <w:sz w:val="28"/>
                <w:szCs w:val="28"/>
              </w:rPr>
              <w:t>月</w:t>
            </w:r>
            <w:r>
              <w:rPr>
                <w:rFonts w:ascii="宋体;SimSun" w:hAnsi="宋体;SimSun" w:cs="仿宋_GB2312"/>
                <w:sz w:val="28"/>
                <w:szCs w:val="28"/>
              </w:rPr>
              <w:t xml:space="preserve">   </w:t>
            </w:r>
            <w:r>
              <w:rPr>
                <w:rFonts w:ascii="宋体;SimSun" w:hAnsi="宋体;SimSun" w:cs="仿宋_GB2312"/>
                <w:sz w:val="28"/>
                <w:szCs w:val="28"/>
              </w:rPr>
              <w:t>日</w:t>
            </w:r>
          </w:p>
        </w:tc>
      </w:tr>
    </w:tbl>
    <w:p>
      <w:pPr>
        <w:pStyle w:val="Normal"/>
        <w:spacing w:lineRule="exact" w:line="580"/>
        <w:jc w:val="center"/>
        <w:rPr>
          <w:rFonts w:ascii="方正小标宋简体" w:hAnsi="方正小标宋简体" w:eastAsia="方正小标宋简体" w:cs="宋体;SimSun"/>
          <w:b w:val="false"/>
          <w:bCs w:val="false"/>
          <w:sz w:val="44"/>
          <w:szCs w:val="44"/>
        </w:rPr>
      </w:pPr>
      <w:r>
        <w:br w:type="page"/>
      </w:r>
      <w:r>
        <w:rPr>
          <w:rFonts w:ascii="方正小标宋简体" w:hAnsi="方正小标宋简体" w:cs="宋体;SimSun" w:eastAsia="方正小标宋简体"/>
          <w:b w:val="false"/>
          <w:bCs w:val="false"/>
          <w:sz w:val="44"/>
          <w:szCs w:val="44"/>
        </w:rPr>
        <w:t>山西省农业机械作业服务合同条款</w:t>
      </w:r>
    </w:p>
    <w:p>
      <w:pPr>
        <w:pStyle w:val="Normal"/>
        <w:spacing w:lineRule="exact" w:line="580"/>
        <w:jc w:val="center"/>
        <w:rPr>
          <w:rFonts w:ascii="宋体;SimSun" w:hAnsi="宋体;SimSun" w:eastAsia="宋体;SimSun" w:cs="宋体;SimSun"/>
          <w:b w:val="false"/>
          <w:bCs w:val="false"/>
          <w:sz w:val="28"/>
          <w:szCs w:val="28"/>
        </w:rPr>
      </w:pPr>
      <w:r>
        <w:rPr>
          <w:rFonts w:eastAsia="宋体;SimSun" w:cs="宋体;SimSun" w:ascii="宋体;SimSun" w:hAnsi="宋体;SimSun"/>
          <w:b w:val="false"/>
          <w:bCs w:val="false"/>
          <w:sz w:val="28"/>
          <w:szCs w:val="28"/>
        </w:rPr>
      </w:r>
    </w:p>
    <w:p>
      <w:pPr>
        <w:pStyle w:val="Normal"/>
        <w:spacing w:lineRule="exact" w:line="560"/>
        <w:ind w:firstLine="562" w:end="0"/>
        <w:rPr>
          <w:rFonts w:ascii="宋体;SimSun" w:hAnsi="宋体;SimSun" w:eastAsia="宋体;SimSun" w:cs="宋体;SimSun"/>
          <w:b/>
          <w:bCs/>
          <w:sz w:val="28"/>
          <w:szCs w:val="28"/>
        </w:rPr>
      </w:pPr>
      <w:r>
        <w:rPr>
          <w:rFonts w:ascii="宋体;SimSun" w:hAnsi="宋体;SimSun" w:cs="宋体;SimSun"/>
          <w:b/>
          <w:bCs/>
          <w:sz w:val="28"/>
          <w:szCs w:val="28"/>
        </w:rPr>
        <w:t>第一条</w:t>
      </w:r>
      <w:r>
        <w:rPr>
          <w:rFonts w:ascii="宋体;SimSun" w:hAnsi="宋体;SimSun" w:cs="宋体;SimSun"/>
          <w:b/>
          <w:bCs/>
          <w:sz w:val="28"/>
          <w:szCs w:val="28"/>
        </w:rPr>
        <w:t xml:space="preserve">  </w:t>
      </w:r>
      <w:r>
        <w:rPr>
          <w:rFonts w:ascii="宋体;SimSun" w:hAnsi="宋体;SimSun" w:cs="宋体;SimSun"/>
          <w:b/>
          <w:bCs/>
          <w:sz w:val="28"/>
          <w:szCs w:val="28"/>
        </w:rPr>
        <w:t>农机作业服务质量要求</w:t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1.</w:t>
      </w:r>
      <w:r>
        <w:rPr>
          <w:rFonts w:ascii="宋体;SimSun" w:hAnsi="宋体;SimSun" w:cs="宋体;SimSun"/>
          <w:sz w:val="28"/>
          <w:szCs w:val="28"/>
        </w:rPr>
        <w:t>甲方提供的作业服务质量应符合国家或地方标准。</w:t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kern w:val="0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2.</w:t>
      </w:r>
      <w:r>
        <w:rPr>
          <w:rFonts w:ascii="宋体;SimSun" w:hAnsi="宋体;SimSun" w:cs="宋体;SimSun"/>
          <w:kern w:val="0"/>
          <w:sz w:val="28"/>
          <w:szCs w:val="28"/>
          <w:lang w:eastAsia="zh-TW"/>
        </w:rPr>
        <w:t>无国家和地方标准</w:t>
      </w:r>
      <w:r>
        <w:rPr>
          <w:rFonts w:ascii="宋体;SimSun" w:hAnsi="宋体;SimSun" w:cs="宋体;SimSun"/>
          <w:kern w:val="0"/>
          <w:sz w:val="28"/>
          <w:szCs w:val="28"/>
        </w:rPr>
        <w:t>的，或作业条件特殊的，应经双方协商共同约定作业质量或甲方进行作业示范，征得乙方认可后，再作为大面积作业质量标准。</w:t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kern w:val="0"/>
          <w:sz w:val="28"/>
          <w:szCs w:val="28"/>
          <w:lang w:eastAsia="zh-TW"/>
        </w:rPr>
      </w:pPr>
      <w:r>
        <w:rPr>
          <w:rFonts w:eastAsia="宋体;SimSun" w:cs="宋体;SimSun" w:ascii="宋体;SimSun" w:hAnsi="宋体;SimSun"/>
          <w:kern w:val="0"/>
          <w:sz w:val="28"/>
          <w:szCs w:val="28"/>
          <w:lang w:eastAsia="zh-TW"/>
        </w:rPr>
        <w:t>3</w:t>
      </w:r>
      <w:r>
        <w:rPr>
          <w:rFonts w:eastAsia="宋体;SimSun" w:cs="宋体;SimSun" w:ascii="宋体;SimSun" w:hAnsi="宋体;SimSun"/>
          <w:kern w:val="0"/>
          <w:sz w:val="28"/>
          <w:szCs w:val="28"/>
        </w:rPr>
        <w:t>.</w:t>
      </w:r>
      <w:r>
        <w:rPr>
          <w:rFonts w:ascii="宋体;SimSun" w:hAnsi="宋体;SimSun" w:cs="宋体;SimSun"/>
          <w:kern w:val="0"/>
          <w:sz w:val="28"/>
          <w:szCs w:val="28"/>
          <w:lang w:eastAsia="zh-TW"/>
        </w:rPr>
        <w:t>双方对</w:t>
      </w:r>
      <w:r>
        <w:rPr>
          <w:rFonts w:ascii="宋体;SimSun" w:hAnsi="宋体;SimSun" w:cs="宋体;SimSun"/>
          <w:kern w:val="0"/>
          <w:sz w:val="28"/>
          <w:szCs w:val="28"/>
        </w:rPr>
        <w:t>作业</w:t>
      </w:r>
      <w:r>
        <w:rPr>
          <w:rFonts w:ascii="宋体;SimSun" w:hAnsi="宋体;SimSun" w:cs="宋体;SimSun"/>
          <w:kern w:val="0"/>
          <w:sz w:val="28"/>
          <w:szCs w:val="28"/>
          <w:lang w:eastAsia="zh-TW"/>
        </w:rPr>
        <w:t>质量存在争议需要进行鉴定的，以具有法定资格的鉴定部门出具的书面鉴定意见为准。鉴定费用由主张方垫付，由责任方承担。</w:t>
      </w:r>
    </w:p>
    <w:p>
      <w:pPr>
        <w:pStyle w:val="Normal"/>
        <w:widowControl/>
        <w:numPr>
          <w:ilvl w:val="0"/>
          <w:numId w:val="0"/>
        </w:numPr>
        <w:spacing w:lineRule="exact" w:line="560"/>
        <w:ind w:firstLine="562" w:end="0"/>
        <w:jc w:val="start"/>
        <w:outlineLvl w:val="0"/>
        <w:rPr>
          <w:rFonts w:ascii="宋体;SimSun" w:hAnsi="宋体;SimSun" w:eastAsia="宋体;SimSun" w:cs="宋体;SimSun"/>
          <w:b/>
          <w:bCs/>
          <w:kern w:val="0"/>
          <w:sz w:val="28"/>
          <w:szCs w:val="28"/>
        </w:rPr>
      </w:pPr>
      <w:r>
        <w:rPr>
          <w:rFonts w:ascii="宋体;SimSun" w:hAnsi="宋体;SimSun" w:cs="宋体;SimSun"/>
          <w:b/>
          <w:bCs/>
          <w:kern w:val="0"/>
          <w:sz w:val="28"/>
          <w:szCs w:val="28"/>
        </w:rPr>
        <w:t>第二条</w:t>
      </w:r>
      <w:r>
        <w:rPr>
          <w:rFonts w:ascii="宋体;SimSun" w:hAnsi="宋体;SimSun" w:cs="宋体;SimSun"/>
          <w:b/>
          <w:bCs/>
          <w:kern w:val="0"/>
          <w:sz w:val="28"/>
          <w:szCs w:val="28"/>
        </w:rPr>
        <w:t xml:space="preserve">  </w:t>
      </w:r>
      <w:r>
        <w:rPr>
          <w:rFonts w:ascii="宋体;SimSun" w:hAnsi="宋体;SimSun" w:cs="宋体;SimSun"/>
          <w:b/>
          <w:bCs/>
          <w:kern w:val="0"/>
          <w:sz w:val="28"/>
          <w:szCs w:val="28"/>
        </w:rPr>
        <w:t>甲方权利义务</w:t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1.</w:t>
      </w:r>
      <w:r>
        <w:rPr>
          <w:rFonts w:ascii="宋体;SimSun" w:hAnsi="宋体;SimSun" w:cs="宋体;SimSun"/>
          <w:sz w:val="28"/>
          <w:szCs w:val="28"/>
        </w:rPr>
        <w:t>有权要求乙方及时做好作业前期准备工作；</w:t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2.</w:t>
      </w:r>
      <w:r>
        <w:rPr>
          <w:rFonts w:ascii="宋体;SimSun" w:hAnsi="宋体;SimSun" w:cs="宋体;SimSun"/>
          <w:sz w:val="28"/>
          <w:szCs w:val="28"/>
        </w:rPr>
        <w:t>有权要求乙方按合同约定数额及时支付费用；</w:t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kern w:val="0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3.</w:t>
      </w:r>
      <w:r>
        <w:rPr>
          <w:rFonts w:ascii="宋体;SimSun" w:hAnsi="宋体;SimSun" w:cs="宋体;SimSun"/>
          <w:sz w:val="28"/>
          <w:szCs w:val="28"/>
        </w:rPr>
        <w:t>应</w:t>
      </w:r>
      <w:r>
        <w:rPr>
          <w:rFonts w:ascii="宋体;SimSun" w:hAnsi="宋体;SimSun" w:cs="宋体;SimSun"/>
          <w:kern w:val="0"/>
          <w:sz w:val="28"/>
          <w:szCs w:val="28"/>
          <w:lang w:eastAsia="zh-TW"/>
        </w:rPr>
        <w:t>保证投入作业服务的农业机械技术状态良好，驾驶操作人员具备合法资格，熟悉农艺要求和作业质量标准，按规范规程操作</w:t>
      </w:r>
      <w:r>
        <w:rPr>
          <w:rFonts w:ascii="宋体;SimSun" w:hAnsi="宋体;SimSun" w:cs="宋体;SimSun"/>
          <w:kern w:val="0"/>
          <w:sz w:val="28"/>
          <w:szCs w:val="28"/>
        </w:rPr>
        <w:t>；</w:t>
      </w:r>
    </w:p>
    <w:p>
      <w:pPr>
        <w:pStyle w:val="Normal"/>
        <w:widowControl/>
        <w:spacing w:lineRule="exact" w:line="560"/>
        <w:ind w:firstLine="560" w:end="0"/>
        <w:jc w:val="start"/>
        <w:rPr>
          <w:rFonts w:ascii="宋体;SimSun" w:hAnsi="宋体;SimSun" w:eastAsia="宋体;SimSun" w:cs="宋体;SimSun"/>
          <w:kern w:val="0"/>
          <w:sz w:val="28"/>
          <w:szCs w:val="28"/>
        </w:rPr>
      </w:pPr>
      <w:r>
        <w:rPr>
          <w:rFonts w:eastAsia="宋体;SimSun" w:cs="宋体;SimSun" w:ascii="宋体;SimSun" w:hAnsi="宋体;SimSun"/>
          <w:kern w:val="0"/>
          <w:sz w:val="28"/>
          <w:szCs w:val="28"/>
        </w:rPr>
        <w:t>4.</w:t>
      </w:r>
      <w:r>
        <w:rPr>
          <w:rFonts w:ascii="宋体;SimSun" w:hAnsi="宋体;SimSun" w:cs="宋体;SimSun"/>
          <w:kern w:val="0"/>
          <w:sz w:val="28"/>
          <w:szCs w:val="28"/>
        </w:rPr>
        <w:t>应</w:t>
      </w:r>
      <w:r>
        <w:rPr>
          <w:rFonts w:ascii="宋体;SimSun" w:hAnsi="宋体;SimSun" w:cs="宋体;SimSun"/>
          <w:kern w:val="0"/>
          <w:sz w:val="28"/>
          <w:szCs w:val="28"/>
          <w:lang w:eastAsia="zh-TW"/>
        </w:rPr>
        <w:t>按约定期限和质量要求完成农机服务作业</w:t>
      </w:r>
      <w:r>
        <w:rPr>
          <w:rFonts w:ascii="宋体;SimSun" w:hAnsi="宋体;SimSun" w:cs="宋体;SimSun"/>
          <w:kern w:val="0"/>
          <w:sz w:val="28"/>
          <w:szCs w:val="28"/>
        </w:rPr>
        <w:t>；</w:t>
      </w:r>
    </w:p>
    <w:p>
      <w:pPr>
        <w:pStyle w:val="Normal"/>
        <w:widowControl/>
        <w:spacing w:lineRule="exact" w:line="560"/>
        <w:ind w:firstLine="560" w:end="0"/>
        <w:jc w:val="start"/>
        <w:rPr>
          <w:rFonts w:ascii="宋体;SimSun" w:hAnsi="宋体;SimSun" w:eastAsia="宋体;SimSun" w:cs="宋体;SimSun"/>
          <w:kern w:val="0"/>
          <w:sz w:val="28"/>
          <w:szCs w:val="28"/>
          <w:lang w:eastAsia="zh-TW"/>
        </w:rPr>
      </w:pPr>
      <w:r>
        <w:rPr>
          <w:rFonts w:eastAsia="宋体;SimSun" w:cs="宋体;SimSun" w:ascii="宋体;SimSun" w:hAnsi="宋体;SimSun"/>
          <w:kern w:val="0"/>
          <w:sz w:val="28"/>
          <w:szCs w:val="28"/>
        </w:rPr>
        <w:t>5.</w:t>
      </w:r>
      <w:r>
        <w:rPr>
          <w:rFonts w:ascii="宋体;SimSun" w:hAnsi="宋体;SimSun" w:cs="宋体;SimSun"/>
          <w:kern w:val="0"/>
          <w:sz w:val="28"/>
          <w:szCs w:val="28"/>
          <w:lang w:eastAsia="zh-TW"/>
        </w:rPr>
        <w:t>应乙方要求向乙方开具有效票据。</w:t>
      </w:r>
    </w:p>
    <w:p>
      <w:pPr>
        <w:pStyle w:val="Normal"/>
        <w:widowControl/>
        <w:numPr>
          <w:ilvl w:val="0"/>
          <w:numId w:val="0"/>
        </w:numPr>
        <w:spacing w:lineRule="exact" w:line="560"/>
        <w:ind w:firstLine="562" w:end="0"/>
        <w:jc w:val="start"/>
        <w:outlineLvl w:val="0"/>
        <w:rPr>
          <w:rFonts w:ascii="宋体;SimSun" w:hAnsi="宋体;SimSun" w:eastAsia="宋体;SimSun" w:cs="宋体;SimSun"/>
          <w:b/>
          <w:bCs/>
          <w:kern w:val="0"/>
          <w:sz w:val="28"/>
          <w:szCs w:val="28"/>
        </w:rPr>
      </w:pPr>
      <w:r>
        <w:rPr>
          <w:rFonts w:ascii="宋体;SimSun" w:hAnsi="宋体;SimSun" w:cs="宋体;SimSun"/>
          <w:b/>
          <w:bCs/>
          <w:kern w:val="0"/>
          <w:sz w:val="28"/>
          <w:szCs w:val="28"/>
        </w:rPr>
        <w:t>第三条</w:t>
      </w:r>
      <w:r>
        <w:rPr>
          <w:rFonts w:ascii="宋体;SimSun" w:hAnsi="宋体;SimSun" w:cs="宋体;SimSun"/>
          <w:b/>
          <w:bCs/>
          <w:kern w:val="0"/>
          <w:sz w:val="28"/>
          <w:szCs w:val="28"/>
        </w:rPr>
        <w:t xml:space="preserve">  </w:t>
      </w:r>
      <w:r>
        <w:rPr>
          <w:rFonts w:ascii="宋体;SimSun" w:hAnsi="宋体;SimSun" w:cs="宋体;SimSun"/>
          <w:b/>
          <w:bCs/>
          <w:kern w:val="0"/>
          <w:sz w:val="28"/>
          <w:szCs w:val="28"/>
        </w:rPr>
        <w:t>乙方权利义务</w:t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1.</w:t>
      </w:r>
      <w:r>
        <w:rPr>
          <w:rFonts w:ascii="宋体;SimSun" w:hAnsi="宋体;SimSun" w:cs="宋体;SimSun"/>
          <w:sz w:val="28"/>
          <w:szCs w:val="28"/>
        </w:rPr>
        <w:t>有权要求甲方按照合同约定的时间、方式进行农机作业；</w:t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2.</w:t>
      </w:r>
      <w:r>
        <w:rPr>
          <w:rFonts w:ascii="宋体;SimSun" w:hAnsi="宋体;SimSun" w:cs="宋体;SimSun"/>
          <w:sz w:val="28"/>
          <w:szCs w:val="28"/>
        </w:rPr>
        <w:t>有权要求甲方提供符合合同约定的机械和操作人员进行作业；</w:t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3.</w:t>
      </w:r>
      <w:r>
        <w:rPr>
          <w:rFonts w:ascii="宋体;SimSun" w:hAnsi="宋体;SimSun" w:cs="宋体;SimSun"/>
          <w:sz w:val="28"/>
          <w:szCs w:val="28"/>
        </w:rPr>
        <w:t>应为甲方提供农机作业便利条件；</w:t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4.</w:t>
      </w:r>
      <w:r>
        <w:rPr>
          <w:rFonts w:ascii="宋体;SimSun" w:hAnsi="宋体;SimSun" w:cs="宋体;SimSun"/>
          <w:sz w:val="28"/>
          <w:szCs w:val="28"/>
        </w:rPr>
        <w:t>应按合同约定的标准和要求及时组织验收；</w:t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5.</w:t>
      </w:r>
      <w:r>
        <w:rPr>
          <w:rFonts w:ascii="宋体;SimSun" w:hAnsi="宋体;SimSun" w:cs="宋体;SimSun"/>
          <w:sz w:val="28"/>
          <w:szCs w:val="28"/>
        </w:rPr>
        <w:t>应按约定方式和数额及时向甲方支付费用。</w:t>
      </w:r>
    </w:p>
    <w:p>
      <w:pPr>
        <w:pStyle w:val="Normal"/>
        <w:widowControl/>
        <w:numPr>
          <w:ilvl w:val="0"/>
          <w:numId w:val="0"/>
        </w:numPr>
        <w:spacing w:lineRule="exact" w:line="560"/>
        <w:ind w:firstLine="562" w:end="0"/>
        <w:jc w:val="start"/>
        <w:outlineLvl w:val="0"/>
        <w:rPr>
          <w:rFonts w:ascii="宋体;SimSun" w:hAnsi="宋体;SimSun" w:eastAsia="宋体;SimSun" w:cs="宋体;SimSun"/>
          <w:b/>
          <w:bCs/>
          <w:kern w:val="0"/>
          <w:sz w:val="28"/>
          <w:szCs w:val="28"/>
        </w:rPr>
      </w:pPr>
      <w:r>
        <w:rPr>
          <w:rFonts w:ascii="宋体;SimSun" w:hAnsi="宋体;SimSun" w:cs="宋体;SimSun"/>
          <w:b/>
          <w:bCs/>
          <w:kern w:val="0"/>
          <w:sz w:val="28"/>
          <w:szCs w:val="28"/>
        </w:rPr>
        <w:t>第四条</w:t>
      </w:r>
      <w:r>
        <w:rPr>
          <w:rFonts w:ascii="宋体;SimSun" w:hAnsi="宋体;SimSun" w:cs="宋体;SimSun"/>
          <w:b/>
          <w:bCs/>
          <w:kern w:val="0"/>
          <w:sz w:val="28"/>
          <w:szCs w:val="28"/>
        </w:rPr>
        <w:t xml:space="preserve">  </w:t>
      </w:r>
      <w:r>
        <w:rPr>
          <w:rFonts w:ascii="宋体;SimSun" w:hAnsi="宋体;SimSun" w:cs="宋体;SimSun"/>
          <w:b/>
          <w:bCs/>
          <w:kern w:val="0"/>
          <w:sz w:val="28"/>
          <w:szCs w:val="28"/>
        </w:rPr>
        <w:t>违约责任</w:t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1.</w:t>
      </w:r>
      <w:r>
        <w:rPr>
          <w:rFonts w:ascii="宋体;SimSun" w:hAnsi="宋体;SimSun" w:cs="宋体;SimSun"/>
          <w:sz w:val="28"/>
          <w:szCs w:val="28"/>
        </w:rPr>
        <w:t>一方不履行或迟延履行合同的，应按合同约定承担违约责任。</w:t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2.</w:t>
      </w:r>
      <w:r>
        <w:rPr>
          <w:rFonts w:ascii="宋体;SimSun" w:hAnsi="宋体;SimSun" w:cs="宋体;SimSun"/>
          <w:sz w:val="28"/>
          <w:szCs w:val="28"/>
        </w:rPr>
        <w:t>一方变更合同给对方造成损失的，应负赔偿责任。</w:t>
      </w:r>
    </w:p>
    <w:p>
      <w:pPr>
        <w:pStyle w:val="Normal"/>
        <w:spacing w:lineRule="exact" w:line="560"/>
        <w:ind w:firstLine="560" w:end="0"/>
        <w:rPr>
          <w:rFonts w:ascii="宋体;SimSun" w:hAnsi="宋体;SimSun" w:cs="仿宋_GB2312"/>
          <w:sz w:val="28"/>
          <w:szCs w:val="28"/>
          <w:ins w:id="158" w:author="王守业" w:date="2020-06-28T17:45:00Z"/>
        </w:rPr>
      </w:pPr>
      <w:r>
        <w:rPr>
          <w:rFonts w:eastAsia="宋体;SimSun" w:cs="宋体;SimSun" w:ascii="宋体;SimSun" w:hAnsi="宋体;SimSun"/>
          <w:sz w:val="28"/>
          <w:szCs w:val="28"/>
        </w:rPr>
        <w:t>3.</w:t>
      </w:r>
      <w:r>
        <w:rPr>
          <w:rFonts w:ascii="宋体;SimSun" w:hAnsi="宋体;SimSun" w:cs="宋体;SimSun"/>
          <w:sz w:val="28"/>
          <w:szCs w:val="28"/>
        </w:rPr>
        <w:t>甲方因作业质量问题给乙方造成损失的，甲方应负赔偿责任。</w:t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ins w:id="159" w:author="王守业" w:date="2020-06-28T17:45:00Z">
        <w:r>
          <w:rPr>
            <w:rFonts w:cs="宋体;SimSun" w:ascii="宋体;SimSun" w:hAnsi="宋体;SimSun"/>
            <w:sz w:val="28"/>
            <w:szCs w:val="28"/>
          </w:rPr>
          <w:t>4</w:t>
        </w:r>
      </w:ins>
      <w:ins w:id="160" w:author="王守业" w:date="2020-06-28T17:45:00Z">
        <w:r>
          <w:rPr>
            <w:rFonts w:cs="宋体;SimSun" w:ascii="宋体;SimSun" w:hAnsi="宋体;SimSun"/>
            <w:sz w:val="28"/>
            <w:szCs w:val="28"/>
          </w:rPr>
          <w:t>.</w:t>
        </w:r>
      </w:ins>
      <w:ins w:id="161" w:author="王守业" w:date="2020-06-28T17:45:00Z">
        <w:r>
          <w:rPr>
            <w:rFonts w:ascii="宋体;SimSun" w:hAnsi="宋体;SimSun" w:cs="仿宋_GB2312"/>
            <w:kern w:val="0"/>
            <w:sz w:val="28"/>
            <w:szCs w:val="28"/>
          </w:rPr>
          <w:t>甲方在作业中无论是否违章操作造成的损害，乙方不承担责任。</w:t>
        </w:r>
      </w:ins>
    </w:p>
    <w:p>
      <w:pPr>
        <w:pStyle w:val="Normal"/>
        <w:spacing w:lineRule="exact" w:line="560"/>
        <w:ind w:firstLine="562" w:end="0"/>
        <w:rPr>
          <w:rFonts w:ascii="宋体;SimSun" w:hAnsi="宋体;SimSun" w:eastAsia="宋体;SimSun" w:cs="宋体;SimSun"/>
          <w:b/>
          <w:bCs/>
          <w:sz w:val="28"/>
          <w:szCs w:val="28"/>
          <w:del w:id="164" w:author="mac" w:date="2019-09-16T14:58:00Z"/>
        </w:rPr>
      </w:pPr>
      <w:del w:id="162" w:author="mac" w:date="2019-09-16T14:58:00Z">
        <w:r>
          <w:rPr>
            <w:rFonts w:eastAsia="宋体;SimSun" w:cs="宋体;SimSun" w:ascii="宋体;SimSun" w:hAnsi="宋体;SimSun"/>
            <w:b/>
            <w:bCs/>
            <w:sz w:val="28"/>
            <w:szCs w:val="28"/>
          </w:rPr>
          <w:delText>4.</w:delText>
        </w:r>
      </w:del>
      <w:del w:id="163" w:author="mac" w:date="2019-09-16T14:58:00Z">
        <w:r>
          <w:rPr>
            <w:rFonts w:ascii="宋体;SimSun" w:hAnsi="宋体;SimSun" w:cs="宋体;SimSun"/>
            <w:b/>
            <w:bCs/>
            <w:sz w:val="28"/>
            <w:szCs w:val="28"/>
          </w:rPr>
          <w:delText>乙方不按照合同约定及时为甲方作业提供便利条件或组织验收的，应赔偿甲方因此受到的损失。</w:delText>
        </w:r>
      </w:del>
    </w:p>
    <w:p>
      <w:pPr>
        <w:pStyle w:val="Normal"/>
        <w:widowControl/>
        <w:spacing w:lineRule="exact" w:line="560"/>
        <w:ind w:firstLine="562" w:end="0"/>
        <w:jc w:val="start"/>
        <w:rPr>
          <w:rFonts w:ascii="宋体;SimSun" w:hAnsi="宋体;SimSun" w:eastAsia="宋体;SimSun" w:cs="宋体;SimSun"/>
          <w:b/>
          <w:bCs/>
          <w:sz w:val="28"/>
          <w:szCs w:val="28"/>
        </w:rPr>
      </w:pPr>
      <w:r>
        <w:rPr>
          <w:rFonts w:ascii="宋体;SimSun" w:hAnsi="宋体;SimSun" w:cs="宋体;SimSun"/>
          <w:b/>
          <w:bCs/>
          <w:kern w:val="0"/>
          <w:sz w:val="28"/>
          <w:szCs w:val="28"/>
        </w:rPr>
        <w:t>第五条</w:t>
      </w:r>
      <w:r>
        <w:rPr>
          <w:rFonts w:ascii="宋体;SimSun" w:hAnsi="宋体;SimSun" w:cs="宋体;SimSun"/>
          <w:b/>
          <w:bCs/>
          <w:kern w:val="0"/>
          <w:sz w:val="28"/>
          <w:szCs w:val="28"/>
        </w:rPr>
        <w:t xml:space="preserve">  </w:t>
      </w:r>
      <w:r>
        <w:rPr>
          <w:rFonts w:ascii="宋体;SimSun" w:hAnsi="宋体;SimSun" w:cs="宋体;SimSun"/>
          <w:b/>
          <w:bCs/>
          <w:kern w:val="0"/>
          <w:sz w:val="28"/>
          <w:szCs w:val="28"/>
        </w:rPr>
        <w:t>不可抗力</w:t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因发生自然灾害、重大疫情等不可抗力的，经核实可全部或部分免除责任，但应及时通知对方，并在合理期限内提供有效证明。</w:t>
      </w:r>
    </w:p>
    <w:p>
      <w:pPr>
        <w:pStyle w:val="Normal"/>
        <w:widowControl/>
        <w:spacing w:lineRule="exact" w:line="560"/>
        <w:ind w:firstLine="562" w:end="0"/>
        <w:jc w:val="start"/>
        <w:rPr>
          <w:rFonts w:ascii="宋体;SimSun" w:hAnsi="宋体;SimSun" w:eastAsia="宋体;SimSun" w:cs="宋体;SimSun"/>
          <w:b/>
          <w:bCs/>
          <w:kern w:val="0"/>
          <w:sz w:val="28"/>
          <w:szCs w:val="28"/>
        </w:rPr>
      </w:pPr>
      <w:r>
        <w:rPr>
          <w:rFonts w:ascii="宋体;SimSun" w:hAnsi="宋体;SimSun" w:cs="宋体;SimSun"/>
          <w:b/>
          <w:bCs/>
          <w:kern w:val="0"/>
          <w:sz w:val="28"/>
          <w:szCs w:val="28"/>
        </w:rPr>
        <w:t>第六条</w:t>
      </w:r>
      <w:r>
        <w:rPr>
          <w:rFonts w:ascii="宋体;SimSun" w:hAnsi="宋体;SimSun" w:cs="宋体;SimSun"/>
          <w:b/>
          <w:bCs/>
          <w:kern w:val="0"/>
          <w:sz w:val="28"/>
          <w:szCs w:val="28"/>
        </w:rPr>
        <w:t xml:space="preserve">  </w:t>
      </w:r>
      <w:r>
        <w:rPr>
          <w:rFonts w:ascii="宋体;SimSun" w:hAnsi="宋体;SimSun" w:cs="宋体;SimSun"/>
          <w:b/>
          <w:bCs/>
          <w:kern w:val="0"/>
          <w:sz w:val="28"/>
          <w:szCs w:val="28"/>
        </w:rPr>
        <w:t>合同争议解决方式</w:t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本合同在履行过程中发生的争议，由双方当事人协商解决或申请有关部门调解，或按下列第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</w:t>
      </w:r>
      <w:r>
        <w:rPr>
          <w:rFonts w:ascii="宋体;SimSun" w:hAnsi="宋体;SimSun" w:cs="宋体;SimSun"/>
          <w:sz w:val="28"/>
          <w:szCs w:val="28"/>
        </w:rPr>
        <w:t xml:space="preserve"> 种方式解决。</w:t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1</w:t>
      </w:r>
      <w:r>
        <w:rPr>
          <w:rFonts w:ascii="宋体;SimSun" w:hAnsi="宋体;SimSun" w:cs="宋体;SimSun"/>
          <w:sz w:val="28"/>
          <w:szCs w:val="28"/>
        </w:rPr>
        <w:t>．提交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</w:t>
      </w:r>
      <w:ins w:id="165" w:author="王守业" w:date="2020-05-11T17:00:00Z">
        <w:r>
          <w:rPr>
            <w:rFonts w:ascii="宋体;SimSun" w:hAnsi="宋体;SimSun" w:cs="仿宋_GB2312"/>
            <w:sz w:val="28"/>
            <w:szCs w:val="28"/>
            <w:u w:val="single"/>
          </w:rPr>
          <w:t xml:space="preserve">            </w:t>
        </w:r>
      </w:ins>
      <w:r>
        <w:rPr>
          <w:rFonts w:ascii="宋体;SimSun" w:hAnsi="宋体;SimSun" w:cs="宋体;SimSun"/>
          <w:sz w:val="28"/>
          <w:szCs w:val="28"/>
          <w:u w:val="single"/>
        </w:rPr>
        <w:t xml:space="preserve">   </w:t>
      </w:r>
      <w:r>
        <w:rPr>
          <w:rFonts w:ascii="宋体;SimSun" w:hAnsi="宋体;SimSun" w:cs="宋体;SimSun"/>
          <w:sz w:val="28"/>
          <w:szCs w:val="28"/>
        </w:rPr>
        <w:t>仲裁委员会仲裁。</w:t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b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2</w:t>
      </w:r>
      <w:r>
        <w:rPr>
          <w:rFonts w:ascii="宋体;SimSun" w:hAnsi="宋体;SimSun" w:cs="宋体;SimSun"/>
          <w:sz w:val="28"/>
          <w:szCs w:val="28"/>
        </w:rPr>
        <w:t>．依法向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</w:t>
      </w:r>
      <w:ins w:id="166" w:author="王守业" w:date="2020-05-11T17:00:00Z">
        <w:r>
          <w:rPr>
            <w:rFonts w:ascii="宋体;SimSun" w:hAnsi="宋体;SimSun" w:cs="仿宋_GB2312"/>
            <w:sz w:val="28"/>
            <w:szCs w:val="28"/>
            <w:u w:val="single"/>
          </w:rPr>
          <w:t xml:space="preserve">              </w:t>
        </w:r>
      </w:ins>
      <w:r>
        <w:rPr>
          <w:rFonts w:ascii="宋体;SimSun" w:hAnsi="宋体;SimSun" w:cs="宋体;SimSun"/>
          <w:sz w:val="28"/>
          <w:szCs w:val="28"/>
          <w:u w:val="single"/>
        </w:rPr>
        <w:t xml:space="preserve">  </w:t>
      </w:r>
      <w:r>
        <w:rPr>
          <w:rFonts w:ascii="宋体;SimSun" w:hAnsi="宋体;SimSun" w:cs="宋体;SimSun"/>
          <w:sz w:val="28"/>
          <w:szCs w:val="28"/>
        </w:rPr>
        <w:t>人民法院起诉。</w:t>
      </w:r>
    </w:p>
    <w:p>
      <w:pPr>
        <w:pStyle w:val="Normal"/>
        <w:spacing w:lineRule="exact" w:line="560"/>
        <w:ind w:firstLine="562" w:end="0"/>
        <w:rPr>
          <w:rFonts w:ascii="宋体;SimSun" w:hAnsi="宋体;SimSun" w:cs="宋体;SimSun"/>
          <w:sz w:val="28"/>
          <w:szCs w:val="28"/>
          <w:ins w:id="178" w:author="王守业" w:date="2020-07-02T17:43:00Z"/>
        </w:rPr>
      </w:pPr>
      <w:ins w:id="167" w:author="王守业" w:date="2020-07-02T17:43:00Z">
        <w:r>
          <w:rPr>
            <w:rFonts w:ascii="宋体;SimSun" w:hAnsi="宋体;SimSun" w:cs="宋体;SimSun"/>
            <w:b/>
            <w:sz w:val="28"/>
            <w:szCs w:val="28"/>
          </w:rPr>
          <w:t>第七条</w:t>
        </w:r>
      </w:ins>
      <w:ins w:id="168" w:author="王守业" w:date="2020-07-02T17:43:00Z">
        <w:r>
          <w:rPr>
            <w:rFonts w:ascii="宋体;SimSun" w:hAnsi="宋体;SimSun" w:cs="宋体;SimSun"/>
            <w:sz w:val="28"/>
            <w:szCs w:val="28"/>
          </w:rPr>
          <w:t xml:space="preserve">  本合同自双方当事人签字盖章（签字捺印）后生效。本合同一式</w:t>
        </w:r>
      </w:ins>
      <w:ins w:id="169" w:author="王守业" w:date="2020-07-02T17:43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</w:t>
        </w:r>
      </w:ins>
      <w:ins w:id="170" w:author="王守业" w:date="2020-07-02T17:43:00Z">
        <w:r>
          <w:rPr>
            <w:rFonts w:ascii="宋体;SimSun" w:hAnsi="宋体;SimSun" w:cs="宋体;SimSun"/>
            <w:sz w:val="28"/>
            <w:szCs w:val="28"/>
          </w:rPr>
          <w:t>份，买受人执</w:t>
        </w:r>
      </w:ins>
      <w:ins w:id="171" w:author="王守业" w:date="2020-07-02T17:43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</w:t>
        </w:r>
      </w:ins>
      <w:ins w:id="172" w:author="王守业" w:date="2020-07-02T17:43:00Z">
        <w:r>
          <w:rPr>
            <w:rFonts w:ascii="宋体;SimSun" w:hAnsi="宋体;SimSun" w:cs="宋体;SimSun"/>
            <w:sz w:val="28"/>
            <w:szCs w:val="28"/>
          </w:rPr>
          <w:t>份</w:t>
        </w:r>
      </w:ins>
      <w:ins w:id="173" w:author="王守业" w:date="2020-07-02T17:43:00Z">
        <w:r>
          <w:rPr>
            <w:rFonts w:cs="宋体;SimSun" w:ascii="宋体;SimSun" w:hAnsi="宋体;SimSun"/>
            <w:sz w:val="28"/>
            <w:szCs w:val="28"/>
          </w:rPr>
          <w:t>,</w:t>
        </w:r>
      </w:ins>
      <w:ins w:id="174" w:author="王守业" w:date="2020-07-02T17:43:00Z">
        <w:r>
          <w:rPr>
            <w:rFonts w:ascii="宋体;SimSun" w:hAnsi="宋体;SimSun" w:cs="宋体;SimSun"/>
            <w:sz w:val="28"/>
            <w:szCs w:val="28"/>
          </w:rPr>
          <w:t>出卖人执</w:t>
        </w:r>
      </w:ins>
      <w:ins w:id="175" w:author="王守业" w:date="2020-07-02T17:43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</w:t>
        </w:r>
      </w:ins>
      <w:ins w:id="176" w:author="王守业" w:date="2020-07-02T17:43:00Z">
        <w:r>
          <w:rPr>
            <w:rFonts w:ascii="宋体;SimSun" w:hAnsi="宋体;SimSun" w:cs="宋体;SimSun"/>
            <w:sz w:val="28"/>
            <w:szCs w:val="28"/>
          </w:rPr>
          <w:t>份</w:t>
        </w:r>
      </w:ins>
      <w:ins w:id="177" w:author="王守业" w:date="2020-07-02T17:43:00Z">
        <w:r>
          <w:rPr>
            <w:rFonts w:ascii="Arial" w:hAnsi="Arial" w:cs="Arial"/>
            <w:color w:val="333333"/>
            <w:kern w:val="0"/>
            <w:sz w:val="28"/>
            <w:szCs w:val="28"/>
            <w:shd w:fill="FFFFFF" w:val="clear"/>
            <w:lang w:bidi="ar"/>
          </w:rPr>
          <w:t>。</w:t>
        </w:r>
      </w:ins>
    </w:p>
    <w:p>
      <w:pPr>
        <w:pStyle w:val="Normal"/>
        <w:spacing w:lineRule="exact" w:line="560"/>
        <w:ind w:firstLine="562" w:end="0"/>
        <w:rPr>
          <w:rFonts w:ascii="宋体;SimSun" w:hAnsi="宋体;SimSun" w:cs="宋体;SimSun"/>
          <w:ins w:id="182" w:author="mac" w:date="2019-09-16T15:00:00Z"/>
        </w:rPr>
      </w:pPr>
      <w:ins w:id="179" w:author="王守业" w:date="2020-07-02T17:43:00Z">
        <w:r>
          <w:rPr>
            <w:rFonts w:ascii="宋体;SimSun" w:hAnsi="宋体;SimSun" w:cs="宋体;SimSun"/>
            <w:b/>
            <w:bCs/>
            <w:sz w:val="28"/>
            <w:szCs w:val="28"/>
          </w:rPr>
          <w:t>第八条</w:t>
        </w:r>
      </w:ins>
      <w:ins w:id="180" w:author="王守业" w:date="2020-07-02T17:43:00Z">
        <w:r>
          <w:rPr>
            <w:rFonts w:ascii="宋体;SimSun" w:hAnsi="宋体;SimSun" w:cs="宋体;SimSun"/>
            <w:sz w:val="28"/>
            <w:szCs w:val="28"/>
          </w:rPr>
          <w:t xml:space="preserve">  本合同未尽事宜，由双方共同协商签订补充协议。补充协议与本合同具有同等法律效力</w:t>
        </w:r>
      </w:ins>
      <w:ins w:id="181" w:author="王守业" w:date="2020-07-02T17:43:00Z">
        <w:r>
          <w:rPr>
            <w:rFonts w:ascii="Arial" w:hAnsi="Arial" w:cs="Arial"/>
            <w:color w:val="333333"/>
            <w:kern w:val="0"/>
            <w:sz w:val="28"/>
            <w:szCs w:val="28"/>
            <w:shd w:fill="FFFFFF" w:val="clear"/>
            <w:lang w:bidi="ar"/>
          </w:rPr>
          <w:t>。</w:t>
        </w:r>
      </w:ins>
    </w:p>
    <w:p>
      <w:pPr>
        <w:pStyle w:val="Normal"/>
        <w:rPr>
          <w:rFonts w:ascii="宋体;SimSun" w:hAnsi="宋体;SimSun" w:cs="宋体;SimSun"/>
          <w:ins w:id="184" w:author="mac" w:date="2019-09-16T15:00:00Z"/>
        </w:rPr>
      </w:pPr>
      <w:ins w:id="183" w:author="mac" w:date="2019-09-16T15:00:00Z">
        <w:r>
          <w:rPr>
            <w:rFonts w:cs="宋体;SimSun" w:ascii="宋体;SimSun" w:hAnsi="宋体;SimSun"/>
          </w:rPr>
        </w:r>
      </w:ins>
    </w:p>
    <w:p>
      <w:pPr>
        <w:pStyle w:val="p0"/>
        <w:spacing w:lineRule="exact" w:line="640"/>
        <w:ind w:firstLine="562" w:end="0"/>
        <w:jc w:val="start"/>
        <w:rPr>
          <w:rFonts w:ascii="宋体;SimSun" w:hAnsi="宋体;SimSun" w:cs="宋体;SimSun"/>
          <w:sz w:val="28"/>
          <w:szCs w:val="28"/>
          <w:ins w:id="189" w:author="mac" w:date="2019-09-16T15:00:00Z"/>
        </w:rPr>
      </w:pPr>
      <w:ins w:id="185" w:author="mac" w:date="2019-09-16T15:00:00Z">
        <w:r>
          <w:rPr>
            <w:rFonts w:ascii="宋体;SimSun" w:hAnsi="宋体;SimSun" w:cs="宋体;SimSun"/>
            <w:b/>
            <w:sz w:val="28"/>
            <w:szCs w:val="28"/>
          </w:rPr>
          <w:t>甲方（作业方）：</w:t>
        </w:r>
      </w:ins>
      <w:ins w:id="186" w:author="mac" w:date="2019-09-16T15:00:00Z">
        <w:r>
          <w:rPr>
            <w:rFonts w:ascii="宋体;SimSun" w:hAnsi="宋体;SimSun" w:cs="宋体;SimSun"/>
            <w:sz w:val="28"/>
            <w:szCs w:val="28"/>
          </w:rPr>
          <w:t>（签字</w:t>
        </w:r>
      </w:ins>
      <w:ins w:id="187" w:author="mac" w:date="2019-09-16T15:00:00Z">
        <w:r>
          <w:rPr>
            <w:rFonts w:cs="宋体;SimSun" w:ascii="宋体;SimSun" w:hAnsi="宋体;SimSun"/>
            <w:sz w:val="28"/>
            <w:szCs w:val="28"/>
          </w:rPr>
          <w:t>/</w:t>
        </w:r>
      </w:ins>
      <w:ins w:id="188" w:author="mac" w:date="2019-09-16T15:00:00Z">
        <w:r>
          <w:rPr>
            <w:rFonts w:ascii="宋体;SimSun" w:hAnsi="宋体;SimSun" w:cs="宋体;SimSun"/>
            <w:sz w:val="28"/>
            <w:szCs w:val="28"/>
          </w:rPr>
          <w:t>盖章）</w:t>
        </w:r>
      </w:ins>
    </w:p>
    <w:p>
      <w:pPr>
        <w:pStyle w:val="p0"/>
        <w:spacing w:lineRule="exact" w:line="640" w:before="0" w:after="0"/>
        <w:ind w:firstLine="560" w:end="0"/>
        <w:jc w:val="start"/>
        <w:rPr>
          <w:rFonts w:ascii="宋体;SimSun" w:hAnsi="宋体;SimSun" w:cs="宋体;SimSun"/>
          <w:sz w:val="28"/>
          <w:szCs w:val="28"/>
          <w:ins w:id="193" w:author="mac" w:date="2019-09-16T15:00:00Z"/>
        </w:rPr>
      </w:pPr>
      <w:ins w:id="190" w:author="mac" w:date="2019-09-16T15:00:00Z">
        <w:r>
          <w:rPr>
            <w:rFonts w:ascii="宋体;SimSun" w:hAnsi="宋体;SimSun" w:cs="宋体;SimSun"/>
            <w:sz w:val="28"/>
            <w:szCs w:val="28"/>
          </w:rPr>
          <w:t>法定代表人</w:t>
        </w:r>
      </w:ins>
      <w:ins w:id="191" w:author="mac" w:date="2019-09-16T15:00:00Z">
        <w:r>
          <w:rPr>
            <w:rFonts w:cs="宋体;SimSun" w:ascii="宋体;SimSun" w:hAnsi="宋体;SimSun"/>
            <w:sz w:val="28"/>
            <w:szCs w:val="28"/>
          </w:rPr>
          <w:t>/</w:t>
        </w:r>
      </w:ins>
      <w:ins w:id="192" w:author="mac" w:date="2019-09-16T15:00:00Z">
        <w:r>
          <w:rPr>
            <w:rFonts w:ascii="宋体;SimSun" w:hAnsi="宋体;SimSun" w:cs="宋体;SimSun"/>
            <w:sz w:val="28"/>
            <w:szCs w:val="28"/>
          </w:rPr>
          <w:t>授权代表：（签字）</w:t>
        </w:r>
      </w:ins>
    </w:p>
    <w:p>
      <w:pPr>
        <w:pStyle w:val="p0"/>
        <w:spacing w:lineRule="exact" w:line="640"/>
        <w:ind w:firstLine="560" w:end="0"/>
        <w:jc w:val="start"/>
        <w:rPr>
          <w:rFonts w:ascii="宋体;SimSun" w:hAnsi="宋体;SimSun" w:cs="宋体;SimSun"/>
          <w:sz w:val="28"/>
          <w:szCs w:val="28"/>
          <w:ins w:id="198" w:author="mac" w:date="2019-09-16T15:00:00Z"/>
        </w:rPr>
      </w:pPr>
      <w:ins w:id="194" w:author="mac" w:date="2019-09-16T15:00:00Z">
        <w:r>
          <w:rPr>
            <w:rFonts w:ascii="宋体;SimSun" w:hAnsi="宋体;SimSun" w:cs="宋体;SimSun"/>
            <w:sz w:val="28"/>
            <w:szCs w:val="28"/>
          </w:rPr>
          <w:t xml:space="preserve">     </w:t>
        </w:r>
      </w:ins>
      <w:ins w:id="195" w:author="王守业" w:date="2020-07-02T17:44:00Z">
        <w:r>
          <w:rPr>
            <w:rFonts w:ascii="宋体;SimSun" w:hAnsi="宋体;SimSun" w:cs="宋体;SimSun"/>
            <w:sz w:val="28"/>
            <w:szCs w:val="28"/>
          </w:rPr>
          <w:t xml:space="preserve"> </w:t>
        </w:r>
      </w:ins>
      <w:ins w:id="196" w:author="mac" w:date="2019-09-16T15:00:00Z">
        <w:r>
          <w:rPr>
            <w:rFonts w:ascii="宋体;SimSun" w:hAnsi="宋体;SimSun" w:cs="宋体;SimSun"/>
            <w:sz w:val="28"/>
            <w:szCs w:val="28"/>
          </w:rPr>
          <w:t xml:space="preserve">  </w:t>
        </w:r>
      </w:ins>
      <w:ins w:id="197" w:author="mac" w:date="2019-09-16T15:00:00Z">
        <w:r>
          <w:rPr>
            <w:rFonts w:ascii="宋体;SimSun" w:hAnsi="宋体;SimSun" w:cs="宋体;SimSun"/>
            <w:sz w:val="28"/>
            <w:szCs w:val="28"/>
          </w:rPr>
          <w:t>年   月   日</w:t>
        </w:r>
      </w:ins>
    </w:p>
    <w:p>
      <w:pPr>
        <w:pStyle w:val="p0"/>
        <w:spacing w:lineRule="exact" w:line="640"/>
        <w:ind w:firstLine="560" w:end="0"/>
        <w:jc w:val="start"/>
        <w:rPr>
          <w:rFonts w:ascii="宋体;SimSun" w:hAnsi="宋体;SimSun" w:cs="宋体;SimSun"/>
          <w:sz w:val="28"/>
          <w:szCs w:val="28"/>
          <w:del w:id="200" w:author="王守业" w:date="2020-07-02T17:43:00Z"/>
        </w:rPr>
      </w:pPr>
      <w:del w:id="199" w:author="王守业" w:date="2020-07-02T17:43:00Z">
        <w:r>
          <w:rPr>
            <w:rFonts w:cs="宋体;SimSun" w:ascii="宋体;SimSun" w:hAnsi="宋体;SimSun"/>
            <w:sz w:val="28"/>
            <w:szCs w:val="28"/>
          </w:rPr>
        </w:r>
      </w:del>
    </w:p>
    <w:p>
      <w:pPr>
        <w:pStyle w:val="p0"/>
        <w:spacing w:lineRule="exact" w:line="640"/>
        <w:ind w:firstLine="560" w:end="0"/>
        <w:jc w:val="start"/>
        <w:rPr>
          <w:rFonts w:ascii="宋体;SimSun" w:hAnsi="宋体;SimSun" w:cs="宋体;SimSun"/>
          <w:sz w:val="28"/>
          <w:szCs w:val="28"/>
          <w:del w:id="202" w:author="王守业" w:date="2020-05-11T17:00:00Z"/>
        </w:rPr>
      </w:pPr>
      <w:del w:id="201" w:author="王守业" w:date="2020-05-11T17:00:00Z">
        <w:r>
          <w:rPr>
            <w:rFonts w:cs="宋体;SimSun" w:ascii="宋体;SimSun" w:hAnsi="宋体;SimSun"/>
            <w:sz w:val="28"/>
            <w:szCs w:val="28"/>
          </w:rPr>
        </w:r>
      </w:del>
    </w:p>
    <w:p>
      <w:pPr>
        <w:pStyle w:val="p0"/>
        <w:spacing w:lineRule="exact" w:line="640"/>
        <w:ind w:firstLine="562" w:end="0"/>
        <w:jc w:val="start"/>
        <w:rPr>
          <w:rFonts w:ascii="宋体;SimSun" w:hAnsi="宋体;SimSun" w:cs="宋体;SimSun"/>
          <w:sz w:val="28"/>
          <w:szCs w:val="28"/>
          <w:ins w:id="211" w:author="mac" w:date="2019-09-16T15:01:00Z"/>
        </w:rPr>
      </w:pPr>
      <w:ins w:id="203" w:author="mac" w:date="2019-09-16T15:00:00Z">
        <w:r>
          <w:rPr>
            <w:rFonts w:ascii="宋体;SimSun" w:hAnsi="宋体;SimSun" w:cs="宋体;SimSun"/>
            <w:b/>
            <w:sz w:val="28"/>
            <w:szCs w:val="28"/>
          </w:rPr>
          <w:t>乙方（</w:t>
        </w:r>
      </w:ins>
      <w:ins w:id="204" w:author="mac" w:date="2019-09-16T15:00:00Z">
        <w:del w:id="205" w:author="王守业" w:date="2020-06-28T17:45:00Z">
          <w:r>
            <w:rPr>
              <w:rFonts w:ascii="宋体;SimSun" w:hAnsi="宋体;SimSun" w:cs="宋体;SimSun"/>
              <w:b/>
              <w:sz w:val="28"/>
              <w:szCs w:val="28"/>
            </w:rPr>
            <w:delText>服务</w:delText>
          </w:r>
        </w:del>
      </w:ins>
      <w:ins w:id="206" w:author="王守业" w:date="2020-06-28T17:45:00Z">
        <w:r>
          <w:rPr>
            <w:rFonts w:ascii="宋体;SimSun" w:hAnsi="宋体;SimSun" w:cs="宋体;SimSun"/>
            <w:b/>
            <w:sz w:val="28"/>
            <w:szCs w:val="28"/>
          </w:rPr>
          <w:t>委托</w:t>
        </w:r>
      </w:ins>
      <w:ins w:id="207" w:author="mac" w:date="2019-09-16T15:01:00Z">
        <w:r>
          <w:rPr>
            <w:rFonts w:ascii="宋体;SimSun" w:hAnsi="宋体;SimSun" w:cs="宋体;SimSun"/>
            <w:b/>
            <w:sz w:val="28"/>
            <w:szCs w:val="28"/>
          </w:rPr>
          <w:t>方）：</w:t>
        </w:r>
      </w:ins>
      <w:ins w:id="208" w:author="mac" w:date="2019-09-16T15:01:00Z">
        <w:r>
          <w:rPr>
            <w:rFonts w:ascii="宋体;SimSun" w:hAnsi="宋体;SimSun" w:cs="宋体;SimSun"/>
            <w:sz w:val="28"/>
            <w:szCs w:val="28"/>
          </w:rPr>
          <w:t>（签字</w:t>
        </w:r>
      </w:ins>
      <w:ins w:id="209" w:author="mac" w:date="2019-09-16T15:01:00Z">
        <w:r>
          <w:rPr>
            <w:rFonts w:cs="宋体;SimSun" w:ascii="宋体;SimSun" w:hAnsi="宋体;SimSun"/>
            <w:sz w:val="28"/>
            <w:szCs w:val="28"/>
          </w:rPr>
          <w:t>/</w:t>
        </w:r>
      </w:ins>
      <w:ins w:id="210" w:author="mac" w:date="2019-09-16T15:01:00Z">
        <w:r>
          <w:rPr>
            <w:rFonts w:ascii="宋体;SimSun" w:hAnsi="宋体;SimSun" w:cs="宋体;SimSun"/>
            <w:sz w:val="28"/>
            <w:szCs w:val="28"/>
          </w:rPr>
          <w:t>盖章）</w:t>
        </w:r>
      </w:ins>
    </w:p>
    <w:p>
      <w:pPr>
        <w:pStyle w:val="p0"/>
        <w:spacing w:lineRule="exact" w:line="640" w:before="0" w:after="0"/>
        <w:ind w:firstLine="560" w:end="0"/>
        <w:jc w:val="start"/>
        <w:rPr>
          <w:rFonts w:ascii="宋体;SimSun" w:hAnsi="宋体;SimSun" w:cs="宋体;SimSun"/>
          <w:sz w:val="28"/>
          <w:szCs w:val="28"/>
          <w:ins w:id="215" w:author="mac" w:date="2019-09-16T15:00:00Z"/>
        </w:rPr>
      </w:pPr>
      <w:ins w:id="212" w:author="mac" w:date="2019-09-16T15:38:00Z">
        <w:r>
          <w:rPr>
            <w:rFonts w:ascii="宋体;SimSun" w:hAnsi="宋体;SimSun" w:cs="宋体;SimSun"/>
            <w:sz w:val="28"/>
            <w:szCs w:val="28"/>
          </w:rPr>
          <w:t>法定代表人</w:t>
        </w:r>
      </w:ins>
      <w:ins w:id="213" w:author="mac" w:date="2019-09-16T15:38:00Z">
        <w:r>
          <w:rPr>
            <w:rFonts w:cs="宋体;SimSun" w:ascii="宋体;SimSun" w:hAnsi="宋体;SimSun"/>
            <w:sz w:val="28"/>
            <w:szCs w:val="28"/>
          </w:rPr>
          <w:t>/</w:t>
        </w:r>
      </w:ins>
      <w:ins w:id="214" w:author="mac" w:date="2019-09-16T15:00:00Z">
        <w:r>
          <w:rPr>
            <w:rFonts w:ascii="宋体;SimSun" w:hAnsi="宋体;SimSun" w:cs="宋体;SimSun"/>
            <w:sz w:val="28"/>
            <w:szCs w:val="28"/>
          </w:rPr>
          <w:t>授权代表：（签字）</w:t>
        </w:r>
      </w:ins>
    </w:p>
    <w:p>
      <w:pPr>
        <w:pStyle w:val="p0"/>
        <w:spacing w:lineRule="exact" w:line="640" w:before="0" w:after="0"/>
        <w:ind w:firstLine="560" w:end="0"/>
        <w:jc w:val="start"/>
        <w:rPr>
          <w:rFonts w:ascii="宋体;SimSun" w:hAnsi="宋体;SimSun" w:cs="宋体;SimSun"/>
          <w:sz w:val="28"/>
          <w:szCs w:val="28"/>
          <w:del w:id="220" w:author="王守业" w:date="2020-05-11T17:00:00Z"/>
        </w:rPr>
      </w:pPr>
      <w:ins w:id="216" w:author="mac" w:date="2019-09-16T15:00:00Z">
        <w:r>
          <w:rPr>
            <w:rFonts w:ascii="宋体;SimSun" w:hAnsi="宋体;SimSun" w:cs="宋体;SimSun"/>
            <w:sz w:val="28"/>
            <w:szCs w:val="28"/>
          </w:rPr>
          <w:t xml:space="preserve">     </w:t>
        </w:r>
      </w:ins>
      <w:ins w:id="217" w:author="王守业" w:date="2020-07-02T17:44:00Z">
        <w:r>
          <w:rPr>
            <w:rFonts w:ascii="宋体;SimSun" w:hAnsi="宋体;SimSun" w:cs="宋体;SimSun"/>
            <w:sz w:val="28"/>
            <w:szCs w:val="28"/>
          </w:rPr>
          <w:t xml:space="preserve"> </w:t>
        </w:r>
      </w:ins>
      <w:ins w:id="218" w:author="mac" w:date="2019-09-16T15:00:00Z">
        <w:r>
          <w:rPr>
            <w:rFonts w:ascii="宋体;SimSun" w:hAnsi="宋体;SimSun" w:cs="宋体;SimSun"/>
            <w:sz w:val="28"/>
            <w:szCs w:val="28"/>
          </w:rPr>
          <w:t xml:space="preserve">  </w:t>
        </w:r>
      </w:ins>
      <w:ins w:id="219" w:author="mac" w:date="2019-09-16T15:00:00Z">
        <w:r>
          <w:rPr>
            <w:rFonts w:ascii="宋体;SimSun" w:hAnsi="宋体;SimSun" w:cs="宋体;SimSun"/>
            <w:sz w:val="28"/>
            <w:szCs w:val="28"/>
          </w:rPr>
          <w:t>年   月   日</w:t>
        </w:r>
      </w:ins>
    </w:p>
    <w:p>
      <w:pPr>
        <w:pStyle w:val="p0"/>
        <w:widowControl/>
        <w:bidi w:val="0"/>
        <w:spacing w:lineRule="exact" w:line="640" w:before="0" w:after="0"/>
        <w:ind w:firstLine="560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</w:r>
    </w:p>
    <w:sectPr>
      <w:headerReference w:type="default" r:id="rId3"/>
      <w:headerReference w:type="first" r:id="rId4"/>
      <w:footerReference w:type="default" r:id="rId5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宋体">
    <w:altName w:val="SimSun"/>
    <w:charset w:val="86"/>
    <w:family w:val="auto"/>
    <w:pitch w:val="variable"/>
  </w:font>
  <w:font w:name="等线 Light">
    <w:charset w:val="86"/>
    <w:family w:val="auto"/>
    <w:pitch w:val="variable"/>
  </w:font>
  <w:font w:name="楷体_GB2312">
    <w:charset w:val="86"/>
    <w:family w:val="modern"/>
    <w:pitch w:val="default"/>
  </w:font>
  <w:font w:name="仿宋">
    <w:charset w:val="86"/>
    <w:family w:val="modern"/>
    <w:pitch w:val="default"/>
  </w:font>
  <w:font w:name="华文中宋">
    <w:charset w:val="86"/>
    <w:family w:val="auto"/>
    <w:pitch w:val="variable"/>
  </w:font>
  <w:font w:name="楷体">
    <w:charset w:val="86"/>
    <w:family w:val="modern"/>
    <w:pitch w:val="default"/>
  </w:font>
  <w:font w:name="方正小标宋简体">
    <w:charset w:val="86"/>
    <w:family w:val="script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"/>
      <w:spacing w:before="240" w:after="60"/>
      <w:jc w:val="center"/>
      <w:rPr/>
    </w:pPr>
    <w:del w:id="60" w:author="王守业" w:date="2020-05-11T17:00:00Z">
      <w:r>
        <w:rPr/>
        <w:tab/>
        <w:tab/>
      </w:r>
    </w:del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settings.xml><?xml version="1.0" encoding="utf-8"?>
<w:settings xmlns:w="http://schemas.openxmlformats.org/wordprocessingml/2006/main">
  <w:zoom w:percent="100"/>
  <w:trackRevisions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页眉 字符"/>
    <w:qFormat/>
    <w:rPr>
      <w:kern w:val="2"/>
      <w:sz w:val="18"/>
      <w:szCs w:val="18"/>
    </w:rPr>
  </w:style>
  <w:style w:type="character" w:styleId="Style16">
    <w:name w:val="页脚 字符"/>
    <w:qFormat/>
    <w:rPr>
      <w:kern w:val="2"/>
      <w:sz w:val="18"/>
      <w:szCs w:val="18"/>
    </w:rPr>
  </w:style>
  <w:style w:type="character" w:styleId="Style17">
    <w:name w:val="批注框文本 字符"/>
    <w:qFormat/>
    <w:rPr>
      <w:rFonts w:ascii="宋体;SimSun" w:hAnsi="宋体;SimSun"/>
      <w:kern w:val="2"/>
      <w:sz w:val="18"/>
      <w:szCs w:val="18"/>
    </w:rPr>
  </w:style>
  <w:style w:type="character" w:styleId="Style18">
    <w:name w:val="批注引用"/>
    <w:qFormat/>
    <w:rPr>
      <w:sz w:val="21"/>
      <w:szCs w:val="21"/>
    </w:rPr>
  </w:style>
  <w:style w:type="character" w:styleId="Style19">
    <w:name w:val="批注文字 字符"/>
    <w:qFormat/>
    <w:rPr>
      <w:kern w:val="2"/>
      <w:sz w:val="21"/>
      <w:szCs w:val="24"/>
    </w:rPr>
  </w:style>
  <w:style w:type="character" w:styleId="Style20">
    <w:name w:val="批注主题 字符"/>
    <w:qFormat/>
    <w:rPr>
      <w:b/>
      <w:bCs/>
      <w:kern w:val="2"/>
      <w:sz w:val="21"/>
      <w:szCs w:val="24"/>
    </w:rPr>
  </w:style>
  <w:style w:type="character" w:styleId="PageNumber">
    <w:name w:val="page number"/>
    <w:rPr/>
  </w:style>
  <w:style w:type="character" w:styleId="Style21">
    <w:name w:val="标题 字符"/>
    <w:qFormat/>
    <w:rPr>
      <w:rFonts w:ascii="等线 Light" w:hAnsi="等线 Light" w:cs="Times New Roman"/>
      <w:b/>
      <w:bCs/>
      <w:kern w:val="2"/>
      <w:sz w:val="32"/>
      <w:szCs w:val="32"/>
    </w:rPr>
  </w:style>
  <w:style w:type="paragraph" w:styleId="Heading">
    <w:name w:val="Heading"/>
    <w:basedOn w:val="Normal"/>
    <w:next w:val="Normal"/>
    <w:qFormat/>
    <w:pPr>
      <w:spacing w:before="240" w:after="60"/>
      <w:jc w:val="center"/>
      <w:outlineLvl w:val="0"/>
    </w:pPr>
    <w:rPr>
      <w:rFonts w:ascii="等线 Light" w:hAnsi="等线 Light" w:cs="Times New Roman"/>
      <w:b/>
      <w:bCs/>
      <w:sz w:val="32"/>
      <w:szCs w:val="32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Style22">
    <w:name w:val="批注框文本"/>
    <w:basedOn w:val="Normal"/>
    <w:qFormat/>
    <w:pPr/>
    <w:rPr>
      <w:rFonts w:ascii="宋体;SimSun" w:hAnsi="宋体;SimSun"/>
      <w:sz w:val="18"/>
      <w:szCs w:val="18"/>
    </w:rPr>
  </w:style>
  <w:style w:type="paragraph" w:styleId="Style23">
    <w:name w:val="批注文字"/>
    <w:basedOn w:val="Normal"/>
    <w:qFormat/>
    <w:pPr>
      <w:jc w:val="start"/>
    </w:pPr>
    <w:rPr/>
  </w:style>
  <w:style w:type="paragraph" w:styleId="Style24">
    <w:name w:val="批注主题"/>
    <w:basedOn w:val="Style23"/>
    <w:next w:val="Style23"/>
    <w:qFormat/>
    <w:pPr/>
    <w:rPr>
      <w:b/>
      <w:bCs/>
    </w:rPr>
  </w:style>
  <w:style w:type="paragraph" w:styleId="Style25">
    <w:name w:val="修订"/>
    <w:qFormat/>
    <w:pPr>
      <w:widowControl/>
      <w:bidi w:val="0"/>
    </w:pPr>
    <w:rPr>
      <w:rFonts w:ascii="Calibri" w:hAnsi="Calibri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p0">
    <w:name w:val="p0"/>
    <w:basedOn w:val="Normal"/>
    <w:qFormat/>
    <w:pPr>
      <w:widowControl/>
    </w:pPr>
    <w:rPr>
      <w:rFonts w:cs="Calibri"/>
      <w:kern w:val="0"/>
      <w:szCs w:val="21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LibreOffice/25.2.2.2$MacOSX_AARCH64 LibreOffice_project/7370d4be9e3cf6031a51beef54ff3bda878e3fac</Application>
  <AppVersion>15.0000</AppVersion>
  <Pages>9</Pages>
  <Words>2078</Words>
  <Characters>2117</Characters>
  <CharactersWithSpaces>2738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Administrator</dc:creator>
  <dc:description/>
  <cp:keywords/>
  <dc:language>zh-CN</dc:language>
  <cp:lastModifiedBy>王守业</cp:lastModifiedBy>
  <dcterms:modified xsi:type="dcterms:W3CDTF">2020-07-02T17:45:00Z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