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overflowPunct/>
        <w:topLinePunct w:val="0"/>
        <w:autoSpaceDE/>
        <w:autoSpaceDN/>
        <w:bidi w:val="0"/>
        <w:adjustRightInd/>
        <w:snapToGrid/>
        <w:spacing w:line="560" w:lineRule="exact"/>
        <w:ind w:right="162"/>
        <w:outlineLvl w:val="9"/>
        <w:rPr>
          <w:rFonts w:hint="default" w:ascii="Times New Roman" w:hAnsi="Times New Roman" w:eastAsia="仿宋_GB2312" w:cs="Times New Roman"/>
          <w:b w:val="0"/>
          <w:bCs w:val="0"/>
          <w:sz w:val="28"/>
          <w:szCs w:val="28"/>
        </w:rPr>
      </w:pPr>
      <w:r>
        <w:rPr>
          <w:rFonts w:hint="default" w:ascii="Times New Roman" w:hAnsi="Times New Roman" w:eastAsia="黑体" w:cs="Times New Roman"/>
          <w:b w:val="0"/>
          <w:bCs w:val="0"/>
          <w:spacing w:val="2"/>
          <w:kern w:val="0"/>
          <w:sz w:val="28"/>
          <w:szCs w:val="28"/>
          <w:lang w:val="en-US" w:eastAsia="zh-CN"/>
        </w:rPr>
        <w:t>SDF</w:t>
      </w:r>
      <w:r>
        <w:rPr>
          <w:rFonts w:hint="default" w:ascii="Times New Roman" w:hAnsi="Times New Roman" w:eastAsia="黑体" w:cs="Times New Roman"/>
          <w:b w:val="0"/>
          <w:bCs w:val="0"/>
          <w:spacing w:val="2"/>
          <w:kern w:val="0"/>
          <w:sz w:val="28"/>
          <w:szCs w:val="28"/>
        </w:rPr>
        <w:t>—201</w:t>
      </w:r>
      <w:r>
        <w:rPr>
          <w:rFonts w:hint="default" w:ascii="Times New Roman" w:hAnsi="Times New Roman" w:eastAsia="黑体" w:cs="Times New Roman"/>
          <w:b w:val="0"/>
          <w:bCs w:val="0"/>
          <w:spacing w:val="2"/>
          <w:kern w:val="0"/>
          <w:sz w:val="28"/>
          <w:szCs w:val="28"/>
          <w:lang w:val="en-US" w:eastAsia="zh-CN"/>
        </w:rPr>
        <w:t>8</w:t>
      </w:r>
      <w:r>
        <w:rPr>
          <w:rFonts w:hint="default" w:ascii="Times New Roman" w:hAnsi="Times New Roman" w:eastAsia="黑体" w:cs="Times New Roman"/>
          <w:b w:val="0"/>
          <w:bCs w:val="0"/>
          <w:spacing w:val="2"/>
          <w:kern w:val="0"/>
          <w:sz w:val="28"/>
          <w:szCs w:val="28"/>
        </w:rPr>
        <w:t>—</w:t>
      </w:r>
      <w:r>
        <w:rPr>
          <w:rFonts w:hint="default" w:ascii="Times New Roman" w:hAnsi="Times New Roman" w:eastAsia="黑体" w:cs="Times New Roman"/>
          <w:b w:val="0"/>
          <w:bCs w:val="0"/>
          <w:spacing w:val="2"/>
          <w:kern w:val="0"/>
          <w:sz w:val="28"/>
          <w:szCs w:val="28"/>
          <w:lang w:val="en-US" w:eastAsia="zh-CN"/>
        </w:rPr>
        <w:t>0003</w:t>
      </w:r>
      <w:r>
        <w:rPr>
          <w:rFonts w:hint="default" w:ascii="Times New Roman" w:hAnsi="Times New Roman" w:eastAsia="黑体" w:cs="Times New Roman"/>
          <w:b w:val="0"/>
          <w:bCs w:val="0"/>
          <w:spacing w:val="-2"/>
          <w:kern w:val="0"/>
          <w:sz w:val="28"/>
          <w:szCs w:val="28"/>
        </w:rPr>
        <w:t xml:space="preserve">       </w:t>
      </w:r>
      <w:r>
        <w:rPr>
          <w:rFonts w:hint="default" w:ascii="Times New Roman" w:hAnsi="Times New Roman" w:eastAsia="黑体" w:cs="Times New Roman"/>
          <w:b w:val="0"/>
          <w:bCs w:val="0"/>
          <w:spacing w:val="-2"/>
          <w:kern w:val="0"/>
          <w:sz w:val="28"/>
          <w:szCs w:val="28"/>
          <w:lang w:val="en-US" w:eastAsia="zh-CN"/>
        </w:rPr>
        <w:t xml:space="preserve">     </w:t>
      </w:r>
      <w:r>
        <w:rPr>
          <w:rFonts w:hint="default" w:ascii="Times New Roman" w:hAnsi="Times New Roman" w:eastAsia="黑体" w:cs="Times New Roman"/>
          <w:b w:val="0"/>
          <w:bCs w:val="0"/>
          <w:spacing w:val="-2"/>
          <w:kern w:val="0"/>
          <w:sz w:val="28"/>
          <w:szCs w:val="28"/>
        </w:rPr>
        <w:t xml:space="preserve"> </w:t>
      </w:r>
      <w:r>
        <w:rPr>
          <w:rFonts w:hint="eastAsia" w:eastAsia="黑体" w:cs="Times New Roman"/>
          <w:b w:val="0"/>
          <w:bCs w:val="0"/>
          <w:spacing w:val="-2"/>
          <w:kern w:val="0"/>
          <w:sz w:val="28"/>
          <w:szCs w:val="28"/>
          <w:lang w:val="en-US" w:eastAsia="zh-CN"/>
        </w:rPr>
        <w:t xml:space="preserve">       </w:t>
      </w:r>
      <w:r>
        <w:rPr>
          <w:rFonts w:hint="default" w:ascii="Times New Roman" w:hAnsi="Times New Roman" w:eastAsia="黑体" w:cs="Times New Roman"/>
          <w:b w:val="0"/>
          <w:bCs w:val="0"/>
          <w:spacing w:val="-2"/>
          <w:kern w:val="0"/>
          <w:sz w:val="28"/>
          <w:szCs w:val="28"/>
          <w:lang w:eastAsia="zh-CN"/>
        </w:rPr>
        <w:t>合同</w:t>
      </w:r>
      <w:r>
        <w:rPr>
          <w:rFonts w:hint="default" w:ascii="Times New Roman" w:hAnsi="Times New Roman" w:eastAsia="黑体" w:cs="Times New Roman"/>
          <w:b w:val="0"/>
          <w:bCs w:val="0"/>
          <w:kern w:val="0"/>
          <w:sz w:val="28"/>
          <w:szCs w:val="28"/>
        </w:rPr>
        <w:t>编号：</w:t>
      </w:r>
      <w:r>
        <w:rPr>
          <w:rFonts w:hint="default" w:ascii="Times New Roman" w:hAnsi="Times New Roman" w:eastAsia="黑体" w:cs="Times New Roman"/>
          <w:b w:val="0"/>
          <w:bCs w:val="0"/>
          <w:kern w:val="0"/>
          <w:sz w:val="28"/>
          <w:szCs w:val="28"/>
          <w:u w:val="single"/>
          <w:lang w:val="en-US" w:eastAsia="zh-CN"/>
        </w:rPr>
        <w:t xml:space="preserve">               </w:t>
      </w:r>
      <w:r>
        <w:rPr>
          <w:rFonts w:hint="default" w:ascii="Times New Roman" w:hAnsi="Times New Roman" w:eastAsia="黑体" w:cs="Times New Roman"/>
          <w:b w:val="0"/>
          <w:bCs w:val="0"/>
          <w:spacing w:val="2"/>
          <w:kern w:val="0"/>
          <w:sz w:val="28"/>
          <w:szCs w:val="28"/>
          <w:lang w:eastAsia="zh-CN"/>
        </w:rPr>
        <w:t>号</w:t>
      </w:r>
    </w:p>
    <w:p>
      <w:pPr>
        <w:keepNext w:val="0"/>
        <w:keepLines w:val="0"/>
        <w:pageBreakBefore w:val="0"/>
        <w:kinsoku/>
        <w:overflowPunct/>
        <w:topLinePunct w:val="0"/>
        <w:autoSpaceDE/>
        <w:autoSpaceDN/>
        <w:bidi w:val="0"/>
        <w:adjustRightInd/>
        <w:snapToGrid/>
        <w:spacing w:line="560" w:lineRule="exact"/>
        <w:ind w:firstLine="640" w:firstLineChars="200"/>
        <w:outlineLvl w:val="9"/>
        <w:rPr>
          <w:rFonts w:hint="eastAsia" w:ascii="Times New Roman" w:hAnsi="Times New Roman" w:eastAsia="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Times New Roman" w:hAnsi="Times New Roman" w:eastAsia="仿宋_GB2312"/>
          <w:b w:val="0"/>
          <w:bCs w:val="0"/>
          <w:sz w:val="32"/>
          <w:szCs w:val="32"/>
          <w:lang w:val="en-US" w:eastAsia="zh-CN"/>
        </w:rPr>
      </w:pPr>
      <w:r>
        <w:rPr>
          <w:rFonts w:hint="eastAsia" w:ascii="Times New Roman" w:hAnsi="Times New Roman" w:eastAsia="仿宋_GB2312"/>
          <w:b w:val="0"/>
          <w:bCs w:val="0"/>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Times New Roman" w:hAnsi="Times New Roman" w:eastAsia="仿宋_GB2312"/>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Times New Roman" w:hAnsi="Times New Roman" w:eastAsia="仿宋_GB2312"/>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方正小标宋_GBK" w:hAnsi="方正小标宋_GBK" w:eastAsia="方正小标宋_GBK" w:cs="方正小标宋_GBK"/>
          <w:b w:val="0"/>
          <w:bCs w:val="0"/>
          <w:sz w:val="40"/>
          <w:szCs w:val="40"/>
        </w:rPr>
      </w:pPr>
      <w:r>
        <w:rPr>
          <w:rFonts w:hint="eastAsia" w:ascii="方正小标宋_GBK" w:hAnsi="方正小标宋_GBK" w:eastAsia="方正小标宋_GBK" w:cs="方正小标宋_GBK"/>
          <w:b w:val="0"/>
          <w:bCs w:val="0"/>
          <w:sz w:val="40"/>
          <w:szCs w:val="40"/>
          <w:u w:val="none"/>
          <w:lang w:val="en-US" w:eastAsia="zh-CN"/>
        </w:rPr>
        <w:t>山东省</w:t>
      </w:r>
      <w:r>
        <w:rPr>
          <w:rFonts w:hint="eastAsia" w:ascii="方正小标宋_GBK" w:hAnsi="方正小标宋_GBK" w:eastAsia="方正小标宋_GBK" w:cs="方正小标宋_GBK"/>
          <w:b w:val="0"/>
          <w:bCs w:val="0"/>
          <w:sz w:val="40"/>
          <w:szCs w:val="40"/>
          <w:u w:val="none"/>
        </w:rPr>
        <w:t>前</w:t>
      </w:r>
      <w:r>
        <w:rPr>
          <w:rFonts w:hint="eastAsia" w:ascii="方正小标宋_GBK" w:hAnsi="方正小标宋_GBK" w:eastAsia="方正小标宋_GBK" w:cs="方正小标宋_GBK"/>
          <w:b w:val="0"/>
          <w:bCs w:val="0"/>
          <w:sz w:val="40"/>
          <w:szCs w:val="40"/>
        </w:rPr>
        <w:t>期物业服务合同</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方正楷体_GBK" w:hAnsi="方正楷体_GBK" w:eastAsia="方正楷体_GBK" w:cs="方正楷体_GBK"/>
          <w:b w:val="0"/>
          <w:bCs w:val="0"/>
          <w:sz w:val="28"/>
          <w:szCs w:val="28"/>
          <w:lang w:eastAsia="zh-CN"/>
        </w:rPr>
      </w:pPr>
      <w:r>
        <w:rPr>
          <w:rFonts w:hint="eastAsia" w:ascii="方正楷体_GBK" w:hAnsi="方正楷体_GBK" w:eastAsia="方正楷体_GBK" w:cs="方正楷体_GBK"/>
          <w:b w:val="0"/>
          <w:bCs w:val="0"/>
          <w:sz w:val="28"/>
          <w:szCs w:val="28"/>
          <w:lang w:eastAsia="zh-CN"/>
        </w:rPr>
        <w:t>（示</w:t>
      </w:r>
      <w:r>
        <w:rPr>
          <w:rFonts w:hint="eastAsia" w:ascii="方正楷体_GBK" w:hAnsi="方正楷体_GBK" w:eastAsia="方正楷体_GBK" w:cs="方正楷体_GBK"/>
          <w:b w:val="0"/>
          <w:bCs w:val="0"/>
          <w:sz w:val="28"/>
          <w:szCs w:val="28"/>
          <w:lang w:val="en-US" w:eastAsia="zh-CN"/>
        </w:rPr>
        <w:t xml:space="preserve"> </w:t>
      </w:r>
      <w:r>
        <w:rPr>
          <w:rFonts w:hint="eastAsia" w:ascii="方正楷体_GBK" w:hAnsi="方正楷体_GBK" w:eastAsia="方正楷体_GBK" w:cs="方正楷体_GBK"/>
          <w:b w:val="0"/>
          <w:bCs w:val="0"/>
          <w:sz w:val="28"/>
          <w:szCs w:val="28"/>
          <w:lang w:eastAsia="zh-CN"/>
        </w:rPr>
        <w:t>范</w:t>
      </w:r>
      <w:r>
        <w:rPr>
          <w:rFonts w:hint="eastAsia" w:ascii="方正楷体_GBK" w:hAnsi="方正楷体_GBK" w:eastAsia="方正楷体_GBK" w:cs="方正楷体_GBK"/>
          <w:b w:val="0"/>
          <w:bCs w:val="0"/>
          <w:sz w:val="28"/>
          <w:szCs w:val="28"/>
          <w:lang w:val="en-US" w:eastAsia="zh-CN"/>
        </w:rPr>
        <w:t xml:space="preserve"> </w:t>
      </w:r>
      <w:r>
        <w:rPr>
          <w:rFonts w:hint="eastAsia" w:ascii="方正楷体_GBK" w:hAnsi="方正楷体_GBK" w:eastAsia="方正楷体_GBK" w:cs="方正楷体_GBK"/>
          <w:b w:val="0"/>
          <w:bCs w:val="0"/>
          <w:sz w:val="28"/>
          <w:szCs w:val="28"/>
          <w:lang w:eastAsia="zh-CN"/>
        </w:rPr>
        <w:t>文</w:t>
      </w:r>
      <w:r>
        <w:rPr>
          <w:rFonts w:hint="eastAsia" w:ascii="方正楷体_GBK" w:hAnsi="方正楷体_GBK" w:eastAsia="方正楷体_GBK" w:cs="方正楷体_GBK"/>
          <w:b w:val="0"/>
          <w:bCs w:val="0"/>
          <w:sz w:val="28"/>
          <w:szCs w:val="28"/>
          <w:lang w:val="en-US" w:eastAsia="zh-CN"/>
        </w:rPr>
        <w:t xml:space="preserve"> </w:t>
      </w:r>
      <w:r>
        <w:rPr>
          <w:rFonts w:hint="eastAsia" w:ascii="方正楷体_GBK" w:hAnsi="方正楷体_GBK" w:eastAsia="方正楷体_GBK" w:cs="方正楷体_GBK"/>
          <w:b w:val="0"/>
          <w:bCs w:val="0"/>
          <w:sz w:val="28"/>
          <w:szCs w:val="28"/>
          <w:lang w:eastAsia="zh-CN"/>
        </w:rPr>
        <w:t>本）</w:t>
      </w:r>
    </w:p>
    <w:p>
      <w:pPr>
        <w:keepNext w:val="0"/>
        <w:keepLines w:val="0"/>
        <w:pageBreakBefore w:val="0"/>
        <w:kinsoku/>
        <w:overflowPunct/>
        <w:topLinePunct w:val="0"/>
        <w:autoSpaceDE/>
        <w:autoSpaceDN/>
        <w:bidi w:val="0"/>
        <w:adjustRightInd/>
        <w:snapToGrid/>
        <w:spacing w:line="560" w:lineRule="exact"/>
        <w:ind w:firstLine="640" w:firstLineChars="200"/>
        <w:outlineLvl w:val="9"/>
        <w:rPr>
          <w:rFonts w:hint="eastAsia" w:ascii="Times New Roman" w:hAnsi="Times New Roman" w:eastAsia="仿宋_GB2312"/>
          <w:b w:val="0"/>
          <w:bCs w:val="0"/>
          <w:sz w:val="32"/>
          <w:szCs w:val="32"/>
        </w:rPr>
      </w:pPr>
    </w:p>
    <w:p>
      <w:pPr>
        <w:keepNext w:val="0"/>
        <w:keepLines w:val="0"/>
        <w:pageBreakBefore w:val="0"/>
        <w:kinsoku/>
        <w:overflowPunct/>
        <w:topLinePunct w:val="0"/>
        <w:autoSpaceDE/>
        <w:autoSpaceDN/>
        <w:bidi w:val="0"/>
        <w:adjustRightInd/>
        <w:snapToGrid/>
        <w:spacing w:line="560" w:lineRule="exact"/>
        <w:ind w:firstLine="640" w:firstLineChars="200"/>
        <w:outlineLvl w:val="9"/>
        <w:rPr>
          <w:rFonts w:hint="eastAsia" w:ascii="Times New Roman" w:hAnsi="Times New Roman" w:eastAsia="仿宋_GB2312"/>
          <w:b w:val="0"/>
          <w:bCs w:val="0"/>
          <w:sz w:val="32"/>
          <w:szCs w:val="32"/>
        </w:rPr>
      </w:pPr>
    </w:p>
    <w:p>
      <w:pPr>
        <w:keepNext w:val="0"/>
        <w:keepLines w:val="0"/>
        <w:pageBreakBefore w:val="0"/>
        <w:kinsoku/>
        <w:overflowPunct/>
        <w:topLinePunct w:val="0"/>
        <w:autoSpaceDE/>
        <w:autoSpaceDN/>
        <w:bidi w:val="0"/>
        <w:adjustRightInd/>
        <w:snapToGrid/>
        <w:spacing w:line="560" w:lineRule="exact"/>
        <w:jc w:val="both"/>
        <w:outlineLvl w:val="9"/>
        <w:rPr>
          <w:rFonts w:hint="eastAsia" w:ascii="方正楷体_GBK" w:hAnsi="方正楷体_GBK" w:eastAsia="方正楷体_GBK" w:cs="方正楷体_GBK"/>
          <w:b w:val="0"/>
          <w:bCs w:val="0"/>
          <w:sz w:val="28"/>
          <w:szCs w:val="28"/>
          <w:lang w:eastAsia="zh-CN"/>
        </w:rPr>
      </w:pPr>
      <w:r>
        <w:rPr>
          <w:rFonts w:hint="eastAsia" w:ascii="方正楷体_GBK" w:hAnsi="方正楷体_GBK" w:eastAsia="方正楷体_GBK" w:cs="方正楷体_GBK"/>
          <w:b w:val="0"/>
          <w:bCs w:val="0"/>
          <w:sz w:val="28"/>
          <w:szCs w:val="28"/>
          <w:lang w:eastAsia="zh-CN"/>
        </w:rPr>
        <w:t>甲方（开发建设单位）：</w:t>
      </w:r>
      <w:r>
        <w:rPr>
          <w:rFonts w:hint="eastAsia" w:ascii="方正楷体_GBK" w:hAnsi="方正楷体_GBK" w:eastAsia="方正楷体_GBK" w:cs="方正楷体_GBK"/>
          <w:b w:val="0"/>
          <w:bCs w:val="0"/>
          <w:sz w:val="28"/>
          <w:szCs w:val="28"/>
          <w:u w:val="single"/>
          <w:lang w:val="en-US" w:eastAsia="zh-CN"/>
        </w:rPr>
        <w:t xml:space="preserve">                               </w:t>
      </w:r>
    </w:p>
    <w:p>
      <w:pPr>
        <w:keepNext w:val="0"/>
        <w:keepLines w:val="0"/>
        <w:pageBreakBefore w:val="0"/>
        <w:kinsoku/>
        <w:overflowPunct/>
        <w:topLinePunct w:val="0"/>
        <w:autoSpaceDE/>
        <w:autoSpaceDN/>
        <w:bidi w:val="0"/>
        <w:adjustRightInd/>
        <w:snapToGrid/>
        <w:spacing w:line="560" w:lineRule="exact"/>
        <w:jc w:val="both"/>
        <w:outlineLvl w:val="9"/>
        <w:rPr>
          <w:rFonts w:hint="eastAsia" w:ascii="方正楷体_GBK" w:hAnsi="方正楷体_GBK" w:eastAsia="方正楷体_GBK" w:cs="方正楷体_GBK"/>
          <w:b w:val="0"/>
          <w:bCs w:val="0"/>
          <w:sz w:val="28"/>
          <w:szCs w:val="28"/>
          <w:lang w:eastAsia="zh-CN"/>
        </w:rPr>
      </w:pPr>
    </w:p>
    <w:p>
      <w:pPr>
        <w:keepNext w:val="0"/>
        <w:keepLines w:val="0"/>
        <w:pageBreakBefore w:val="0"/>
        <w:kinsoku/>
        <w:overflowPunct/>
        <w:topLinePunct w:val="0"/>
        <w:autoSpaceDE/>
        <w:autoSpaceDN/>
        <w:bidi w:val="0"/>
        <w:adjustRightInd/>
        <w:snapToGrid/>
        <w:spacing w:line="560" w:lineRule="exact"/>
        <w:jc w:val="both"/>
        <w:outlineLvl w:val="9"/>
        <w:rPr>
          <w:rFonts w:hint="eastAsia" w:ascii="方正楷体_GBK" w:hAnsi="方正楷体_GBK" w:eastAsia="方正楷体_GBK" w:cs="方正楷体_GBK"/>
          <w:b w:val="0"/>
          <w:bCs w:val="0"/>
          <w:sz w:val="28"/>
          <w:szCs w:val="28"/>
          <w:u w:val="single"/>
          <w:lang w:val="en-US" w:eastAsia="zh-CN"/>
        </w:rPr>
      </w:pPr>
      <w:r>
        <w:rPr>
          <w:rFonts w:hint="eastAsia" w:ascii="方正楷体_GBK" w:hAnsi="方正楷体_GBK" w:eastAsia="方正楷体_GBK" w:cs="方正楷体_GBK"/>
          <w:b w:val="0"/>
          <w:bCs w:val="0"/>
          <w:sz w:val="28"/>
          <w:szCs w:val="28"/>
          <w:lang w:eastAsia="zh-CN"/>
        </w:rPr>
        <w:t>乙方（物业服务企业）：</w:t>
      </w:r>
      <w:r>
        <w:rPr>
          <w:rFonts w:hint="eastAsia" w:ascii="方正楷体_GBK" w:hAnsi="方正楷体_GBK" w:eastAsia="方正楷体_GBK" w:cs="方正楷体_GBK"/>
          <w:b w:val="0"/>
          <w:bCs w:val="0"/>
          <w:sz w:val="28"/>
          <w:szCs w:val="28"/>
          <w:u w:val="single"/>
          <w:lang w:val="en-US" w:eastAsia="zh-CN"/>
        </w:rPr>
        <w:t xml:space="preserve">                               </w:t>
      </w:r>
    </w:p>
    <w:p>
      <w:pPr>
        <w:keepNext w:val="0"/>
        <w:keepLines w:val="0"/>
        <w:pageBreakBefore w:val="0"/>
        <w:kinsoku/>
        <w:overflowPunct/>
        <w:topLinePunct w:val="0"/>
        <w:autoSpaceDE/>
        <w:autoSpaceDN/>
        <w:bidi w:val="0"/>
        <w:adjustRightInd/>
        <w:snapToGrid/>
        <w:spacing w:line="560" w:lineRule="exact"/>
        <w:ind w:firstLine="640" w:firstLineChars="200"/>
        <w:outlineLvl w:val="9"/>
        <w:rPr>
          <w:rFonts w:hint="eastAsia" w:asciiTheme="minorEastAsia" w:hAnsiTheme="minorEastAsia" w:eastAsiaTheme="minorEastAsia" w:cstheme="minorEastAsia"/>
          <w:b w:val="0"/>
          <w:bCs w:val="0"/>
          <w:sz w:val="32"/>
          <w:szCs w:val="32"/>
        </w:rPr>
      </w:pPr>
    </w:p>
    <w:p>
      <w:pPr>
        <w:keepNext w:val="0"/>
        <w:keepLines w:val="0"/>
        <w:pageBreakBefore w:val="0"/>
        <w:kinsoku/>
        <w:overflowPunct/>
        <w:topLinePunct w:val="0"/>
        <w:autoSpaceDE/>
        <w:autoSpaceDN/>
        <w:bidi w:val="0"/>
        <w:adjustRightInd/>
        <w:snapToGrid/>
        <w:spacing w:line="560" w:lineRule="exact"/>
        <w:ind w:firstLine="640" w:firstLineChars="200"/>
        <w:outlineLvl w:val="9"/>
        <w:rPr>
          <w:rFonts w:ascii="Times New Roman" w:hAnsi="Times New Roman" w:eastAsia="仿宋_GB2312"/>
          <w:b w:val="0"/>
          <w:bCs w:val="0"/>
          <w:sz w:val="32"/>
          <w:szCs w:val="32"/>
        </w:rPr>
      </w:pPr>
    </w:p>
    <w:p>
      <w:pPr>
        <w:keepNext w:val="0"/>
        <w:keepLines w:val="0"/>
        <w:pageBreakBefore w:val="0"/>
        <w:kinsoku/>
        <w:overflowPunct/>
        <w:topLinePunct w:val="0"/>
        <w:autoSpaceDE/>
        <w:autoSpaceDN/>
        <w:bidi w:val="0"/>
        <w:adjustRightInd/>
        <w:snapToGrid/>
        <w:spacing w:line="560" w:lineRule="exact"/>
        <w:ind w:firstLine="640" w:firstLineChars="200"/>
        <w:outlineLvl w:val="9"/>
        <w:rPr>
          <w:rFonts w:ascii="Times New Roman" w:hAnsi="Times New Roman" w:eastAsia="仿宋_GB2312"/>
          <w:b w:val="0"/>
          <w:bCs w:val="0"/>
          <w:sz w:val="32"/>
          <w:szCs w:val="32"/>
        </w:rPr>
      </w:pPr>
    </w:p>
    <w:p>
      <w:pPr>
        <w:keepNext w:val="0"/>
        <w:keepLines w:val="0"/>
        <w:pageBreakBefore w:val="0"/>
        <w:kinsoku/>
        <w:overflowPunct/>
        <w:topLinePunct w:val="0"/>
        <w:autoSpaceDE/>
        <w:autoSpaceDN/>
        <w:bidi w:val="0"/>
        <w:adjustRightInd/>
        <w:snapToGrid/>
        <w:spacing w:line="560" w:lineRule="exact"/>
        <w:ind w:left="2268" w:leftChars="1080"/>
        <w:outlineLvl w:val="9"/>
        <w:rPr>
          <w:rFonts w:hint="eastAsia" w:ascii="黑体" w:hAnsi="黑体" w:eastAsia="黑体" w:cs="黑体"/>
          <w:b w:val="0"/>
          <w:bCs w:val="0"/>
          <w:sz w:val="32"/>
          <w:szCs w:val="32"/>
          <w:lang w:eastAsia="zh-CN"/>
        </w:rPr>
      </w:pPr>
    </w:p>
    <w:p>
      <w:pPr>
        <w:keepNext w:val="0"/>
        <w:keepLines w:val="0"/>
        <w:pageBreakBefore w:val="0"/>
        <w:kinsoku/>
        <w:overflowPunct/>
        <w:topLinePunct w:val="0"/>
        <w:autoSpaceDE/>
        <w:autoSpaceDN/>
        <w:bidi w:val="0"/>
        <w:adjustRightInd/>
        <w:snapToGrid/>
        <w:spacing w:line="560" w:lineRule="exact"/>
        <w:ind w:left="2268" w:leftChars="1080"/>
        <w:outlineLvl w:val="9"/>
        <w:rPr>
          <w:rFonts w:hint="eastAsia" w:ascii="黑体" w:hAnsi="黑体" w:eastAsia="黑体" w:cs="黑体"/>
          <w:b w:val="0"/>
          <w:bCs w:val="0"/>
          <w:sz w:val="32"/>
          <w:szCs w:val="32"/>
          <w:lang w:eastAsia="zh-CN"/>
        </w:rPr>
      </w:pPr>
    </w:p>
    <w:p>
      <w:pPr>
        <w:keepNext w:val="0"/>
        <w:keepLines w:val="0"/>
        <w:pageBreakBefore w:val="0"/>
        <w:kinsoku/>
        <w:overflowPunct/>
        <w:topLinePunct w:val="0"/>
        <w:autoSpaceDE/>
        <w:autoSpaceDN/>
        <w:bidi w:val="0"/>
        <w:adjustRightInd/>
        <w:snapToGrid/>
        <w:spacing w:line="560" w:lineRule="exact"/>
        <w:ind w:left="2268" w:leftChars="1080"/>
        <w:outlineLvl w:val="9"/>
        <w:rPr>
          <w:rFonts w:hint="eastAsia" w:ascii="黑体" w:hAnsi="黑体" w:eastAsia="黑体" w:cs="黑体"/>
          <w:b w:val="0"/>
          <w:bCs w:val="0"/>
          <w:sz w:val="32"/>
          <w:szCs w:val="32"/>
          <w:lang w:eastAsia="zh-CN"/>
        </w:rPr>
      </w:pPr>
    </w:p>
    <w:p>
      <w:pPr>
        <w:keepNext w:val="0"/>
        <w:keepLines w:val="0"/>
        <w:pageBreakBefore w:val="0"/>
        <w:kinsoku/>
        <w:overflowPunct/>
        <w:topLinePunct w:val="0"/>
        <w:autoSpaceDE/>
        <w:autoSpaceDN/>
        <w:bidi w:val="0"/>
        <w:adjustRightInd/>
        <w:snapToGrid/>
        <w:spacing w:line="560" w:lineRule="exact"/>
        <w:jc w:val="center"/>
        <w:outlineLvl w:val="9"/>
        <w:rPr>
          <w:rFonts w:hint="eastAsia" w:ascii="方正楷体_GBK" w:hAnsi="方正楷体_GBK" w:eastAsia="方正楷体_GBK" w:cs="方正楷体_GBK"/>
          <w:b/>
          <w:bCs/>
          <w:sz w:val="28"/>
          <w:szCs w:val="28"/>
        </w:rPr>
      </w:pPr>
      <w:r>
        <w:rPr>
          <w:rFonts w:hint="eastAsia" w:ascii="方正楷体_GBK" w:hAnsi="方正楷体_GBK" w:eastAsia="方正楷体_GBK" w:cs="方正楷体_GBK"/>
          <w:b/>
          <w:bCs/>
          <w:sz w:val="28"/>
          <w:szCs w:val="28"/>
        </w:rPr>
        <mc:AlternateContent>
          <mc:Choice Requires="wps">
            <w:drawing>
              <wp:anchor distT="0" distB="0" distL="114300" distR="114300" simplePos="0" relativeHeight="251658240" behindDoc="0" locked="0" layoutInCell="1" allowOverlap="1">
                <wp:simplePos x="0" y="0"/>
                <wp:positionH relativeFrom="column">
                  <wp:posOffset>3733800</wp:posOffset>
                </wp:positionH>
                <wp:positionV relativeFrom="paragraph">
                  <wp:posOffset>58420</wp:posOffset>
                </wp:positionV>
                <wp:extent cx="589915" cy="459105"/>
                <wp:effectExtent l="0" t="0" r="0" b="0"/>
                <wp:wrapNone/>
                <wp:docPr id="1" name="文本框 43"/>
                <wp:cNvGraphicFramePr/>
                <a:graphic xmlns:a="http://schemas.openxmlformats.org/drawingml/2006/main">
                  <a:graphicData uri="http://schemas.microsoft.com/office/word/2010/wordprocessingShape">
                    <wps:wsp>
                      <wps:cNvSpPr txBox="1"/>
                      <wps:spPr>
                        <a:xfrm>
                          <a:off x="0" y="0"/>
                          <a:ext cx="589915" cy="459105"/>
                        </a:xfrm>
                        <a:prstGeom prst="rect">
                          <a:avLst/>
                        </a:prstGeom>
                        <a:noFill/>
                        <a:ln w="9525">
                          <a:noFill/>
                        </a:ln>
                      </wps:spPr>
                      <wps:txbx>
                        <w:txbxContent>
                          <w:p>
                            <w:pPr>
                              <w:spacing w:line="579" w:lineRule="exact"/>
                              <w:rPr>
                                <w:rFonts w:ascii="黑体" w:hAnsi="黑体" w:eastAsia="黑体"/>
                                <w:sz w:val="32"/>
                                <w:szCs w:val="32"/>
                              </w:rPr>
                            </w:pPr>
                          </w:p>
                        </w:txbxContent>
                      </wps:txbx>
                      <wps:bodyPr wrap="none" upright="1">
                        <a:spAutoFit/>
                      </wps:bodyPr>
                    </wps:wsp>
                  </a:graphicData>
                </a:graphic>
              </wp:anchor>
            </w:drawing>
          </mc:Choice>
          <mc:Fallback>
            <w:pict>
              <v:shape id="文本框 43" o:spid="_x0000_s1026" o:spt="202" type="#_x0000_t202" style="position:absolute;left:0pt;margin-left:294pt;margin-top:4.6pt;height:36.15pt;width:46.45pt;mso-wrap-style:none;z-index:251658240;mso-width-relative:page;mso-height-relative:page;" filled="f" stroked="f" coordsize="21600,21600" o:gfxdata="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MhJNA3VAAAA&#10;CAEAAA8AAAAAAAAAAQAgAAAAIgAAAGRycy9kb3ducmV2LnhtbFBLAQIUABQAAAAIAIdO4kDgn7pm&#10;rgEAAC8DAAAOAAAAAAAAAAEAIAAAACQBAABkcnMvZTJvRG9jLnhtbFBLBQYAAAAABgAGAFkBAABE&#10;BQAAAAA=&#10;">
                <v:fill on="f" focussize="0,0"/>
                <v:stroke on="f"/>
                <v:imagedata o:title=""/>
                <o:lock v:ext="edit" aspectratio="f"/>
                <v:textbox style="mso-fit-shape-to-text:t;">
                  <w:txbxContent>
                    <w:p>
                      <w:pPr>
                        <w:spacing w:line="579" w:lineRule="exact"/>
                        <w:rPr>
                          <w:rFonts w:ascii="黑体" w:hAnsi="黑体" w:eastAsia="黑体"/>
                          <w:sz w:val="32"/>
                          <w:szCs w:val="32"/>
                        </w:rPr>
                      </w:pPr>
                    </w:p>
                  </w:txbxContent>
                </v:textbox>
              </v:shape>
            </w:pict>
          </mc:Fallback>
        </mc:AlternateContent>
      </w:r>
      <w:r>
        <w:rPr>
          <w:rFonts w:hint="eastAsia" w:ascii="方正楷体_GBK" w:hAnsi="方正楷体_GBK" w:eastAsia="方正楷体_GBK" w:cs="方正楷体_GBK"/>
          <w:b/>
          <w:bCs/>
          <w:sz w:val="28"/>
          <w:szCs w:val="28"/>
          <w:lang w:eastAsia="zh-CN"/>
        </w:rPr>
        <w:t>山东</w:t>
      </w:r>
      <w:r>
        <w:rPr>
          <w:rFonts w:hint="eastAsia" w:ascii="方正楷体_GBK" w:hAnsi="方正楷体_GBK" w:eastAsia="方正楷体_GBK" w:cs="方正楷体_GBK"/>
          <w:b/>
          <w:bCs/>
          <w:sz w:val="28"/>
          <w:szCs w:val="28"/>
        </w:rPr>
        <w:t>省住房和城乡建设厅</w:t>
      </w:r>
      <w:r>
        <w:rPr>
          <w:rFonts w:hint="eastAsia" w:ascii="方正楷体_GBK" w:hAnsi="方正楷体_GBK" w:eastAsia="方正楷体_GBK" w:cs="方正楷体_GBK"/>
          <w:b/>
          <w:bCs/>
          <w:sz w:val="28"/>
          <w:szCs w:val="28"/>
        </w:rPr>
        <w:br w:type="textWrapping"/>
      </w:r>
      <w:r>
        <w:rPr>
          <w:rFonts w:hint="eastAsia" w:ascii="方正楷体_GBK" w:hAnsi="方正楷体_GBK" w:eastAsia="方正楷体_GBK" w:cs="方正楷体_GBK"/>
          <w:b/>
          <w:bCs/>
          <w:sz w:val="28"/>
          <w:szCs w:val="28"/>
          <w:lang w:eastAsia="zh-CN"/>
        </w:rPr>
        <w:t>山东</w:t>
      </w:r>
      <w:r>
        <w:rPr>
          <w:rFonts w:hint="eastAsia" w:ascii="方正楷体_GBK" w:hAnsi="方正楷体_GBK" w:eastAsia="方正楷体_GBK" w:cs="方正楷体_GBK"/>
          <w:b/>
          <w:bCs/>
          <w:sz w:val="28"/>
          <w:szCs w:val="28"/>
        </w:rPr>
        <w:t>省</w:t>
      </w:r>
      <w:r>
        <w:rPr>
          <w:rFonts w:hint="eastAsia" w:ascii="方正楷体_GBK" w:hAnsi="方正楷体_GBK" w:eastAsia="方正楷体_GBK" w:cs="方正楷体_GBK"/>
          <w:b/>
          <w:bCs/>
          <w:sz w:val="28"/>
          <w:szCs w:val="28"/>
          <w:lang w:eastAsia="zh-CN"/>
        </w:rPr>
        <w:t>市场监督管理局</w:t>
      </w:r>
    </w:p>
    <w:p>
      <w:pPr>
        <w:keepNext w:val="0"/>
        <w:keepLines w:val="0"/>
        <w:pageBreakBefore w:val="0"/>
        <w:kinsoku/>
        <w:overflowPunct/>
        <w:topLinePunct w:val="0"/>
        <w:autoSpaceDE/>
        <w:autoSpaceDN/>
        <w:bidi w:val="0"/>
        <w:adjustRightInd/>
        <w:snapToGrid/>
        <w:spacing w:line="560" w:lineRule="exact"/>
        <w:jc w:val="center"/>
        <w:outlineLvl w:val="9"/>
        <w:rPr>
          <w:rFonts w:hint="eastAsia" w:ascii="方正楷体_GBK" w:hAnsi="方正楷体_GBK" w:eastAsia="方正楷体_GBK" w:cs="方正楷体_GBK"/>
          <w:b/>
          <w:bCs/>
          <w:sz w:val="28"/>
          <w:szCs w:val="28"/>
          <w:lang w:val="en-US" w:eastAsia="zh-CN"/>
        </w:rPr>
      </w:pPr>
      <w:r>
        <w:rPr>
          <w:rFonts w:hint="eastAsia" w:ascii="方正楷体_GBK" w:hAnsi="方正楷体_GBK" w:eastAsia="方正楷体_GBK" w:cs="方正楷体_GBK"/>
          <w:b/>
          <w:bCs/>
          <w:sz w:val="28"/>
          <w:szCs w:val="28"/>
          <w:lang w:val="en-US" w:eastAsia="zh-CN"/>
        </w:rPr>
        <w:t>二〇一八年十二月</w:t>
      </w:r>
    </w:p>
    <w:p>
      <w:pPr>
        <w:keepNext w:val="0"/>
        <w:keepLines w:val="0"/>
        <w:pageBreakBefore w:val="0"/>
        <w:widowControl w:val="0"/>
        <w:kinsoku/>
        <w:wordWrap/>
        <w:overflowPunct/>
        <w:topLinePunct w:val="0"/>
        <w:autoSpaceDE/>
        <w:autoSpaceDN/>
        <w:bidi w:val="0"/>
        <w:adjustRightInd/>
        <w:snapToGrid/>
        <w:spacing w:line="420" w:lineRule="exact"/>
        <w:jc w:val="center"/>
        <w:textAlignment w:val="auto"/>
        <w:outlineLvl w:val="9"/>
        <w:rPr>
          <w:rFonts w:ascii="Times New Roman" w:hAnsi="Times New Roman" w:eastAsia="仿宋_GB2312"/>
          <w:b w:val="0"/>
          <w:bCs w:val="0"/>
          <w:sz w:val="32"/>
          <w:szCs w:val="32"/>
        </w:rPr>
      </w:pPr>
      <w:r>
        <w:rPr>
          <w:rFonts w:ascii="Times New Roman" w:hAnsi="Times New Roman" w:eastAsia="仿宋_GB2312"/>
          <w:b w:val="0"/>
          <w:bCs w:val="0"/>
          <w:sz w:val="32"/>
          <w:szCs w:val="32"/>
        </w:rPr>
        <w:br w:type="page"/>
      </w:r>
    </w:p>
    <w:p>
      <w:pPr>
        <w:keepNext w:val="0"/>
        <w:keepLines w:val="0"/>
        <w:pageBreakBefore w:val="0"/>
        <w:widowControl w:val="0"/>
        <w:kinsoku/>
        <w:wordWrap/>
        <w:overflowPunct/>
        <w:topLinePunct w:val="0"/>
        <w:autoSpaceDE/>
        <w:autoSpaceDN/>
        <w:bidi w:val="0"/>
        <w:adjustRightInd/>
        <w:snapToGrid/>
        <w:spacing w:line="420" w:lineRule="exact"/>
        <w:jc w:val="center"/>
        <w:textAlignment w:val="auto"/>
        <w:outlineLvl w:val="9"/>
        <w:rPr>
          <w:rFonts w:ascii="Times New Roman" w:hAnsi="Times New Roman" w:eastAsia="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420" w:lineRule="exact"/>
        <w:jc w:val="center"/>
        <w:textAlignment w:val="auto"/>
        <w:outlineLvl w:val="9"/>
        <w:rPr>
          <w:rFonts w:hint="eastAsia" w:ascii="方正小标宋简体" w:hAnsi="方正小标宋简体" w:eastAsia="方正小标宋简体" w:cs="方正小标宋简体"/>
          <w:b w:val="0"/>
          <w:bCs w:val="0"/>
          <w:sz w:val="28"/>
          <w:szCs w:val="28"/>
        </w:rPr>
      </w:pPr>
      <w:r>
        <w:rPr>
          <w:rFonts w:hint="eastAsia" w:ascii="方正黑体_GBK" w:hAnsi="方正黑体_GBK" w:eastAsia="方正黑体_GBK" w:cs="方正黑体_GBK"/>
          <w:b w:val="0"/>
          <w:bCs w:val="0"/>
          <w:sz w:val="28"/>
          <w:szCs w:val="28"/>
        </w:rPr>
        <w:t>说　 明</w:t>
      </w:r>
    </w:p>
    <w:p>
      <w:pPr>
        <w:keepNext w:val="0"/>
        <w:keepLines w:val="0"/>
        <w:pageBreakBefore w:val="0"/>
        <w:widowControl w:val="0"/>
        <w:kinsoku/>
        <w:wordWrap/>
        <w:overflowPunct/>
        <w:topLinePunct w:val="0"/>
        <w:autoSpaceDE/>
        <w:autoSpaceDN/>
        <w:bidi w:val="0"/>
        <w:adjustRightInd/>
        <w:snapToGrid/>
        <w:spacing w:line="420" w:lineRule="exact"/>
        <w:jc w:val="center"/>
        <w:textAlignment w:val="auto"/>
        <w:outlineLvl w:val="9"/>
        <w:rPr>
          <w:rFonts w:ascii="方正大标宋_GBK" w:hAnsi="Times New Roman" w:eastAsia="方正大标宋_GBK"/>
          <w:b w:val="0"/>
          <w:bCs w:val="0"/>
          <w:sz w:val="32"/>
          <w:szCs w:val="3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lang w:eastAsia="zh-CN"/>
        </w:rPr>
      </w:pPr>
      <w:r>
        <w:rPr>
          <w:rFonts w:hint="eastAsia" w:ascii="方正书宋_GBK" w:hAnsi="方正书宋_GBK" w:eastAsia="方正书宋_GBK" w:cs="方正书宋_GBK"/>
          <w:b w:val="0"/>
          <w:bCs w:val="0"/>
          <w:sz w:val="22"/>
          <w:szCs w:val="22"/>
        </w:rPr>
        <w:t>1.</w:t>
      </w:r>
      <w:r>
        <w:rPr>
          <w:rFonts w:hint="eastAsia" w:ascii="方正书宋_GBK" w:hAnsi="方正书宋_GBK" w:eastAsia="方正书宋_GBK" w:cs="方正书宋_GBK"/>
          <w:b w:val="0"/>
          <w:bCs w:val="0"/>
          <w:sz w:val="22"/>
          <w:szCs w:val="22"/>
          <w:lang w:eastAsia="zh-CN"/>
        </w:rPr>
        <w:t>本合同为示范文本，由山东省住房和城乡建设厅、山东省市场监督管理局共同制定，供本省行政区域内的前期物业服务合同双方参照使用。</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lang w:val="en-US" w:eastAsia="zh-CN"/>
        </w:rPr>
        <w:t>2.</w:t>
      </w:r>
      <w:r>
        <w:rPr>
          <w:rFonts w:hint="eastAsia" w:ascii="方正书宋_GBK" w:hAnsi="方正书宋_GBK" w:eastAsia="方正书宋_GBK" w:cs="方正书宋_GBK"/>
          <w:b w:val="0"/>
          <w:bCs w:val="0"/>
          <w:sz w:val="22"/>
          <w:szCs w:val="22"/>
        </w:rPr>
        <w:t>前期物业</w:t>
      </w:r>
      <w:r>
        <w:rPr>
          <w:rFonts w:hint="eastAsia" w:ascii="方正书宋_GBK" w:hAnsi="方正书宋_GBK" w:eastAsia="方正书宋_GBK" w:cs="方正书宋_GBK"/>
          <w:b w:val="0"/>
          <w:bCs w:val="0"/>
          <w:sz w:val="22"/>
          <w:szCs w:val="22"/>
          <w:lang w:eastAsia="zh-CN"/>
        </w:rPr>
        <w:t>服务</w:t>
      </w:r>
      <w:r>
        <w:rPr>
          <w:rFonts w:hint="eastAsia" w:ascii="方正书宋_GBK" w:hAnsi="方正书宋_GBK" w:eastAsia="方正书宋_GBK" w:cs="方正书宋_GBK"/>
          <w:b w:val="0"/>
          <w:bCs w:val="0"/>
          <w:sz w:val="22"/>
          <w:szCs w:val="22"/>
        </w:rPr>
        <w:t>是指在业主、业主大会选聘物业</w:t>
      </w:r>
      <w:r>
        <w:rPr>
          <w:rFonts w:hint="eastAsia" w:ascii="方正书宋_GBK" w:hAnsi="方正书宋_GBK" w:eastAsia="方正书宋_GBK" w:cs="方正书宋_GBK"/>
          <w:b w:val="0"/>
          <w:bCs w:val="0"/>
          <w:sz w:val="22"/>
          <w:szCs w:val="22"/>
          <w:lang w:eastAsia="zh-CN"/>
        </w:rPr>
        <w:t>服务</w:t>
      </w:r>
      <w:r>
        <w:rPr>
          <w:rFonts w:hint="eastAsia" w:ascii="方正书宋_GBK" w:hAnsi="方正书宋_GBK" w:eastAsia="方正书宋_GBK" w:cs="方正书宋_GBK"/>
          <w:b w:val="0"/>
          <w:bCs w:val="0"/>
          <w:sz w:val="22"/>
          <w:szCs w:val="22"/>
        </w:rPr>
        <w:t>企业之前，由</w:t>
      </w:r>
      <w:r>
        <w:rPr>
          <w:rFonts w:hint="eastAsia" w:ascii="方正书宋_GBK" w:hAnsi="方正书宋_GBK" w:eastAsia="方正书宋_GBK" w:cs="方正书宋_GBK"/>
          <w:b w:val="0"/>
          <w:bCs w:val="0"/>
          <w:sz w:val="22"/>
          <w:szCs w:val="22"/>
          <w:lang w:eastAsia="zh-CN"/>
        </w:rPr>
        <w:t>开发</w:t>
      </w:r>
      <w:r>
        <w:rPr>
          <w:rFonts w:hint="eastAsia" w:ascii="方正书宋_GBK" w:hAnsi="方正书宋_GBK" w:eastAsia="方正书宋_GBK" w:cs="方正书宋_GBK"/>
          <w:b w:val="0"/>
          <w:bCs w:val="0"/>
          <w:sz w:val="22"/>
          <w:szCs w:val="22"/>
        </w:rPr>
        <w:t>建设单位选聘物业</w:t>
      </w:r>
      <w:r>
        <w:rPr>
          <w:rFonts w:hint="eastAsia" w:ascii="方正书宋_GBK" w:hAnsi="方正书宋_GBK" w:eastAsia="方正书宋_GBK" w:cs="方正书宋_GBK"/>
          <w:b w:val="0"/>
          <w:bCs w:val="0"/>
          <w:sz w:val="22"/>
          <w:szCs w:val="22"/>
          <w:lang w:eastAsia="zh-CN"/>
        </w:rPr>
        <w:t>服务</w:t>
      </w:r>
      <w:r>
        <w:rPr>
          <w:rFonts w:hint="eastAsia" w:ascii="方正书宋_GBK" w:hAnsi="方正书宋_GBK" w:eastAsia="方正书宋_GBK" w:cs="方正书宋_GBK"/>
          <w:b w:val="0"/>
          <w:bCs w:val="0"/>
          <w:sz w:val="22"/>
          <w:szCs w:val="22"/>
        </w:rPr>
        <w:t>企业实施的物业</w:t>
      </w:r>
      <w:r>
        <w:rPr>
          <w:rFonts w:hint="eastAsia" w:ascii="方正书宋_GBK" w:hAnsi="方正书宋_GBK" w:eastAsia="方正书宋_GBK" w:cs="方正书宋_GBK"/>
          <w:b w:val="0"/>
          <w:bCs w:val="0"/>
          <w:sz w:val="22"/>
          <w:szCs w:val="22"/>
          <w:lang w:eastAsia="zh-CN"/>
        </w:rPr>
        <w:t>服务</w:t>
      </w:r>
      <w:r>
        <w:rPr>
          <w:rFonts w:hint="eastAsia" w:ascii="方正书宋_GBK" w:hAnsi="方正书宋_GBK" w:eastAsia="方正书宋_GBK" w:cs="方正书宋_GBK"/>
          <w:b w:val="0"/>
          <w:bCs w:val="0"/>
          <w:sz w:val="22"/>
          <w:szCs w:val="22"/>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lang w:val="en-US" w:eastAsia="zh-CN"/>
        </w:rPr>
        <w:t>3.</w:t>
      </w:r>
      <w:r>
        <w:rPr>
          <w:rFonts w:hint="eastAsia" w:ascii="方正书宋_GBK" w:hAnsi="方正书宋_GBK" w:eastAsia="方正书宋_GBK" w:cs="方正书宋_GBK"/>
          <w:b w:val="0"/>
          <w:bCs w:val="0"/>
          <w:sz w:val="22"/>
          <w:szCs w:val="22"/>
        </w:rPr>
        <w:t>本</w:t>
      </w:r>
      <w:r>
        <w:rPr>
          <w:rFonts w:hint="eastAsia" w:ascii="方正书宋_GBK" w:hAnsi="方正书宋_GBK" w:eastAsia="方正书宋_GBK" w:cs="方正书宋_GBK"/>
          <w:b w:val="0"/>
          <w:bCs w:val="0"/>
          <w:sz w:val="22"/>
          <w:szCs w:val="22"/>
          <w:lang w:eastAsia="zh-CN"/>
        </w:rPr>
        <w:t>合同</w:t>
      </w:r>
      <w:r>
        <w:rPr>
          <w:rFonts w:hint="eastAsia" w:ascii="方正书宋_GBK" w:hAnsi="方正书宋_GBK" w:eastAsia="方正书宋_GBK" w:cs="方正书宋_GBK"/>
          <w:b w:val="0"/>
          <w:bCs w:val="0"/>
          <w:sz w:val="22"/>
          <w:szCs w:val="22"/>
        </w:rPr>
        <w:t>所称的甲方为开发建设单位，乙方为开发建设单位通过</w:t>
      </w:r>
      <w:r>
        <w:rPr>
          <w:rFonts w:hint="eastAsia" w:ascii="方正书宋_GBK" w:hAnsi="方正书宋_GBK" w:eastAsia="方正书宋_GBK" w:cs="方正书宋_GBK"/>
          <w:b w:val="0"/>
          <w:bCs w:val="0"/>
          <w:sz w:val="22"/>
          <w:szCs w:val="22"/>
          <w:lang w:eastAsia="zh-CN"/>
        </w:rPr>
        <w:t>招投标或按规定以</w:t>
      </w:r>
      <w:r>
        <w:rPr>
          <w:rFonts w:hint="eastAsia" w:ascii="方正书宋_GBK" w:hAnsi="方正书宋_GBK" w:eastAsia="方正书宋_GBK" w:cs="方正书宋_GBK"/>
          <w:b w:val="0"/>
          <w:bCs w:val="0"/>
          <w:sz w:val="22"/>
          <w:szCs w:val="22"/>
        </w:rPr>
        <w:t>协议</w:t>
      </w:r>
      <w:r>
        <w:rPr>
          <w:rFonts w:hint="eastAsia" w:ascii="方正书宋_GBK" w:hAnsi="方正书宋_GBK" w:eastAsia="方正书宋_GBK" w:cs="方正书宋_GBK"/>
          <w:b w:val="0"/>
          <w:bCs w:val="0"/>
          <w:sz w:val="22"/>
          <w:szCs w:val="22"/>
          <w:lang w:eastAsia="zh-CN"/>
        </w:rPr>
        <w:t>方式选聘</w:t>
      </w:r>
      <w:r>
        <w:rPr>
          <w:rFonts w:hint="eastAsia" w:ascii="方正书宋_GBK" w:hAnsi="方正书宋_GBK" w:eastAsia="方正书宋_GBK" w:cs="方正书宋_GBK"/>
          <w:b w:val="0"/>
          <w:bCs w:val="0"/>
          <w:sz w:val="22"/>
          <w:szCs w:val="22"/>
        </w:rPr>
        <w:t>的物业服务企业。</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lang w:val="en-US" w:eastAsia="zh-CN"/>
        </w:rPr>
        <w:t>4</w:t>
      </w:r>
      <w:r>
        <w:rPr>
          <w:rFonts w:hint="eastAsia" w:ascii="方正书宋_GBK" w:hAnsi="方正书宋_GBK" w:eastAsia="方正书宋_GBK" w:cs="方正书宋_GBK"/>
          <w:b w:val="0"/>
          <w:bCs w:val="0"/>
          <w:sz w:val="22"/>
          <w:szCs w:val="22"/>
        </w:rPr>
        <w:t>.合同双方在签约之前应当仔细阅读本示范文本的内容。经双方协商</w:t>
      </w:r>
      <w:r>
        <w:rPr>
          <w:rFonts w:hint="eastAsia" w:ascii="方正书宋_GBK" w:hAnsi="方正书宋_GBK" w:eastAsia="方正书宋_GBK" w:cs="方正书宋_GBK"/>
          <w:b w:val="0"/>
          <w:bCs w:val="0"/>
          <w:sz w:val="22"/>
          <w:szCs w:val="22"/>
          <w:lang w:eastAsia="zh-CN"/>
        </w:rPr>
        <w:t>一致</w:t>
      </w:r>
      <w:r>
        <w:rPr>
          <w:rFonts w:hint="eastAsia" w:ascii="方正书宋_GBK" w:hAnsi="方正书宋_GBK" w:eastAsia="方正书宋_GBK" w:cs="方正书宋_GBK"/>
          <w:b w:val="0"/>
          <w:bCs w:val="0"/>
          <w:sz w:val="22"/>
          <w:szCs w:val="22"/>
        </w:rPr>
        <w:t>，可以对本示范文本的条款内容（包括选择内容、填写空格部位的内容）进行选择、修改、增补或删减。</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lang w:val="en-US" w:eastAsia="zh-CN"/>
        </w:rPr>
        <w:t>5.</w:t>
      </w:r>
      <w:r>
        <w:rPr>
          <w:rFonts w:hint="eastAsia" w:ascii="方正书宋_GBK" w:hAnsi="方正书宋_GBK" w:eastAsia="方正书宋_GBK" w:cs="方正书宋_GBK"/>
          <w:b w:val="0"/>
          <w:bCs w:val="0"/>
          <w:sz w:val="22"/>
          <w:szCs w:val="22"/>
        </w:rPr>
        <w:t>在签订合同时，合同双方应当出示有关证明文件。</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lang w:val="en-US" w:eastAsia="zh-CN"/>
        </w:rPr>
        <w:t>6.</w:t>
      </w:r>
      <w:r>
        <w:rPr>
          <w:rFonts w:hint="eastAsia" w:ascii="方正书宋_GBK" w:hAnsi="方正书宋_GBK" w:eastAsia="方正书宋_GBK" w:cs="方正书宋_GBK"/>
          <w:b w:val="0"/>
          <w:bCs w:val="0"/>
          <w:sz w:val="22"/>
          <w:szCs w:val="22"/>
        </w:rPr>
        <w:t>物业服务经营方式分为包干制、酬金制等</w:t>
      </w:r>
      <w:r>
        <w:rPr>
          <w:rFonts w:hint="eastAsia" w:ascii="方正书宋_GBK" w:hAnsi="方正书宋_GBK" w:eastAsia="方正书宋_GBK" w:cs="方正书宋_GBK"/>
          <w:b w:val="0"/>
          <w:bCs w:val="0"/>
          <w:sz w:val="22"/>
          <w:szCs w:val="22"/>
          <w:lang w:eastAsia="zh-CN"/>
        </w:rPr>
        <w:t>。</w:t>
      </w:r>
      <w:r>
        <w:rPr>
          <w:rFonts w:hint="eastAsia" w:ascii="方正书宋_GBK" w:hAnsi="方正书宋_GBK" w:eastAsia="方正书宋_GBK" w:cs="方正书宋_GBK"/>
          <w:b w:val="0"/>
          <w:bCs w:val="0"/>
          <w:sz w:val="22"/>
          <w:szCs w:val="22"/>
        </w:rPr>
        <w:t>包干制是指由业主向物业服务企业支付固定物业服务费用，盈余或者亏损均由物业服务企业享有或者承担的物业服务计费方式。酬金制是指在预收的物业服务费中按约定比例或者约定数额提取酬金支付给物业服务企业，其余全部用于物业服务合同约定的支出，结余或者不足均由业主享有或者承担的物业服务计费方式。</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仿宋_GB2312" w:hAnsi="仿宋_GB2312" w:eastAsia="仿宋_GB2312" w:cs="仿宋_GB2312"/>
          <w:b w:val="0"/>
          <w:bCs w:val="0"/>
          <w:sz w:val="32"/>
          <w:szCs w:val="32"/>
        </w:rPr>
      </w:pPr>
      <w:r>
        <w:rPr>
          <w:rFonts w:hint="eastAsia" w:ascii="方正书宋_GBK" w:hAnsi="方正书宋_GBK" w:eastAsia="方正书宋_GBK" w:cs="方正书宋_GBK"/>
          <w:b w:val="0"/>
          <w:bCs w:val="0"/>
          <w:sz w:val="22"/>
          <w:szCs w:val="22"/>
          <w:lang w:val="en-US" w:eastAsia="zh-CN"/>
        </w:rPr>
        <w:t>7</w:t>
      </w:r>
      <w:r>
        <w:rPr>
          <w:rFonts w:hint="eastAsia" w:ascii="方正书宋_GBK" w:hAnsi="方正书宋_GBK" w:eastAsia="方正书宋_GBK" w:cs="方正书宋_GBK"/>
          <w:b w:val="0"/>
          <w:bCs w:val="0"/>
          <w:sz w:val="22"/>
          <w:szCs w:val="22"/>
        </w:rPr>
        <w:t>.根据《山东省物业管理条例》《山东省商品房销售条例》</w:t>
      </w:r>
      <w:r>
        <w:rPr>
          <w:rFonts w:hint="eastAsia" w:ascii="方正书宋_GBK" w:hAnsi="方正书宋_GBK" w:eastAsia="方正书宋_GBK" w:cs="方正书宋_GBK"/>
          <w:b w:val="0"/>
          <w:bCs w:val="0"/>
          <w:sz w:val="22"/>
          <w:szCs w:val="22"/>
          <w:lang w:eastAsia="zh-CN"/>
        </w:rPr>
        <w:t>等法规</w:t>
      </w:r>
      <w:r>
        <w:rPr>
          <w:rFonts w:hint="eastAsia" w:ascii="方正书宋_GBK" w:hAnsi="方正书宋_GBK" w:eastAsia="方正书宋_GBK" w:cs="方正书宋_GBK"/>
          <w:b w:val="0"/>
          <w:bCs w:val="0"/>
          <w:sz w:val="22"/>
          <w:szCs w:val="22"/>
        </w:rPr>
        <w:t>有关规定，本合同作为商品房买卖合同的内容，对房屋买受人具有约束力。</w:t>
      </w:r>
    </w:p>
    <w:p>
      <w:pPr>
        <w:keepNext w:val="0"/>
        <w:keepLines w:val="0"/>
        <w:pageBreakBefore w:val="0"/>
        <w:kinsoku/>
        <w:overflowPunct/>
        <w:topLinePunct w:val="0"/>
        <w:autoSpaceDE/>
        <w:autoSpaceDN/>
        <w:bidi w:val="0"/>
        <w:adjustRightInd/>
        <w:snapToGrid/>
        <w:spacing w:line="560" w:lineRule="exact"/>
        <w:jc w:val="both"/>
        <w:outlineLvl w:val="9"/>
        <w:rPr>
          <w:rFonts w:hint="eastAsia" w:ascii="方正大标宋_GBK" w:hAnsi="Times New Roman" w:eastAsia="方正大标宋_GBK"/>
          <w:b w:val="0"/>
          <w:bCs w:val="0"/>
          <w:sz w:val="32"/>
          <w:szCs w:val="32"/>
          <w:u w:val="single"/>
        </w:rPr>
      </w:pPr>
    </w:p>
    <w:p>
      <w:pPr>
        <w:keepNext w:val="0"/>
        <w:keepLines w:val="0"/>
        <w:pageBreakBefore w:val="0"/>
        <w:kinsoku/>
        <w:overflowPunct/>
        <w:topLinePunct w:val="0"/>
        <w:autoSpaceDE/>
        <w:autoSpaceDN/>
        <w:bidi w:val="0"/>
        <w:adjustRightInd/>
        <w:snapToGrid/>
        <w:spacing w:line="560" w:lineRule="exact"/>
        <w:jc w:val="both"/>
        <w:outlineLvl w:val="9"/>
        <w:rPr>
          <w:rFonts w:hint="eastAsia" w:ascii="方正大标宋_GBK" w:hAnsi="Times New Roman" w:eastAsia="方正大标宋_GBK"/>
          <w:b w:val="0"/>
          <w:bCs w:val="0"/>
          <w:sz w:val="32"/>
          <w:szCs w:val="32"/>
          <w:u w:val="single"/>
        </w:rPr>
      </w:pPr>
    </w:p>
    <w:p>
      <w:pPr>
        <w:keepNext w:val="0"/>
        <w:keepLines w:val="0"/>
        <w:pageBreakBefore w:val="0"/>
        <w:kinsoku/>
        <w:overflowPunct/>
        <w:topLinePunct w:val="0"/>
        <w:autoSpaceDE/>
        <w:autoSpaceDN/>
        <w:bidi w:val="0"/>
        <w:adjustRightInd/>
        <w:snapToGrid/>
        <w:spacing w:line="560" w:lineRule="exact"/>
        <w:jc w:val="both"/>
        <w:outlineLvl w:val="9"/>
        <w:rPr>
          <w:rFonts w:hint="eastAsia" w:ascii="方正大标宋_GBK" w:hAnsi="Times New Roman" w:eastAsia="方正大标宋_GBK"/>
          <w:b w:val="0"/>
          <w:bCs w:val="0"/>
          <w:sz w:val="32"/>
          <w:szCs w:val="32"/>
          <w:u w:val="single"/>
        </w:rPr>
      </w:pPr>
    </w:p>
    <w:p>
      <w:pPr>
        <w:keepNext w:val="0"/>
        <w:keepLines w:val="0"/>
        <w:pageBreakBefore w:val="0"/>
        <w:kinsoku/>
        <w:overflowPunct/>
        <w:topLinePunct w:val="0"/>
        <w:autoSpaceDE/>
        <w:autoSpaceDN/>
        <w:bidi w:val="0"/>
        <w:adjustRightInd/>
        <w:snapToGrid/>
        <w:spacing w:line="560" w:lineRule="exact"/>
        <w:jc w:val="both"/>
        <w:outlineLvl w:val="9"/>
        <w:rPr>
          <w:rFonts w:hint="eastAsia" w:ascii="方正大标宋_GBK" w:hAnsi="Times New Roman" w:eastAsia="方正大标宋_GBK"/>
          <w:b w:val="0"/>
          <w:bCs w:val="0"/>
          <w:sz w:val="32"/>
          <w:szCs w:val="32"/>
          <w:u w:val="single"/>
        </w:rPr>
      </w:pPr>
    </w:p>
    <w:p>
      <w:pPr>
        <w:keepNext w:val="0"/>
        <w:keepLines w:val="0"/>
        <w:pageBreakBefore w:val="0"/>
        <w:kinsoku/>
        <w:overflowPunct/>
        <w:topLinePunct w:val="0"/>
        <w:autoSpaceDE/>
        <w:autoSpaceDN/>
        <w:bidi w:val="0"/>
        <w:adjustRightInd/>
        <w:snapToGrid/>
        <w:spacing w:line="560" w:lineRule="exact"/>
        <w:jc w:val="both"/>
        <w:outlineLvl w:val="9"/>
        <w:rPr>
          <w:rFonts w:hint="eastAsia" w:ascii="方正大标宋_GBK" w:hAnsi="Times New Roman" w:eastAsia="方正大标宋_GBK"/>
          <w:b w:val="0"/>
          <w:bCs w:val="0"/>
          <w:sz w:val="32"/>
          <w:szCs w:val="32"/>
          <w:u w:val="single"/>
        </w:rPr>
      </w:pPr>
    </w:p>
    <w:p>
      <w:pPr>
        <w:keepNext w:val="0"/>
        <w:keepLines w:val="0"/>
        <w:pageBreakBefore w:val="0"/>
        <w:kinsoku/>
        <w:overflowPunct/>
        <w:topLinePunct w:val="0"/>
        <w:autoSpaceDE/>
        <w:autoSpaceDN/>
        <w:bidi w:val="0"/>
        <w:adjustRightInd/>
        <w:snapToGrid/>
        <w:spacing w:line="560" w:lineRule="exact"/>
        <w:jc w:val="both"/>
        <w:outlineLvl w:val="9"/>
        <w:rPr>
          <w:rFonts w:hint="eastAsia" w:ascii="方正大标宋_GBK" w:hAnsi="Times New Roman" w:eastAsia="方正大标宋_GBK"/>
          <w:b w:val="0"/>
          <w:bCs w:val="0"/>
          <w:sz w:val="32"/>
          <w:szCs w:val="32"/>
          <w:u w:val="single"/>
        </w:rPr>
      </w:pPr>
    </w:p>
    <w:p>
      <w:pPr>
        <w:keepNext w:val="0"/>
        <w:keepLines w:val="0"/>
        <w:pageBreakBefore w:val="0"/>
        <w:kinsoku/>
        <w:overflowPunct/>
        <w:topLinePunct w:val="0"/>
        <w:autoSpaceDE/>
        <w:autoSpaceDN/>
        <w:bidi w:val="0"/>
        <w:adjustRightInd/>
        <w:snapToGrid/>
        <w:spacing w:line="560" w:lineRule="exact"/>
        <w:jc w:val="both"/>
        <w:outlineLvl w:val="9"/>
        <w:rPr>
          <w:rFonts w:hint="eastAsia" w:ascii="方正大标宋_GBK" w:hAnsi="Times New Roman" w:eastAsia="方正大标宋_GBK"/>
          <w:b w:val="0"/>
          <w:bCs w:val="0"/>
          <w:sz w:val="32"/>
          <w:szCs w:val="32"/>
          <w:u w:val="single"/>
        </w:rPr>
      </w:pPr>
    </w:p>
    <w:p>
      <w:pPr>
        <w:keepNext w:val="0"/>
        <w:keepLines w:val="0"/>
        <w:pageBreakBefore w:val="0"/>
        <w:kinsoku/>
        <w:overflowPunct/>
        <w:topLinePunct w:val="0"/>
        <w:autoSpaceDE/>
        <w:autoSpaceDN/>
        <w:bidi w:val="0"/>
        <w:adjustRightInd/>
        <w:snapToGrid/>
        <w:spacing w:line="560" w:lineRule="exact"/>
        <w:jc w:val="both"/>
        <w:outlineLvl w:val="9"/>
        <w:rPr>
          <w:rFonts w:hint="eastAsia" w:ascii="方正大标宋_GBK" w:hAnsi="Times New Roman" w:eastAsia="方正大标宋_GBK"/>
          <w:b w:val="0"/>
          <w:bCs w:val="0"/>
          <w:sz w:val="32"/>
          <w:szCs w:val="32"/>
          <w:u w:val="single"/>
        </w:rPr>
      </w:pPr>
    </w:p>
    <w:p>
      <w:pPr>
        <w:keepNext w:val="0"/>
        <w:keepLines w:val="0"/>
        <w:pageBreakBefore w:val="0"/>
        <w:kinsoku/>
        <w:overflowPunct/>
        <w:topLinePunct w:val="0"/>
        <w:autoSpaceDE/>
        <w:autoSpaceDN/>
        <w:bidi w:val="0"/>
        <w:adjustRightInd/>
        <w:snapToGrid/>
        <w:spacing w:line="420" w:lineRule="exact"/>
        <w:jc w:val="both"/>
        <w:textAlignment w:val="auto"/>
        <w:outlineLvl w:val="9"/>
        <w:rPr>
          <w:rFonts w:hint="eastAsia" w:ascii="方正小标宋简体" w:hAnsi="方正小标宋简体" w:eastAsia="方正小标宋简体" w:cs="方正小标宋简体"/>
          <w:b w:val="0"/>
          <w:bCs w:val="0"/>
          <w:sz w:val="44"/>
          <w:szCs w:val="44"/>
        </w:rPr>
      </w:pPr>
    </w:p>
    <w:p>
      <w:pPr>
        <w:keepNext w:val="0"/>
        <w:keepLines w:val="0"/>
        <w:pageBreakBefore w:val="0"/>
        <w:kinsoku/>
        <w:overflowPunct/>
        <w:topLinePunct w:val="0"/>
        <w:autoSpaceDE/>
        <w:autoSpaceDN/>
        <w:bidi w:val="0"/>
        <w:adjustRightInd/>
        <w:snapToGrid/>
        <w:spacing w:line="420" w:lineRule="exact"/>
        <w:jc w:val="center"/>
        <w:textAlignment w:val="auto"/>
        <w:outlineLvl w:val="9"/>
        <w:rPr>
          <w:rFonts w:hint="eastAsia" w:ascii="方正小标宋_GBK" w:hAnsi="方正小标宋_GBK" w:eastAsia="方正小标宋_GBK" w:cs="方正小标宋_GBK"/>
          <w:b w:val="0"/>
          <w:bCs w:val="0"/>
          <w:sz w:val="40"/>
          <w:szCs w:val="40"/>
          <w:u w:val="single"/>
        </w:rPr>
      </w:pPr>
      <w:bookmarkStart w:id="0" w:name="_GoBack"/>
      <w:r>
        <w:rPr>
          <w:rFonts w:hint="eastAsia" w:ascii="方正小标宋_GBK" w:hAnsi="方正小标宋_GBK" w:eastAsia="方正小标宋_GBK" w:cs="方正小标宋_GBK"/>
          <w:b w:val="0"/>
          <w:bCs w:val="0"/>
          <w:sz w:val="40"/>
          <w:szCs w:val="40"/>
        </w:rPr>
        <w:t>前期物业服务合同</w:t>
      </w:r>
    </w:p>
    <w:bookmarkEnd w:id="0"/>
    <w:p>
      <w:pPr>
        <w:keepNext w:val="0"/>
        <w:keepLines w:val="0"/>
        <w:pageBreakBefore w:val="0"/>
        <w:kinsoku/>
        <w:overflowPunct/>
        <w:topLinePunct w:val="0"/>
        <w:autoSpaceDE/>
        <w:autoSpaceDN/>
        <w:bidi w:val="0"/>
        <w:adjustRightInd/>
        <w:snapToGrid/>
        <w:spacing w:line="420" w:lineRule="exact"/>
        <w:ind w:firstLine="640" w:firstLineChars="200"/>
        <w:textAlignment w:val="auto"/>
        <w:outlineLvl w:val="9"/>
        <w:rPr>
          <w:rFonts w:ascii="Times New Roman" w:hAnsi="Times New Roman" w:eastAsia="仿宋_GB2312"/>
          <w:b w:val="0"/>
          <w:bCs w:val="0"/>
          <w:sz w:val="32"/>
          <w:szCs w:val="32"/>
        </w:rPr>
      </w:pPr>
    </w:p>
    <w:p>
      <w:pPr>
        <w:keepNext w:val="0"/>
        <w:keepLines w:val="0"/>
        <w:pageBreakBefore w:val="0"/>
        <w:kinsoku/>
        <w:overflowPunct/>
        <w:topLinePunct w:val="0"/>
        <w:autoSpaceDE/>
        <w:autoSpaceDN/>
        <w:bidi w:val="0"/>
        <w:adjustRightInd/>
        <w:snapToGrid/>
        <w:spacing w:line="420" w:lineRule="exact"/>
        <w:ind w:firstLine="640" w:firstLineChars="200"/>
        <w:textAlignment w:val="auto"/>
        <w:outlineLvl w:val="9"/>
        <w:rPr>
          <w:rFonts w:ascii="Times New Roman" w:hAnsi="Times New Roman" w:eastAsia="仿宋_GB2312"/>
          <w:b w:val="0"/>
          <w:bCs w:val="0"/>
          <w:sz w:val="32"/>
          <w:szCs w:val="32"/>
        </w:rPr>
      </w:pPr>
    </w:p>
    <w:p>
      <w:pPr>
        <w:keepNext w:val="0"/>
        <w:keepLines w:val="0"/>
        <w:pageBreakBefore w:val="0"/>
        <w:kinsoku/>
        <w:overflowPunct/>
        <w:topLinePunct w:val="0"/>
        <w:autoSpaceDE/>
        <w:autoSpaceDN/>
        <w:bidi w:val="0"/>
        <w:adjustRightInd/>
        <w:snapToGrid/>
        <w:spacing w:line="420" w:lineRule="exact"/>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甲方（开发建设单位）：</w:t>
      </w:r>
      <w:r>
        <w:rPr>
          <w:rFonts w:hint="eastAsia" w:ascii="方正书宋_GBK" w:hAnsi="方正书宋_GBK" w:eastAsia="方正书宋_GBK" w:cs="方正书宋_GBK"/>
          <w:b w:val="0"/>
          <w:bCs w:val="0"/>
          <w:color w:val="000000"/>
          <w:sz w:val="22"/>
          <w:szCs w:val="22"/>
          <w:u w:val="single"/>
        </w:rPr>
        <w:t xml:space="preserve">　　　　　　　　　　　 </w:t>
      </w:r>
    </w:p>
    <w:p>
      <w:pPr>
        <w:keepNext w:val="0"/>
        <w:keepLines w:val="0"/>
        <w:pageBreakBefore w:val="0"/>
        <w:kinsoku/>
        <w:overflowPunct/>
        <w:topLinePunct w:val="0"/>
        <w:autoSpaceDE/>
        <w:autoSpaceDN/>
        <w:bidi w:val="0"/>
        <w:adjustRightInd/>
        <w:snapToGrid/>
        <w:spacing w:line="420" w:lineRule="exact"/>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法定代表人：</w:t>
      </w:r>
      <w:r>
        <w:rPr>
          <w:rFonts w:hint="eastAsia" w:ascii="方正书宋_GBK" w:hAnsi="方正书宋_GBK" w:eastAsia="方正书宋_GBK" w:cs="方正书宋_GBK"/>
          <w:b w:val="0"/>
          <w:bCs w:val="0"/>
          <w:color w:val="000000"/>
          <w:sz w:val="22"/>
          <w:szCs w:val="22"/>
          <w:u w:val="single"/>
        </w:rPr>
        <w:t>　　　　　　　　</w:t>
      </w:r>
    </w:p>
    <w:p>
      <w:pPr>
        <w:keepNext w:val="0"/>
        <w:keepLines w:val="0"/>
        <w:pageBreakBefore w:val="0"/>
        <w:kinsoku/>
        <w:overflowPunct/>
        <w:topLinePunct w:val="0"/>
        <w:autoSpaceDE/>
        <w:autoSpaceDN/>
        <w:bidi w:val="0"/>
        <w:adjustRightInd/>
        <w:snapToGrid/>
        <w:spacing w:line="420" w:lineRule="exact"/>
        <w:textAlignment w:val="auto"/>
        <w:outlineLvl w:val="9"/>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授权委托人（代理人）：</w:t>
      </w:r>
      <w:r>
        <w:rPr>
          <w:rFonts w:hint="eastAsia" w:ascii="方正书宋_GBK" w:hAnsi="方正书宋_GBK" w:eastAsia="方正书宋_GBK" w:cs="方正书宋_GBK"/>
          <w:b w:val="0"/>
          <w:bCs w:val="0"/>
          <w:color w:val="000000"/>
          <w:sz w:val="22"/>
          <w:szCs w:val="22"/>
          <w:u w:val="single"/>
        </w:rPr>
        <w:t>　　　　　　　　</w:t>
      </w:r>
    </w:p>
    <w:p>
      <w:pPr>
        <w:keepNext w:val="0"/>
        <w:keepLines w:val="0"/>
        <w:pageBreakBefore w:val="0"/>
        <w:kinsoku/>
        <w:overflowPunct/>
        <w:topLinePunct w:val="0"/>
        <w:autoSpaceDE/>
        <w:autoSpaceDN/>
        <w:bidi w:val="0"/>
        <w:adjustRightInd/>
        <w:snapToGrid/>
        <w:spacing w:line="420" w:lineRule="exact"/>
        <w:textAlignment w:val="auto"/>
        <w:outlineLvl w:val="9"/>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住</w:t>
      </w:r>
      <w:r>
        <w:rPr>
          <w:rFonts w:hint="eastAsia" w:ascii="方正书宋_GBK" w:hAnsi="方正书宋_GBK" w:eastAsia="方正书宋_GBK" w:cs="方正书宋_GBK"/>
          <w:b w:val="0"/>
          <w:bCs w:val="0"/>
          <w:color w:val="000000"/>
          <w:sz w:val="22"/>
          <w:szCs w:val="22"/>
          <w:lang w:val="en-US" w:eastAsia="zh-CN"/>
        </w:rPr>
        <w:t xml:space="preserve">  </w:t>
      </w:r>
      <w:r>
        <w:rPr>
          <w:rFonts w:hint="eastAsia" w:ascii="方正书宋_GBK" w:hAnsi="方正书宋_GBK" w:eastAsia="方正书宋_GBK" w:cs="方正书宋_GBK"/>
          <w:b w:val="0"/>
          <w:bCs w:val="0"/>
          <w:color w:val="000000"/>
          <w:sz w:val="22"/>
          <w:szCs w:val="22"/>
        </w:rPr>
        <w:t>所：</w:t>
      </w:r>
      <w:r>
        <w:rPr>
          <w:rFonts w:hint="eastAsia" w:ascii="方正书宋_GBK" w:hAnsi="方正书宋_GBK" w:eastAsia="方正书宋_GBK" w:cs="方正书宋_GBK"/>
          <w:b w:val="0"/>
          <w:bCs w:val="0"/>
          <w:color w:val="000000"/>
          <w:sz w:val="22"/>
          <w:szCs w:val="22"/>
          <w:u w:val="single"/>
        </w:rPr>
        <w:t xml:space="preserve">　　　　　　　　　　　 </w:t>
      </w:r>
    </w:p>
    <w:p>
      <w:pPr>
        <w:keepNext w:val="0"/>
        <w:keepLines w:val="0"/>
        <w:pageBreakBefore w:val="0"/>
        <w:kinsoku/>
        <w:overflowPunct/>
        <w:topLinePunct w:val="0"/>
        <w:autoSpaceDE/>
        <w:autoSpaceDN/>
        <w:bidi w:val="0"/>
        <w:adjustRightInd/>
        <w:snapToGrid/>
        <w:spacing w:line="420" w:lineRule="exact"/>
        <w:textAlignment w:val="auto"/>
        <w:outlineLvl w:val="9"/>
        <w:rPr>
          <w:rFonts w:hint="eastAsia" w:ascii="方正书宋_GBK" w:hAnsi="方正书宋_GBK" w:eastAsia="方正书宋_GBK" w:cs="方正书宋_GBK"/>
          <w:b w:val="0"/>
          <w:bCs w:val="0"/>
          <w:color w:val="000000"/>
          <w:sz w:val="22"/>
          <w:szCs w:val="22"/>
          <w:u w:val="single"/>
        </w:rPr>
      </w:pPr>
      <w:r>
        <w:rPr>
          <w:rFonts w:hint="eastAsia" w:ascii="方正书宋_GBK" w:hAnsi="方正书宋_GBK" w:eastAsia="方正书宋_GBK" w:cs="方正书宋_GBK"/>
          <w:b w:val="0"/>
          <w:bCs w:val="0"/>
          <w:color w:val="000000"/>
          <w:sz w:val="22"/>
          <w:szCs w:val="22"/>
        </w:rPr>
        <w:t>邮　编：</w:t>
      </w:r>
      <w:r>
        <w:rPr>
          <w:rFonts w:hint="eastAsia" w:ascii="方正书宋_GBK" w:hAnsi="方正书宋_GBK" w:eastAsia="方正书宋_GBK" w:cs="方正书宋_GBK"/>
          <w:b w:val="0"/>
          <w:bCs w:val="0"/>
          <w:color w:val="000000"/>
          <w:sz w:val="22"/>
          <w:szCs w:val="22"/>
          <w:u w:val="single"/>
        </w:rPr>
        <w:t xml:space="preserve">　　　　　　　　　　　 </w:t>
      </w:r>
    </w:p>
    <w:p>
      <w:pPr>
        <w:keepNext w:val="0"/>
        <w:keepLines w:val="0"/>
        <w:pageBreakBefore w:val="0"/>
        <w:kinsoku/>
        <w:overflowPunct/>
        <w:topLinePunct w:val="0"/>
        <w:autoSpaceDE/>
        <w:autoSpaceDN/>
        <w:bidi w:val="0"/>
        <w:adjustRightInd/>
        <w:snapToGrid/>
        <w:spacing w:line="420" w:lineRule="exact"/>
        <w:textAlignment w:val="auto"/>
        <w:outlineLvl w:val="9"/>
        <w:rPr>
          <w:rFonts w:hint="eastAsia" w:ascii="方正书宋_GBK" w:hAnsi="方正书宋_GBK" w:eastAsia="方正书宋_GBK" w:cs="方正书宋_GBK"/>
          <w:b w:val="0"/>
          <w:bCs w:val="0"/>
          <w:color w:val="000000"/>
          <w:sz w:val="22"/>
          <w:szCs w:val="22"/>
          <w:u w:val="single"/>
        </w:rPr>
      </w:pPr>
      <w:r>
        <w:rPr>
          <w:rFonts w:hint="eastAsia" w:ascii="方正书宋_GBK" w:hAnsi="方正书宋_GBK" w:eastAsia="方正书宋_GBK" w:cs="方正书宋_GBK"/>
          <w:b w:val="0"/>
          <w:bCs w:val="0"/>
          <w:color w:val="000000"/>
          <w:sz w:val="22"/>
          <w:szCs w:val="22"/>
          <w:lang w:eastAsia="zh-CN"/>
        </w:rPr>
        <w:t>统一</w:t>
      </w:r>
      <w:r>
        <w:rPr>
          <w:rFonts w:hint="eastAsia" w:ascii="方正书宋_GBK" w:hAnsi="方正书宋_GBK" w:eastAsia="方正书宋_GBK" w:cs="方正书宋_GBK"/>
          <w:b w:val="0"/>
          <w:bCs w:val="0"/>
          <w:color w:val="000000"/>
          <w:sz w:val="22"/>
          <w:szCs w:val="22"/>
        </w:rPr>
        <w:t>社会信用代码：</w:t>
      </w:r>
      <w:r>
        <w:rPr>
          <w:rFonts w:hint="eastAsia" w:ascii="方正书宋_GBK" w:hAnsi="方正书宋_GBK" w:eastAsia="方正书宋_GBK" w:cs="方正书宋_GBK"/>
          <w:b w:val="0"/>
          <w:bCs w:val="0"/>
          <w:color w:val="000000"/>
          <w:sz w:val="22"/>
          <w:szCs w:val="22"/>
          <w:u w:val="single"/>
        </w:rPr>
        <w:t>　　　　　　　　　　　　　</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color w:val="000000"/>
          <w:sz w:val="22"/>
          <w:szCs w:val="22"/>
        </w:rPr>
      </w:pPr>
    </w:p>
    <w:p>
      <w:pPr>
        <w:keepNext w:val="0"/>
        <w:keepLines w:val="0"/>
        <w:pageBreakBefore w:val="0"/>
        <w:kinsoku/>
        <w:overflowPunct/>
        <w:topLinePunct w:val="0"/>
        <w:autoSpaceDE/>
        <w:autoSpaceDN/>
        <w:bidi w:val="0"/>
        <w:adjustRightInd/>
        <w:snapToGrid/>
        <w:spacing w:line="420" w:lineRule="exact"/>
        <w:textAlignment w:val="auto"/>
        <w:outlineLvl w:val="9"/>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乙方（物业服务企业）：</w:t>
      </w:r>
      <w:r>
        <w:rPr>
          <w:rFonts w:hint="eastAsia" w:ascii="方正书宋_GBK" w:hAnsi="方正书宋_GBK" w:eastAsia="方正书宋_GBK" w:cs="方正书宋_GBK"/>
          <w:b w:val="0"/>
          <w:bCs w:val="0"/>
          <w:color w:val="000000"/>
          <w:sz w:val="22"/>
          <w:szCs w:val="22"/>
          <w:u w:val="single"/>
        </w:rPr>
        <w:t xml:space="preserve">　　　　　　　　　　　 </w:t>
      </w:r>
    </w:p>
    <w:p>
      <w:pPr>
        <w:keepNext w:val="0"/>
        <w:keepLines w:val="0"/>
        <w:pageBreakBefore w:val="0"/>
        <w:kinsoku/>
        <w:overflowPunct/>
        <w:topLinePunct w:val="0"/>
        <w:autoSpaceDE/>
        <w:autoSpaceDN/>
        <w:bidi w:val="0"/>
        <w:adjustRightInd/>
        <w:snapToGrid/>
        <w:spacing w:line="420" w:lineRule="exact"/>
        <w:textAlignment w:val="auto"/>
        <w:outlineLvl w:val="9"/>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法定代表人：</w:t>
      </w:r>
      <w:r>
        <w:rPr>
          <w:rFonts w:hint="eastAsia" w:ascii="方正书宋_GBK" w:hAnsi="方正书宋_GBK" w:eastAsia="方正书宋_GBK" w:cs="方正书宋_GBK"/>
          <w:b w:val="0"/>
          <w:bCs w:val="0"/>
          <w:color w:val="000000"/>
          <w:sz w:val="22"/>
          <w:szCs w:val="22"/>
          <w:u w:val="single"/>
        </w:rPr>
        <w:t>　　　　　　　　</w:t>
      </w:r>
    </w:p>
    <w:p>
      <w:pPr>
        <w:keepNext w:val="0"/>
        <w:keepLines w:val="0"/>
        <w:pageBreakBefore w:val="0"/>
        <w:kinsoku/>
        <w:overflowPunct/>
        <w:topLinePunct w:val="0"/>
        <w:autoSpaceDE/>
        <w:autoSpaceDN/>
        <w:bidi w:val="0"/>
        <w:adjustRightInd/>
        <w:snapToGrid/>
        <w:spacing w:line="420" w:lineRule="exact"/>
        <w:textAlignment w:val="auto"/>
        <w:outlineLvl w:val="9"/>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授权委托人（代理人）：</w:t>
      </w:r>
      <w:r>
        <w:rPr>
          <w:rFonts w:hint="eastAsia" w:ascii="方正书宋_GBK" w:hAnsi="方正书宋_GBK" w:eastAsia="方正书宋_GBK" w:cs="方正书宋_GBK"/>
          <w:b w:val="0"/>
          <w:bCs w:val="0"/>
          <w:color w:val="000000"/>
          <w:sz w:val="22"/>
          <w:szCs w:val="22"/>
          <w:u w:val="single"/>
        </w:rPr>
        <w:t>　　　　　　　　</w:t>
      </w:r>
    </w:p>
    <w:p>
      <w:pPr>
        <w:keepNext w:val="0"/>
        <w:keepLines w:val="0"/>
        <w:pageBreakBefore w:val="0"/>
        <w:kinsoku/>
        <w:overflowPunct/>
        <w:topLinePunct w:val="0"/>
        <w:autoSpaceDE/>
        <w:autoSpaceDN/>
        <w:bidi w:val="0"/>
        <w:adjustRightInd/>
        <w:snapToGrid/>
        <w:spacing w:line="420" w:lineRule="exact"/>
        <w:textAlignment w:val="auto"/>
        <w:outlineLvl w:val="9"/>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住</w:t>
      </w:r>
      <w:r>
        <w:rPr>
          <w:rFonts w:hint="eastAsia" w:ascii="方正书宋_GBK" w:hAnsi="方正书宋_GBK" w:eastAsia="方正书宋_GBK" w:cs="方正书宋_GBK"/>
          <w:b w:val="0"/>
          <w:bCs w:val="0"/>
          <w:color w:val="000000"/>
          <w:sz w:val="22"/>
          <w:szCs w:val="22"/>
          <w:lang w:val="en-US" w:eastAsia="zh-CN"/>
        </w:rPr>
        <w:t xml:space="preserve">  </w:t>
      </w:r>
      <w:r>
        <w:rPr>
          <w:rFonts w:hint="eastAsia" w:ascii="方正书宋_GBK" w:hAnsi="方正书宋_GBK" w:eastAsia="方正书宋_GBK" w:cs="方正书宋_GBK"/>
          <w:b w:val="0"/>
          <w:bCs w:val="0"/>
          <w:color w:val="000000"/>
          <w:sz w:val="22"/>
          <w:szCs w:val="22"/>
        </w:rPr>
        <w:t>所：</w:t>
      </w:r>
      <w:r>
        <w:rPr>
          <w:rFonts w:hint="eastAsia" w:ascii="方正书宋_GBK" w:hAnsi="方正书宋_GBK" w:eastAsia="方正书宋_GBK" w:cs="方正书宋_GBK"/>
          <w:b w:val="0"/>
          <w:bCs w:val="0"/>
          <w:color w:val="000000"/>
          <w:sz w:val="22"/>
          <w:szCs w:val="22"/>
          <w:u w:val="single"/>
        </w:rPr>
        <w:t xml:space="preserve">　　　　　　　　　　　 </w:t>
      </w:r>
    </w:p>
    <w:p>
      <w:pPr>
        <w:keepNext w:val="0"/>
        <w:keepLines w:val="0"/>
        <w:pageBreakBefore w:val="0"/>
        <w:kinsoku/>
        <w:overflowPunct/>
        <w:topLinePunct w:val="0"/>
        <w:autoSpaceDE/>
        <w:autoSpaceDN/>
        <w:bidi w:val="0"/>
        <w:adjustRightInd/>
        <w:snapToGrid/>
        <w:spacing w:line="420" w:lineRule="exact"/>
        <w:textAlignment w:val="auto"/>
        <w:outlineLvl w:val="9"/>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邮　编：</w:t>
      </w:r>
      <w:r>
        <w:rPr>
          <w:rFonts w:hint="eastAsia" w:ascii="方正书宋_GBK" w:hAnsi="方正书宋_GBK" w:eastAsia="方正书宋_GBK" w:cs="方正书宋_GBK"/>
          <w:b w:val="0"/>
          <w:bCs w:val="0"/>
          <w:color w:val="000000"/>
          <w:sz w:val="22"/>
          <w:szCs w:val="22"/>
          <w:u w:val="single"/>
        </w:rPr>
        <w:t xml:space="preserve">　　　　　　　　　　　 </w:t>
      </w:r>
    </w:p>
    <w:p>
      <w:pPr>
        <w:keepNext w:val="0"/>
        <w:keepLines w:val="0"/>
        <w:pageBreakBefore w:val="0"/>
        <w:kinsoku/>
        <w:overflowPunct/>
        <w:topLinePunct w:val="0"/>
        <w:autoSpaceDE/>
        <w:autoSpaceDN/>
        <w:bidi w:val="0"/>
        <w:adjustRightInd/>
        <w:snapToGrid/>
        <w:spacing w:line="420" w:lineRule="exact"/>
        <w:textAlignment w:val="auto"/>
        <w:outlineLvl w:val="9"/>
        <w:rPr>
          <w:rFonts w:hint="eastAsia" w:ascii="方正书宋_GBK" w:hAnsi="方正书宋_GBK" w:eastAsia="方正书宋_GBK" w:cs="方正书宋_GBK"/>
          <w:b w:val="0"/>
          <w:bCs w:val="0"/>
          <w:color w:val="000000"/>
          <w:sz w:val="22"/>
          <w:szCs w:val="22"/>
          <w:u w:val="single"/>
        </w:rPr>
      </w:pPr>
      <w:r>
        <w:rPr>
          <w:rFonts w:hint="eastAsia" w:ascii="方正书宋_GBK" w:hAnsi="方正书宋_GBK" w:eastAsia="方正书宋_GBK" w:cs="方正书宋_GBK"/>
          <w:b w:val="0"/>
          <w:bCs w:val="0"/>
          <w:color w:val="000000"/>
          <w:sz w:val="22"/>
          <w:szCs w:val="22"/>
          <w:lang w:eastAsia="zh-CN"/>
        </w:rPr>
        <w:t>统一</w:t>
      </w:r>
      <w:r>
        <w:rPr>
          <w:rFonts w:hint="eastAsia" w:ascii="方正书宋_GBK" w:hAnsi="方正书宋_GBK" w:eastAsia="方正书宋_GBK" w:cs="方正书宋_GBK"/>
          <w:b w:val="0"/>
          <w:bCs w:val="0"/>
          <w:color w:val="000000"/>
          <w:sz w:val="22"/>
          <w:szCs w:val="22"/>
        </w:rPr>
        <w:t>社会信用代码：</w:t>
      </w:r>
      <w:r>
        <w:rPr>
          <w:rFonts w:hint="eastAsia" w:ascii="方正书宋_GBK" w:hAnsi="方正书宋_GBK" w:eastAsia="方正书宋_GBK" w:cs="方正书宋_GBK"/>
          <w:b w:val="0"/>
          <w:bCs w:val="0"/>
          <w:color w:val="000000"/>
          <w:sz w:val="22"/>
          <w:szCs w:val="22"/>
          <w:u w:val="single"/>
        </w:rPr>
        <w:t>　　　　　　　　　　　　　</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u w:val="single"/>
          <w:lang w:val="en-US" w:eastAsia="zh-CN"/>
        </w:rPr>
      </w:pPr>
      <w:r>
        <w:rPr>
          <w:rFonts w:hint="eastAsia" w:ascii="方正书宋_GBK" w:hAnsi="方正书宋_GBK" w:eastAsia="方正书宋_GBK" w:cs="方正书宋_GBK"/>
          <w:b w:val="0"/>
          <w:bCs w:val="0"/>
          <w:sz w:val="22"/>
          <w:szCs w:val="22"/>
        </w:rPr>
        <w:t>根据《中华人民共和国合同法》《</w:t>
      </w:r>
      <w:r>
        <w:rPr>
          <w:rFonts w:hint="eastAsia" w:ascii="方正书宋_GBK" w:hAnsi="方正书宋_GBK" w:eastAsia="方正书宋_GBK" w:cs="方正书宋_GBK"/>
          <w:b w:val="0"/>
          <w:bCs w:val="0"/>
          <w:color w:val="000000"/>
          <w:sz w:val="22"/>
          <w:szCs w:val="22"/>
          <w:lang w:eastAsia="zh-CN"/>
        </w:rPr>
        <w:t>山东省</w:t>
      </w:r>
      <w:r>
        <w:rPr>
          <w:rFonts w:hint="eastAsia" w:ascii="方正书宋_GBK" w:hAnsi="方正书宋_GBK" w:eastAsia="方正书宋_GBK" w:cs="方正书宋_GBK"/>
          <w:b w:val="0"/>
          <w:bCs w:val="0"/>
          <w:color w:val="000000"/>
          <w:sz w:val="22"/>
          <w:szCs w:val="22"/>
        </w:rPr>
        <w:t>物业</w:t>
      </w:r>
      <w:r>
        <w:rPr>
          <w:rFonts w:hint="eastAsia" w:ascii="方正书宋_GBK" w:hAnsi="方正书宋_GBK" w:eastAsia="方正书宋_GBK" w:cs="方正书宋_GBK"/>
          <w:b w:val="0"/>
          <w:bCs w:val="0"/>
          <w:sz w:val="22"/>
          <w:szCs w:val="22"/>
        </w:rPr>
        <w:t>管理条例》</w:t>
      </w:r>
      <w:r>
        <w:rPr>
          <w:rFonts w:hint="eastAsia" w:ascii="方正书宋_GBK" w:hAnsi="方正书宋_GBK" w:eastAsia="方正书宋_GBK" w:cs="方正书宋_GBK"/>
          <w:b w:val="0"/>
          <w:bCs w:val="0"/>
          <w:sz w:val="22"/>
          <w:szCs w:val="22"/>
          <w:lang w:eastAsia="zh-CN"/>
        </w:rPr>
        <w:t>《山东省物业服务收费管理办法》等</w:t>
      </w:r>
      <w:r>
        <w:rPr>
          <w:rFonts w:hint="eastAsia" w:ascii="方正书宋_GBK" w:hAnsi="方正书宋_GBK" w:eastAsia="方正书宋_GBK" w:cs="方正书宋_GBK"/>
          <w:b w:val="0"/>
          <w:bCs w:val="0"/>
          <w:sz w:val="22"/>
          <w:szCs w:val="22"/>
        </w:rPr>
        <w:t>相关法律、法规</w:t>
      </w:r>
      <w:r>
        <w:rPr>
          <w:rFonts w:hint="eastAsia" w:ascii="方正书宋_GBK" w:hAnsi="方正书宋_GBK" w:eastAsia="方正书宋_GBK" w:cs="方正书宋_GBK"/>
          <w:b w:val="0"/>
          <w:bCs w:val="0"/>
          <w:sz w:val="22"/>
          <w:szCs w:val="22"/>
          <w:lang w:eastAsia="zh-CN"/>
        </w:rPr>
        <w:t>、规章</w:t>
      </w:r>
      <w:r>
        <w:rPr>
          <w:rFonts w:hint="eastAsia" w:ascii="方正书宋_GBK" w:hAnsi="方正书宋_GBK" w:eastAsia="方正书宋_GBK" w:cs="方正书宋_GBK"/>
          <w:b w:val="0"/>
          <w:bCs w:val="0"/>
          <w:sz w:val="22"/>
          <w:szCs w:val="22"/>
        </w:rPr>
        <w:t>，甲乙双方在平等、自愿、协商一致的基础上，就甲方选聘乙方对</w:t>
      </w:r>
      <w:r>
        <w:rPr>
          <w:rFonts w:hint="eastAsia" w:ascii="方正书宋_GBK" w:hAnsi="方正书宋_GBK" w:eastAsia="方正书宋_GBK" w:cs="方正书宋_GBK"/>
          <w:b w:val="0"/>
          <w:bCs w:val="0"/>
          <w:sz w:val="22"/>
          <w:szCs w:val="22"/>
          <w:u w:val="single"/>
          <w:lang w:val="en-US" w:eastAsia="zh-CN"/>
        </w:rPr>
        <w:t xml:space="preserve">      </w:t>
      </w:r>
    </w:p>
    <w:p>
      <w:pPr>
        <w:keepNext w:val="0"/>
        <w:keepLines w:val="0"/>
        <w:pageBreakBefore w:val="0"/>
        <w:kinsoku/>
        <w:overflowPunct/>
        <w:topLinePunct w:val="0"/>
        <w:autoSpaceDE/>
        <w:autoSpaceDN/>
        <w:bidi w:val="0"/>
        <w:adjustRightInd/>
        <w:snapToGrid/>
        <w:spacing w:line="420" w:lineRule="exact"/>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color w:val="000000"/>
          <w:sz w:val="22"/>
          <w:szCs w:val="22"/>
          <w:u w:val="single"/>
        </w:rPr>
        <w:t>　　　　</w:t>
      </w:r>
      <w:r>
        <w:rPr>
          <w:rFonts w:hint="eastAsia" w:ascii="方正书宋_GBK" w:hAnsi="方正书宋_GBK" w:eastAsia="方正书宋_GBK" w:cs="方正书宋_GBK"/>
          <w:b w:val="0"/>
          <w:bCs w:val="0"/>
          <w:sz w:val="22"/>
          <w:szCs w:val="22"/>
        </w:rPr>
        <w:t>（物业区域名称）提供前期物业服务事宜，订立本合同。</w:t>
      </w:r>
    </w:p>
    <w:p>
      <w:pPr>
        <w:pStyle w:val="17"/>
        <w:keepNext w:val="0"/>
        <w:keepLines w:val="0"/>
        <w:pageBreakBefore w:val="0"/>
        <w:kinsoku/>
        <w:overflowPunct/>
        <w:topLinePunct w:val="0"/>
        <w:autoSpaceDE/>
        <w:autoSpaceDN/>
        <w:bidi w:val="0"/>
        <w:adjustRightInd/>
        <w:snapToGrid/>
        <w:spacing w:before="296" w:after="296" w:line="420" w:lineRule="exact"/>
        <w:ind w:left="0" w:leftChars="0"/>
        <w:jc w:val="center"/>
        <w:textAlignment w:val="auto"/>
        <w:outlineLvl w:val="9"/>
        <w:rPr>
          <w:rFonts w:hint="eastAsia" w:ascii="方正黑体_GBK" w:hAnsi="方正黑体_GBK" w:eastAsia="方正黑体_GBK" w:cs="方正黑体_GBK"/>
          <w:b w:val="0"/>
          <w:bCs w:val="0"/>
          <w:kern w:val="0"/>
          <w:sz w:val="28"/>
          <w:szCs w:val="28"/>
        </w:rPr>
      </w:pPr>
      <w:r>
        <w:rPr>
          <w:rFonts w:hint="eastAsia" w:ascii="方正黑体_GBK" w:hAnsi="方正黑体_GBK" w:eastAsia="方正黑体_GBK" w:cs="方正黑体_GBK"/>
          <w:b w:val="0"/>
          <w:bCs w:val="0"/>
          <w:kern w:val="0"/>
          <w:sz w:val="28"/>
          <w:szCs w:val="28"/>
        </w:rPr>
        <w:t>第一章　物业区域基本情况</w:t>
      </w:r>
    </w:p>
    <w:p>
      <w:pPr>
        <w:keepNext w:val="0"/>
        <w:keepLines w:val="0"/>
        <w:pageBreakBefore w:val="0"/>
        <w:kinsoku/>
        <w:overflowPunct/>
        <w:topLinePunct w:val="0"/>
        <w:autoSpaceDE/>
        <w:autoSpaceDN/>
        <w:bidi w:val="0"/>
        <w:adjustRightInd/>
        <w:snapToGrid/>
        <w:spacing w:line="420" w:lineRule="exact"/>
        <w:ind w:firstLine="442"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bCs/>
          <w:sz w:val="22"/>
          <w:szCs w:val="22"/>
        </w:rPr>
        <w:t>第一条</w:t>
      </w:r>
      <w:r>
        <w:rPr>
          <w:rFonts w:hint="eastAsia" w:ascii="方正书宋_GBK" w:hAnsi="方正书宋_GBK" w:eastAsia="方正书宋_GBK" w:cs="方正书宋_GBK"/>
          <w:b w:val="0"/>
          <w:bCs w:val="0"/>
          <w:sz w:val="22"/>
          <w:szCs w:val="22"/>
        </w:rPr>
        <w:t>　物业区域基本情况</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物业名称：</w:t>
      </w:r>
      <w:r>
        <w:rPr>
          <w:rFonts w:hint="eastAsia" w:ascii="方正书宋_GBK" w:hAnsi="方正书宋_GBK" w:eastAsia="方正书宋_GBK" w:cs="方正书宋_GBK"/>
          <w:b w:val="0"/>
          <w:bCs w:val="0"/>
          <w:sz w:val="22"/>
          <w:szCs w:val="22"/>
          <w:u w:val="single"/>
        </w:rPr>
        <w:t>　　　　　　　　　　　　　　</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物业类型：</w:t>
      </w:r>
      <w:r>
        <w:rPr>
          <w:rFonts w:hint="eastAsia" w:ascii="方正书宋_GBK" w:hAnsi="方正书宋_GBK" w:eastAsia="方正书宋_GBK" w:cs="方正书宋_GBK"/>
          <w:b w:val="0"/>
          <w:bCs w:val="0"/>
          <w:sz w:val="22"/>
          <w:szCs w:val="22"/>
          <w:u w:val="single"/>
        </w:rPr>
        <w:t>　　　　　　　　　　　　　　</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坐落位置：</w:t>
      </w:r>
      <w:r>
        <w:rPr>
          <w:rFonts w:hint="eastAsia" w:ascii="方正书宋_GBK" w:hAnsi="方正书宋_GBK" w:eastAsia="方正书宋_GBK" w:cs="方正书宋_GBK"/>
          <w:b w:val="0"/>
          <w:bCs w:val="0"/>
          <w:sz w:val="22"/>
          <w:szCs w:val="22"/>
          <w:u w:val="single"/>
        </w:rPr>
        <w:t>　　　　　　　　　　　　　　</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占地面积：</w:t>
      </w:r>
      <w:r>
        <w:rPr>
          <w:rFonts w:hint="eastAsia" w:ascii="方正书宋_GBK" w:hAnsi="方正书宋_GBK" w:eastAsia="方正书宋_GBK" w:cs="方正书宋_GBK"/>
          <w:b w:val="0"/>
          <w:bCs w:val="0"/>
          <w:sz w:val="22"/>
          <w:szCs w:val="22"/>
          <w:u w:val="single"/>
        </w:rPr>
        <w:t>　　　　　　　　　　　　　　</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总建筑面积：</w:t>
      </w:r>
      <w:r>
        <w:rPr>
          <w:rFonts w:hint="eastAsia" w:ascii="方正书宋_GBK" w:hAnsi="方正书宋_GBK" w:eastAsia="方正书宋_GBK" w:cs="方正书宋_GBK"/>
          <w:b w:val="0"/>
          <w:bCs w:val="0"/>
          <w:sz w:val="22"/>
          <w:szCs w:val="22"/>
          <w:u w:val="single"/>
        </w:rPr>
        <w:t>　　　　　　　　　　　　　</w:t>
      </w:r>
      <w:r>
        <w:rPr>
          <w:rFonts w:hint="eastAsia" w:ascii="方正书宋_GBK" w:hAnsi="方正书宋_GBK" w:eastAsia="方正书宋_GBK" w:cs="方正书宋_GBK"/>
          <w:b w:val="0"/>
          <w:bCs w:val="0"/>
          <w:sz w:val="22"/>
          <w:szCs w:val="22"/>
        </w:rPr>
        <w:t> </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总栋数：</w:t>
      </w:r>
      <w:r>
        <w:rPr>
          <w:rFonts w:hint="eastAsia" w:ascii="方正书宋_GBK" w:hAnsi="方正书宋_GBK" w:eastAsia="方正书宋_GBK" w:cs="方正书宋_GBK"/>
          <w:b w:val="0"/>
          <w:bCs w:val="0"/>
          <w:sz w:val="22"/>
          <w:szCs w:val="22"/>
          <w:u w:val="single"/>
        </w:rPr>
        <w:t>　　　　　　　　　　　　　　　</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总户数：</w:t>
      </w:r>
      <w:r>
        <w:rPr>
          <w:rFonts w:hint="eastAsia" w:ascii="方正书宋_GBK" w:hAnsi="方正书宋_GBK" w:eastAsia="方正书宋_GBK" w:cs="方正书宋_GBK"/>
          <w:b w:val="0"/>
          <w:bCs w:val="0"/>
          <w:sz w:val="22"/>
          <w:szCs w:val="22"/>
          <w:u w:val="single"/>
        </w:rPr>
        <w:t>　　　　　　　　　　　　　　　</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物业</w:t>
      </w:r>
      <w:r>
        <w:rPr>
          <w:rFonts w:hint="eastAsia" w:ascii="方正书宋_GBK" w:hAnsi="方正书宋_GBK" w:eastAsia="方正书宋_GBK" w:cs="方正书宋_GBK"/>
          <w:b w:val="0"/>
          <w:bCs w:val="0"/>
          <w:sz w:val="22"/>
          <w:szCs w:val="22"/>
          <w:lang w:eastAsia="zh-CN"/>
        </w:rPr>
        <w:t>管理</w:t>
      </w:r>
      <w:r>
        <w:rPr>
          <w:rFonts w:hint="eastAsia" w:ascii="方正书宋_GBK" w:hAnsi="方正书宋_GBK" w:eastAsia="方正书宋_GBK" w:cs="方正书宋_GBK"/>
          <w:b w:val="0"/>
          <w:bCs w:val="0"/>
          <w:sz w:val="22"/>
          <w:szCs w:val="22"/>
        </w:rPr>
        <w:t>区域四至：</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东至</w:t>
      </w:r>
      <w:r>
        <w:rPr>
          <w:rFonts w:hint="eastAsia" w:ascii="方正书宋_GBK" w:hAnsi="方正书宋_GBK" w:eastAsia="方正书宋_GBK" w:cs="方正书宋_GBK"/>
          <w:b w:val="0"/>
          <w:bCs w:val="0"/>
          <w:sz w:val="22"/>
          <w:szCs w:val="22"/>
          <w:u w:val="single"/>
        </w:rPr>
        <w:t>　　　　　　</w:t>
      </w:r>
      <w:r>
        <w:rPr>
          <w:rFonts w:hint="eastAsia" w:ascii="方正书宋_GBK" w:hAnsi="方正书宋_GBK" w:eastAsia="方正书宋_GBK" w:cs="方正书宋_GBK"/>
          <w:b w:val="0"/>
          <w:bCs w:val="0"/>
          <w:sz w:val="22"/>
          <w:szCs w:val="22"/>
          <w:u w:val="single"/>
          <w:lang w:val="en-US" w:eastAsia="zh-CN"/>
        </w:rPr>
        <w:t xml:space="preserve"> </w:t>
      </w:r>
      <w:r>
        <w:rPr>
          <w:rFonts w:hint="eastAsia" w:ascii="方正书宋_GBK" w:hAnsi="方正书宋_GBK" w:eastAsia="方正书宋_GBK" w:cs="方正书宋_GBK"/>
          <w:b w:val="0"/>
          <w:bCs w:val="0"/>
          <w:sz w:val="22"/>
          <w:szCs w:val="22"/>
          <w:u w:val="single"/>
        </w:rPr>
        <w:t>　</w:t>
      </w:r>
      <w:r>
        <w:rPr>
          <w:rFonts w:hint="eastAsia" w:ascii="方正书宋_GBK" w:hAnsi="方正书宋_GBK" w:eastAsia="方正书宋_GBK" w:cs="方正书宋_GBK"/>
          <w:b w:val="0"/>
          <w:bCs w:val="0"/>
          <w:sz w:val="22"/>
          <w:szCs w:val="22"/>
          <w:u w:val="single"/>
          <w:lang w:val="en-US" w:eastAsia="zh-CN"/>
        </w:rPr>
        <w:t xml:space="preserve"> </w:t>
      </w:r>
      <w:r>
        <w:rPr>
          <w:rFonts w:hint="eastAsia" w:ascii="方正书宋_GBK" w:hAnsi="方正书宋_GBK" w:eastAsia="方正书宋_GBK" w:cs="方正书宋_GBK"/>
          <w:b w:val="0"/>
          <w:bCs w:val="0"/>
          <w:sz w:val="22"/>
          <w:szCs w:val="22"/>
          <w:u w:val="single"/>
        </w:rPr>
        <w:t xml:space="preserve">　　 </w:t>
      </w:r>
      <w:r>
        <w:rPr>
          <w:rFonts w:hint="eastAsia" w:ascii="方正书宋_GBK" w:hAnsi="方正书宋_GBK" w:eastAsia="方正书宋_GBK" w:cs="方正书宋_GBK"/>
          <w:b w:val="0"/>
          <w:bCs w:val="0"/>
          <w:sz w:val="22"/>
          <w:szCs w:val="22"/>
        </w:rPr>
        <w:t>；南至</w:t>
      </w:r>
      <w:r>
        <w:rPr>
          <w:rFonts w:hint="eastAsia" w:ascii="方正书宋_GBK" w:hAnsi="方正书宋_GBK" w:eastAsia="方正书宋_GBK" w:cs="方正书宋_GBK"/>
          <w:b w:val="0"/>
          <w:bCs w:val="0"/>
          <w:sz w:val="22"/>
          <w:szCs w:val="22"/>
          <w:u w:val="single"/>
        </w:rPr>
        <w:t>　　　　</w:t>
      </w:r>
      <w:r>
        <w:rPr>
          <w:rFonts w:hint="eastAsia" w:ascii="方正书宋_GBK" w:hAnsi="方正书宋_GBK" w:eastAsia="方正书宋_GBK" w:cs="方正书宋_GBK"/>
          <w:b w:val="0"/>
          <w:bCs w:val="0"/>
          <w:sz w:val="22"/>
          <w:szCs w:val="22"/>
          <w:u w:val="single"/>
          <w:lang w:val="en-US" w:eastAsia="zh-CN"/>
        </w:rPr>
        <w:t xml:space="preserve"> </w:t>
      </w:r>
      <w:r>
        <w:rPr>
          <w:rFonts w:hint="eastAsia" w:ascii="方正书宋_GBK" w:hAnsi="方正书宋_GBK" w:eastAsia="方正书宋_GBK" w:cs="方正书宋_GBK"/>
          <w:b w:val="0"/>
          <w:bCs w:val="0"/>
          <w:sz w:val="22"/>
          <w:szCs w:val="22"/>
          <w:u w:val="single"/>
        </w:rPr>
        <w:t>　</w:t>
      </w:r>
      <w:r>
        <w:rPr>
          <w:rFonts w:hint="eastAsia" w:ascii="方正书宋_GBK" w:hAnsi="方正书宋_GBK" w:eastAsia="方正书宋_GBK" w:cs="方正书宋_GBK"/>
          <w:b w:val="0"/>
          <w:bCs w:val="0"/>
          <w:sz w:val="22"/>
          <w:szCs w:val="22"/>
          <w:u w:val="single"/>
          <w:lang w:val="en-US" w:eastAsia="zh-CN"/>
        </w:rPr>
        <w:t xml:space="preserve"> </w:t>
      </w:r>
      <w:r>
        <w:rPr>
          <w:rFonts w:hint="eastAsia" w:ascii="方正书宋_GBK" w:hAnsi="方正书宋_GBK" w:eastAsia="方正书宋_GBK" w:cs="方正书宋_GBK"/>
          <w:b w:val="0"/>
          <w:bCs w:val="0"/>
          <w:sz w:val="22"/>
          <w:szCs w:val="22"/>
          <w:u w:val="single"/>
        </w:rPr>
        <w:t>　　　　</w:t>
      </w:r>
      <w:r>
        <w:rPr>
          <w:rFonts w:hint="eastAsia" w:ascii="方正书宋_GBK" w:hAnsi="方正书宋_GBK" w:eastAsia="方正书宋_GBK" w:cs="方正书宋_GBK"/>
          <w:b w:val="0"/>
          <w:bCs w:val="0"/>
          <w:sz w:val="22"/>
          <w:szCs w:val="22"/>
        </w:rPr>
        <w:t>；</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西至</w:t>
      </w:r>
      <w:r>
        <w:rPr>
          <w:rFonts w:hint="eastAsia" w:ascii="方正书宋_GBK" w:hAnsi="方正书宋_GBK" w:eastAsia="方正书宋_GBK" w:cs="方正书宋_GBK"/>
          <w:b w:val="0"/>
          <w:bCs w:val="0"/>
          <w:sz w:val="22"/>
          <w:szCs w:val="22"/>
          <w:u w:val="single"/>
        </w:rPr>
        <w:t>　　　　　　</w:t>
      </w:r>
      <w:r>
        <w:rPr>
          <w:rFonts w:hint="eastAsia" w:ascii="方正书宋_GBK" w:hAnsi="方正书宋_GBK" w:eastAsia="方正书宋_GBK" w:cs="方正书宋_GBK"/>
          <w:b w:val="0"/>
          <w:bCs w:val="0"/>
          <w:sz w:val="22"/>
          <w:szCs w:val="22"/>
          <w:u w:val="single"/>
          <w:lang w:val="en-US" w:eastAsia="zh-CN"/>
        </w:rPr>
        <w:t xml:space="preserve"> </w:t>
      </w:r>
      <w:r>
        <w:rPr>
          <w:rFonts w:hint="eastAsia" w:ascii="方正书宋_GBK" w:hAnsi="方正书宋_GBK" w:eastAsia="方正书宋_GBK" w:cs="方正书宋_GBK"/>
          <w:b w:val="0"/>
          <w:bCs w:val="0"/>
          <w:sz w:val="22"/>
          <w:szCs w:val="22"/>
          <w:u w:val="single"/>
        </w:rPr>
        <w:t>　</w:t>
      </w:r>
      <w:r>
        <w:rPr>
          <w:rFonts w:hint="eastAsia" w:ascii="方正书宋_GBK" w:hAnsi="方正书宋_GBK" w:eastAsia="方正书宋_GBK" w:cs="方正书宋_GBK"/>
          <w:b w:val="0"/>
          <w:bCs w:val="0"/>
          <w:sz w:val="22"/>
          <w:szCs w:val="22"/>
          <w:u w:val="single"/>
          <w:lang w:val="en-US" w:eastAsia="zh-CN"/>
        </w:rPr>
        <w:t xml:space="preserve"> </w:t>
      </w:r>
      <w:r>
        <w:rPr>
          <w:rFonts w:hint="eastAsia" w:ascii="方正书宋_GBK" w:hAnsi="方正书宋_GBK" w:eastAsia="方正书宋_GBK" w:cs="方正书宋_GBK"/>
          <w:b w:val="0"/>
          <w:bCs w:val="0"/>
          <w:sz w:val="22"/>
          <w:szCs w:val="22"/>
          <w:u w:val="single"/>
        </w:rPr>
        <w:t xml:space="preserve">　　 </w:t>
      </w:r>
      <w:r>
        <w:rPr>
          <w:rFonts w:hint="eastAsia" w:ascii="方正书宋_GBK" w:hAnsi="方正书宋_GBK" w:eastAsia="方正书宋_GBK" w:cs="方正书宋_GBK"/>
          <w:b w:val="0"/>
          <w:bCs w:val="0"/>
          <w:sz w:val="22"/>
          <w:szCs w:val="22"/>
        </w:rPr>
        <w:t>；北至</w:t>
      </w:r>
      <w:r>
        <w:rPr>
          <w:rFonts w:hint="eastAsia" w:ascii="方正书宋_GBK" w:hAnsi="方正书宋_GBK" w:eastAsia="方正书宋_GBK" w:cs="方正书宋_GBK"/>
          <w:b w:val="0"/>
          <w:bCs w:val="0"/>
          <w:sz w:val="22"/>
          <w:szCs w:val="22"/>
          <w:u w:val="single"/>
        </w:rPr>
        <w:t>　　　　</w:t>
      </w:r>
      <w:r>
        <w:rPr>
          <w:rFonts w:hint="eastAsia" w:ascii="方正书宋_GBK" w:hAnsi="方正书宋_GBK" w:eastAsia="方正书宋_GBK" w:cs="方正书宋_GBK"/>
          <w:b w:val="0"/>
          <w:bCs w:val="0"/>
          <w:sz w:val="22"/>
          <w:szCs w:val="22"/>
          <w:u w:val="single"/>
          <w:lang w:val="en-US" w:eastAsia="zh-CN"/>
        </w:rPr>
        <w:t xml:space="preserve">  </w:t>
      </w:r>
      <w:r>
        <w:rPr>
          <w:rFonts w:hint="eastAsia" w:ascii="方正书宋_GBK" w:hAnsi="方正书宋_GBK" w:eastAsia="方正书宋_GBK" w:cs="方正书宋_GBK"/>
          <w:b w:val="0"/>
          <w:bCs w:val="0"/>
          <w:sz w:val="22"/>
          <w:szCs w:val="22"/>
          <w:u w:val="single"/>
        </w:rPr>
        <w:t>　　　　　</w:t>
      </w:r>
      <w:r>
        <w:rPr>
          <w:rFonts w:hint="eastAsia" w:ascii="方正书宋_GBK" w:hAnsi="方正书宋_GBK" w:eastAsia="方正书宋_GBK" w:cs="方正书宋_GBK"/>
          <w:b w:val="0"/>
          <w:bCs w:val="0"/>
          <w:sz w:val="22"/>
          <w:szCs w:val="22"/>
        </w:rPr>
        <w:t>。</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仿宋_GB2312" w:hAnsi="仿宋_GB2312" w:eastAsia="仿宋_GB2312" w:cs="仿宋_GB2312"/>
          <w:b w:val="0"/>
          <w:bCs w:val="0"/>
          <w:sz w:val="32"/>
          <w:szCs w:val="32"/>
        </w:rPr>
      </w:pPr>
      <w:r>
        <w:rPr>
          <w:rFonts w:hint="eastAsia" w:ascii="方正书宋_GBK" w:hAnsi="方正书宋_GBK" w:eastAsia="方正书宋_GBK" w:cs="方正书宋_GBK"/>
          <w:b w:val="0"/>
          <w:bCs w:val="0"/>
          <w:sz w:val="22"/>
          <w:szCs w:val="22"/>
        </w:rPr>
        <w:t>（规划平面图见附件1</w:t>
      </w:r>
      <w:r>
        <w:rPr>
          <w:rFonts w:hint="eastAsia" w:ascii="方正书宋_GBK" w:hAnsi="方正书宋_GBK" w:eastAsia="方正书宋_GBK" w:cs="方正书宋_GBK"/>
          <w:b w:val="0"/>
          <w:bCs w:val="0"/>
          <w:sz w:val="22"/>
          <w:szCs w:val="22"/>
          <w:lang w:eastAsia="zh-CN"/>
        </w:rPr>
        <w:t>；</w:t>
      </w:r>
      <w:r>
        <w:rPr>
          <w:rFonts w:hint="eastAsia" w:ascii="方正书宋_GBK" w:hAnsi="方正书宋_GBK" w:eastAsia="方正书宋_GBK" w:cs="方正书宋_GBK"/>
          <w:b w:val="0"/>
          <w:bCs w:val="0"/>
          <w:sz w:val="22"/>
          <w:szCs w:val="22"/>
        </w:rPr>
        <w:t>物业构成明细见附件2）</w:t>
      </w:r>
    </w:p>
    <w:p>
      <w:pPr>
        <w:pStyle w:val="17"/>
        <w:keepNext w:val="0"/>
        <w:keepLines w:val="0"/>
        <w:pageBreakBefore w:val="0"/>
        <w:kinsoku/>
        <w:overflowPunct/>
        <w:topLinePunct w:val="0"/>
        <w:autoSpaceDE/>
        <w:autoSpaceDN/>
        <w:bidi w:val="0"/>
        <w:adjustRightInd/>
        <w:snapToGrid/>
        <w:spacing w:before="296" w:after="296" w:line="420" w:lineRule="exact"/>
        <w:ind w:left="0" w:leftChars="0"/>
        <w:jc w:val="center"/>
        <w:textAlignment w:val="auto"/>
        <w:outlineLvl w:val="9"/>
        <w:rPr>
          <w:rFonts w:hint="eastAsia" w:ascii="方正黑体_GBK" w:hAnsi="方正黑体_GBK" w:eastAsia="方正黑体_GBK" w:cs="方正黑体_GBK"/>
          <w:b w:val="0"/>
          <w:bCs w:val="0"/>
          <w:kern w:val="0"/>
          <w:sz w:val="28"/>
          <w:szCs w:val="28"/>
          <w:lang w:val="en-US" w:eastAsia="zh-CN"/>
        </w:rPr>
      </w:pPr>
      <w:r>
        <w:rPr>
          <w:rFonts w:hint="eastAsia" w:ascii="方正黑体_GBK" w:hAnsi="方正黑体_GBK" w:eastAsia="方正黑体_GBK" w:cs="方正黑体_GBK"/>
          <w:b w:val="0"/>
          <w:bCs w:val="0"/>
          <w:kern w:val="0"/>
          <w:sz w:val="28"/>
          <w:szCs w:val="28"/>
          <w:lang w:val="en-US" w:eastAsia="zh-CN"/>
        </w:rPr>
        <w:t>第二章  物业服务内容与质量</w:t>
      </w:r>
    </w:p>
    <w:p>
      <w:pPr>
        <w:keepNext w:val="0"/>
        <w:keepLines w:val="0"/>
        <w:pageBreakBefore w:val="0"/>
        <w:kinsoku/>
        <w:overflowPunct/>
        <w:topLinePunct w:val="0"/>
        <w:autoSpaceDE/>
        <w:autoSpaceDN/>
        <w:bidi w:val="0"/>
        <w:adjustRightInd/>
        <w:snapToGrid/>
        <w:spacing w:line="420" w:lineRule="exact"/>
        <w:ind w:firstLine="442" w:firstLineChars="200"/>
        <w:textAlignment w:val="auto"/>
        <w:outlineLvl w:val="9"/>
        <w:rPr>
          <w:rFonts w:hint="eastAsia" w:ascii="方正书宋_GBK" w:hAnsi="方正书宋_GBK" w:eastAsia="方正书宋_GBK" w:cs="方正书宋_GBK"/>
          <w:b w:val="0"/>
          <w:bCs w:val="0"/>
          <w:sz w:val="22"/>
          <w:szCs w:val="22"/>
          <w:lang w:val="en-US" w:eastAsia="zh-CN"/>
        </w:rPr>
      </w:pPr>
      <w:r>
        <w:rPr>
          <w:rFonts w:hint="eastAsia" w:ascii="方正书宋_GBK" w:hAnsi="方正书宋_GBK" w:eastAsia="方正书宋_GBK" w:cs="方正书宋_GBK"/>
          <w:b/>
          <w:bCs/>
          <w:sz w:val="22"/>
          <w:szCs w:val="22"/>
        </w:rPr>
        <w:t>第二条</w:t>
      </w:r>
      <w:r>
        <w:rPr>
          <w:rFonts w:hint="eastAsia" w:ascii="方正书宋_GBK" w:hAnsi="方正书宋_GBK" w:eastAsia="方正书宋_GBK" w:cs="方正书宋_GBK"/>
          <w:b w:val="0"/>
          <w:bCs w:val="0"/>
          <w:sz w:val="22"/>
          <w:szCs w:val="22"/>
        </w:rPr>
        <w:t xml:space="preserve">  </w:t>
      </w:r>
      <w:r>
        <w:rPr>
          <w:rFonts w:hint="eastAsia" w:ascii="方正书宋_GBK" w:hAnsi="方正书宋_GBK" w:eastAsia="方正书宋_GBK" w:cs="方正书宋_GBK"/>
          <w:b w:val="0"/>
          <w:bCs w:val="0"/>
          <w:sz w:val="22"/>
          <w:szCs w:val="22"/>
          <w:lang w:val="en-US" w:eastAsia="zh-CN"/>
        </w:rPr>
        <w:t>在物业管理区域内，乙方提供的前期物业服务包括以下内容：</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lang w:val="en-US" w:eastAsia="zh-CN"/>
        </w:rPr>
        <w:t>1.</w:t>
      </w:r>
      <w:r>
        <w:rPr>
          <w:rFonts w:hint="eastAsia" w:ascii="方正书宋_GBK" w:hAnsi="方正书宋_GBK" w:eastAsia="方正书宋_GBK" w:cs="方正书宋_GBK"/>
          <w:b w:val="0"/>
          <w:bCs w:val="0"/>
          <w:sz w:val="22"/>
          <w:szCs w:val="22"/>
        </w:rPr>
        <w:t>物业共用部位的维护和管理（物业共用部位明细见附件</w:t>
      </w:r>
      <w:r>
        <w:rPr>
          <w:rFonts w:hint="eastAsia" w:ascii="方正书宋_GBK" w:hAnsi="方正书宋_GBK" w:eastAsia="方正书宋_GBK" w:cs="方正书宋_GBK"/>
          <w:b w:val="0"/>
          <w:bCs w:val="0"/>
          <w:sz w:val="22"/>
          <w:szCs w:val="22"/>
          <w:lang w:val="en-US" w:eastAsia="zh-CN"/>
        </w:rPr>
        <w:t>3</w:t>
      </w:r>
      <w:r>
        <w:rPr>
          <w:rFonts w:hint="eastAsia" w:ascii="方正书宋_GBK" w:hAnsi="方正书宋_GBK" w:eastAsia="方正书宋_GBK" w:cs="方正书宋_GBK"/>
          <w:b w:val="0"/>
          <w:bCs w:val="0"/>
          <w:sz w:val="22"/>
          <w:szCs w:val="22"/>
        </w:rPr>
        <w:t>）；</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lang w:val="en-US" w:eastAsia="zh-CN"/>
        </w:rPr>
        <w:t>2.</w:t>
      </w:r>
      <w:r>
        <w:rPr>
          <w:rFonts w:hint="eastAsia" w:ascii="方正书宋_GBK" w:hAnsi="方正书宋_GBK" w:eastAsia="方正书宋_GBK" w:cs="方正书宋_GBK"/>
          <w:b w:val="0"/>
          <w:bCs w:val="0"/>
          <w:sz w:val="22"/>
          <w:szCs w:val="22"/>
        </w:rPr>
        <w:t>物业共用设施设备的运行、维护和管理（物业共用设施设备明细见附件</w:t>
      </w:r>
      <w:r>
        <w:rPr>
          <w:rFonts w:hint="eastAsia" w:ascii="方正书宋_GBK" w:hAnsi="方正书宋_GBK" w:eastAsia="方正书宋_GBK" w:cs="方正书宋_GBK"/>
          <w:b w:val="0"/>
          <w:bCs w:val="0"/>
          <w:sz w:val="22"/>
          <w:szCs w:val="22"/>
          <w:lang w:val="en-US" w:eastAsia="zh-CN"/>
        </w:rPr>
        <w:t>4</w:t>
      </w:r>
      <w:r>
        <w:rPr>
          <w:rFonts w:hint="eastAsia" w:ascii="方正书宋_GBK" w:hAnsi="方正书宋_GBK" w:eastAsia="方正书宋_GBK" w:cs="方正书宋_GBK"/>
          <w:b w:val="0"/>
          <w:bCs w:val="0"/>
          <w:sz w:val="22"/>
          <w:szCs w:val="22"/>
        </w:rPr>
        <w:t>）；</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lang w:val="en-US" w:eastAsia="zh-CN"/>
        </w:rPr>
        <w:t>3.</w:t>
      </w:r>
      <w:r>
        <w:rPr>
          <w:rFonts w:hint="eastAsia" w:ascii="方正书宋_GBK" w:hAnsi="方正书宋_GBK" w:eastAsia="方正书宋_GBK" w:cs="方正书宋_GBK"/>
          <w:b w:val="0"/>
          <w:bCs w:val="0"/>
          <w:sz w:val="22"/>
          <w:szCs w:val="22"/>
        </w:rPr>
        <w:t>公共区域环境卫生的维护；</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lang w:val="en-US" w:eastAsia="zh-CN"/>
        </w:rPr>
        <w:t>4.</w:t>
      </w:r>
      <w:r>
        <w:rPr>
          <w:rFonts w:hint="eastAsia" w:ascii="方正书宋_GBK" w:hAnsi="方正书宋_GBK" w:eastAsia="方正书宋_GBK" w:cs="方正书宋_GBK"/>
          <w:b w:val="0"/>
          <w:bCs w:val="0"/>
          <w:sz w:val="22"/>
          <w:szCs w:val="22"/>
        </w:rPr>
        <w:t>公共绿化的养护和管理；</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lang w:val="en-US" w:eastAsia="zh-CN"/>
        </w:rPr>
        <w:t>5.</w:t>
      </w:r>
      <w:r>
        <w:rPr>
          <w:rFonts w:hint="eastAsia" w:ascii="方正书宋_GBK" w:hAnsi="方正书宋_GBK" w:eastAsia="方正书宋_GBK" w:cs="方正书宋_GBK"/>
          <w:b w:val="0"/>
          <w:bCs w:val="0"/>
          <w:sz w:val="22"/>
          <w:szCs w:val="22"/>
        </w:rPr>
        <w:t>车辆停放管理服务；</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lang w:val="en-US" w:eastAsia="zh-CN"/>
        </w:rPr>
        <w:t>6.</w:t>
      </w:r>
      <w:r>
        <w:rPr>
          <w:rFonts w:hint="eastAsia" w:ascii="方正书宋_GBK" w:hAnsi="方正书宋_GBK" w:eastAsia="方正书宋_GBK" w:cs="方正书宋_GBK"/>
          <w:b w:val="0"/>
          <w:bCs w:val="0"/>
          <w:sz w:val="22"/>
          <w:szCs w:val="22"/>
        </w:rPr>
        <w:t>公共区域的秩序维护、安全防范等事项的协助管理服务；</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7.物业使用中对业主禁止行为的告知、劝阻、报告；</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u w:val="none"/>
        </w:rPr>
      </w:pPr>
      <w:r>
        <w:rPr>
          <w:rFonts w:hint="eastAsia" w:ascii="方正书宋_GBK" w:hAnsi="方正书宋_GBK" w:eastAsia="方正书宋_GBK" w:cs="方正书宋_GBK"/>
          <w:b w:val="0"/>
          <w:bCs w:val="0"/>
          <w:sz w:val="22"/>
          <w:szCs w:val="22"/>
          <w:u w:val="none"/>
          <w:lang w:val="en-US" w:eastAsia="zh-CN"/>
        </w:rPr>
        <w:t>8.</w:t>
      </w:r>
      <w:r>
        <w:rPr>
          <w:rFonts w:hint="eastAsia" w:ascii="方正书宋_GBK" w:hAnsi="方正书宋_GBK" w:eastAsia="方正书宋_GBK" w:cs="方正书宋_GBK"/>
          <w:b w:val="0"/>
          <w:bCs w:val="0"/>
          <w:sz w:val="22"/>
          <w:szCs w:val="22"/>
          <w:u w:val="none"/>
        </w:rPr>
        <w:t>装饰装修管理服务；</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lang w:val="en-US" w:eastAsia="zh-CN"/>
        </w:rPr>
        <w:t>9.</w:t>
      </w:r>
      <w:r>
        <w:rPr>
          <w:rFonts w:hint="eastAsia" w:ascii="方正书宋_GBK" w:hAnsi="方正书宋_GBK" w:eastAsia="方正书宋_GBK" w:cs="方正书宋_GBK"/>
          <w:b w:val="0"/>
          <w:bCs w:val="0"/>
          <w:sz w:val="22"/>
          <w:szCs w:val="22"/>
        </w:rPr>
        <w:t>物业档案及物业服务档案保管；</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u w:val="none"/>
          <w:lang w:val="en-US" w:eastAsia="zh-CN"/>
        </w:rPr>
        <w:t>10.</w:t>
      </w:r>
      <w:r>
        <w:rPr>
          <w:rFonts w:hint="eastAsia" w:ascii="方正书宋_GBK" w:hAnsi="方正书宋_GBK" w:eastAsia="方正书宋_GBK" w:cs="方正书宋_GBK"/>
          <w:b w:val="0"/>
          <w:bCs w:val="0"/>
          <w:sz w:val="22"/>
          <w:szCs w:val="22"/>
          <w:u w:val="single"/>
        </w:rPr>
        <w:t xml:space="preserve">             </w:t>
      </w:r>
      <w:r>
        <w:rPr>
          <w:rFonts w:hint="eastAsia" w:ascii="方正书宋_GBK" w:hAnsi="方正书宋_GBK" w:eastAsia="方正书宋_GBK" w:cs="方正书宋_GBK"/>
          <w:b w:val="0"/>
          <w:bCs w:val="0"/>
          <w:sz w:val="22"/>
          <w:szCs w:val="22"/>
          <w:u w:val="single"/>
          <w:lang w:val="en-US" w:eastAsia="zh-CN"/>
        </w:rPr>
        <w:t xml:space="preserve">         </w:t>
      </w:r>
      <w:r>
        <w:rPr>
          <w:rFonts w:hint="eastAsia" w:ascii="方正书宋_GBK" w:hAnsi="方正书宋_GBK" w:eastAsia="方正书宋_GBK" w:cs="方正书宋_GBK"/>
          <w:b w:val="0"/>
          <w:bCs w:val="0"/>
          <w:sz w:val="22"/>
          <w:szCs w:val="22"/>
          <w:u w:val="single"/>
        </w:rPr>
        <w:t xml:space="preserve">        </w:t>
      </w:r>
      <w:r>
        <w:rPr>
          <w:rFonts w:hint="eastAsia" w:ascii="方正书宋_GBK" w:hAnsi="方正书宋_GBK" w:eastAsia="方正书宋_GBK" w:cs="方正书宋_GBK"/>
          <w:b w:val="0"/>
          <w:bCs w:val="0"/>
          <w:sz w:val="22"/>
          <w:szCs w:val="22"/>
          <w:u w:val="single"/>
          <w:lang w:val="en-US" w:eastAsia="zh-CN"/>
        </w:rPr>
        <w:t xml:space="preserve">            </w:t>
      </w:r>
      <w:r>
        <w:rPr>
          <w:rFonts w:hint="eastAsia" w:ascii="方正书宋_GBK" w:hAnsi="方正书宋_GBK" w:eastAsia="方正书宋_GBK" w:cs="方正书宋_GBK"/>
          <w:b w:val="0"/>
          <w:bCs w:val="0"/>
          <w:sz w:val="22"/>
          <w:szCs w:val="22"/>
          <w:u w:val="single"/>
        </w:rPr>
        <w:t xml:space="preserve">      </w:t>
      </w:r>
      <w:r>
        <w:rPr>
          <w:rFonts w:hint="eastAsia" w:ascii="方正书宋_GBK" w:hAnsi="方正书宋_GBK" w:eastAsia="方正书宋_GBK" w:cs="方正书宋_GBK"/>
          <w:b w:val="0"/>
          <w:bCs w:val="0"/>
          <w:sz w:val="22"/>
          <w:szCs w:val="22"/>
        </w:rPr>
        <w:t>。</w:t>
      </w:r>
    </w:p>
    <w:p>
      <w:pPr>
        <w:keepNext w:val="0"/>
        <w:keepLines w:val="0"/>
        <w:pageBreakBefore w:val="0"/>
        <w:kinsoku/>
        <w:overflowPunct/>
        <w:topLinePunct w:val="0"/>
        <w:autoSpaceDE/>
        <w:autoSpaceDN/>
        <w:bidi w:val="0"/>
        <w:adjustRightInd/>
        <w:snapToGrid/>
        <w:spacing w:line="420" w:lineRule="exact"/>
        <w:ind w:firstLine="442"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bCs/>
          <w:sz w:val="22"/>
          <w:szCs w:val="22"/>
        </w:rPr>
        <w:t>第三条</w:t>
      </w:r>
      <w:r>
        <w:rPr>
          <w:rFonts w:hint="eastAsia" w:ascii="方正书宋_GBK" w:hAnsi="方正书宋_GBK" w:eastAsia="方正书宋_GBK" w:cs="方正书宋_GBK"/>
          <w:b w:val="0"/>
          <w:bCs w:val="0"/>
          <w:sz w:val="22"/>
          <w:szCs w:val="22"/>
        </w:rPr>
        <w:t xml:space="preserve">  在物业管理区域内，乙方接受业主委托的其他特约服务，或者单个业主委托乙方对其物业的专有部分提供维修养护等服务的，服务内容和费用由双方另行商定。</w:t>
      </w:r>
    </w:p>
    <w:p>
      <w:pPr>
        <w:keepNext w:val="0"/>
        <w:keepLines w:val="0"/>
        <w:pageBreakBefore w:val="0"/>
        <w:kinsoku/>
        <w:overflowPunct/>
        <w:topLinePunct w:val="0"/>
        <w:autoSpaceDE/>
        <w:autoSpaceDN/>
        <w:bidi w:val="0"/>
        <w:adjustRightInd/>
        <w:snapToGrid/>
        <w:spacing w:line="420" w:lineRule="exact"/>
        <w:ind w:firstLine="442"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bCs/>
          <w:sz w:val="22"/>
          <w:szCs w:val="22"/>
        </w:rPr>
        <w:t>第四条</w:t>
      </w:r>
      <w:r>
        <w:rPr>
          <w:rFonts w:hint="eastAsia" w:ascii="方正书宋_GBK" w:hAnsi="方正书宋_GBK" w:eastAsia="方正书宋_GBK" w:cs="方正书宋_GBK"/>
          <w:b w:val="0"/>
          <w:bCs w:val="0"/>
          <w:sz w:val="22"/>
          <w:szCs w:val="22"/>
        </w:rPr>
        <w:t xml:space="preserve">  乙方提供的前期物业服务质量</w:t>
      </w:r>
      <w:r>
        <w:rPr>
          <w:rFonts w:hint="eastAsia" w:ascii="方正书宋_GBK" w:hAnsi="方正书宋_GBK" w:eastAsia="方正书宋_GBK" w:cs="方正书宋_GBK"/>
          <w:b w:val="0"/>
          <w:bCs w:val="0"/>
          <w:sz w:val="22"/>
          <w:szCs w:val="22"/>
          <w:lang w:eastAsia="zh-CN"/>
        </w:rPr>
        <w:t>按第</w:t>
      </w:r>
      <w:r>
        <w:rPr>
          <w:rFonts w:hint="eastAsia" w:ascii="方正书宋_GBK" w:hAnsi="方正书宋_GBK" w:eastAsia="方正书宋_GBK" w:cs="方正书宋_GBK"/>
          <w:b w:val="0"/>
          <w:bCs w:val="0"/>
          <w:sz w:val="22"/>
          <w:szCs w:val="22"/>
          <w:u w:val="single"/>
          <w:lang w:val="en-US" w:eastAsia="zh-CN"/>
        </w:rPr>
        <w:t xml:space="preserve">   </w:t>
      </w:r>
      <w:r>
        <w:rPr>
          <w:rFonts w:hint="eastAsia" w:ascii="方正书宋_GBK" w:hAnsi="方正书宋_GBK" w:eastAsia="方正书宋_GBK" w:cs="方正书宋_GBK"/>
          <w:b w:val="0"/>
          <w:bCs w:val="0"/>
          <w:sz w:val="22"/>
          <w:szCs w:val="22"/>
          <w:lang w:eastAsia="zh-CN"/>
        </w:rPr>
        <w:t>种执</w:t>
      </w:r>
      <w:r>
        <w:rPr>
          <w:rFonts w:hint="eastAsia" w:ascii="方正书宋_GBK" w:hAnsi="方正书宋_GBK" w:eastAsia="方正书宋_GBK" w:cs="方正书宋_GBK"/>
          <w:b w:val="0"/>
          <w:bCs w:val="0"/>
          <w:sz w:val="22"/>
          <w:szCs w:val="22"/>
          <w:u w:val="none"/>
          <w:lang w:eastAsia="zh-CN"/>
        </w:rPr>
        <w:t>行</w:t>
      </w:r>
      <w:r>
        <w:rPr>
          <w:rFonts w:hint="eastAsia" w:ascii="方正书宋_GBK" w:hAnsi="方正书宋_GBK" w:eastAsia="方正书宋_GBK" w:cs="方正书宋_GBK"/>
          <w:b w:val="0"/>
          <w:bCs w:val="0"/>
          <w:sz w:val="22"/>
          <w:szCs w:val="22"/>
        </w:rPr>
        <w:t>。</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u w:val="none"/>
          <w:lang w:val="en-US" w:eastAsia="zh-CN"/>
        </w:rPr>
      </w:pPr>
      <w:r>
        <w:rPr>
          <w:rFonts w:hint="eastAsia" w:ascii="方正书宋_GBK" w:hAnsi="方正书宋_GBK" w:eastAsia="方正书宋_GBK" w:cs="方正书宋_GBK"/>
          <w:b w:val="0"/>
          <w:bCs w:val="0"/>
          <w:sz w:val="22"/>
          <w:szCs w:val="22"/>
        </w:rPr>
        <w:t>1</w:t>
      </w:r>
      <w:r>
        <w:rPr>
          <w:rFonts w:hint="eastAsia" w:ascii="方正书宋_GBK" w:hAnsi="方正书宋_GBK" w:eastAsia="方正书宋_GBK" w:cs="方正书宋_GBK"/>
          <w:b w:val="0"/>
          <w:bCs w:val="0"/>
          <w:sz w:val="22"/>
          <w:szCs w:val="22"/>
          <w:lang w:val="en-US" w:eastAsia="zh-CN"/>
        </w:rPr>
        <w:t>.</w:t>
      </w:r>
      <w:r>
        <w:rPr>
          <w:rFonts w:hint="eastAsia" w:ascii="方正书宋_GBK" w:hAnsi="方正书宋_GBK" w:eastAsia="方正书宋_GBK" w:cs="方正书宋_GBK"/>
          <w:b w:val="0"/>
          <w:bCs w:val="0"/>
          <w:sz w:val="22"/>
          <w:szCs w:val="22"/>
        </w:rPr>
        <w:t>物业服务</w:t>
      </w:r>
      <w:r>
        <w:rPr>
          <w:rFonts w:hint="eastAsia" w:ascii="方正书宋_GBK" w:hAnsi="方正书宋_GBK" w:eastAsia="方正书宋_GBK" w:cs="方正书宋_GBK"/>
          <w:b w:val="0"/>
          <w:bCs w:val="0"/>
          <w:sz w:val="22"/>
          <w:szCs w:val="22"/>
          <w:lang w:eastAsia="zh-CN"/>
        </w:rPr>
        <w:t>标准</w:t>
      </w:r>
      <w:r>
        <w:rPr>
          <w:rFonts w:hint="eastAsia" w:ascii="方正书宋_GBK" w:hAnsi="方正书宋_GBK" w:eastAsia="方正书宋_GBK" w:cs="方正书宋_GBK"/>
          <w:b w:val="0"/>
          <w:bCs w:val="0"/>
          <w:sz w:val="22"/>
          <w:szCs w:val="22"/>
        </w:rPr>
        <w:t>等级</w:t>
      </w:r>
      <w:r>
        <w:rPr>
          <w:rFonts w:hint="eastAsia" w:ascii="方正书宋_GBK" w:hAnsi="方正书宋_GBK" w:eastAsia="方正书宋_GBK" w:cs="方正书宋_GBK"/>
          <w:b w:val="0"/>
          <w:bCs w:val="0"/>
          <w:sz w:val="22"/>
          <w:szCs w:val="22"/>
          <w:lang w:eastAsia="zh-CN"/>
        </w:rPr>
        <w:t>按照</w:t>
      </w:r>
      <w:r>
        <w:rPr>
          <w:rFonts w:hint="eastAsia" w:ascii="方正书宋_GBK" w:hAnsi="方正书宋_GBK" w:eastAsia="方正书宋_GBK" w:cs="方正书宋_GBK"/>
          <w:b w:val="0"/>
          <w:bCs w:val="0"/>
          <w:sz w:val="22"/>
          <w:szCs w:val="22"/>
          <w:u w:val="single"/>
          <w:lang w:val="en-US" w:eastAsia="zh-CN"/>
        </w:rPr>
        <w:t xml:space="preserve">                </w:t>
      </w:r>
      <w:r>
        <w:rPr>
          <w:rFonts w:hint="eastAsia" w:ascii="方正书宋_GBK" w:hAnsi="方正书宋_GBK" w:eastAsia="方正书宋_GBK" w:cs="方正书宋_GBK"/>
          <w:b w:val="0"/>
          <w:bCs w:val="0"/>
          <w:sz w:val="22"/>
          <w:szCs w:val="22"/>
          <w:u w:val="none"/>
          <w:lang w:val="en-US" w:eastAsia="zh-CN"/>
        </w:rPr>
        <w:t>规定的</w:t>
      </w:r>
      <w:r>
        <w:rPr>
          <w:rFonts w:hint="eastAsia" w:ascii="方正书宋_GBK" w:hAnsi="方正书宋_GBK" w:eastAsia="方正书宋_GBK" w:cs="方正书宋_GBK"/>
          <w:b w:val="0"/>
          <w:bCs w:val="0"/>
          <w:sz w:val="22"/>
          <w:szCs w:val="22"/>
          <w:u w:val="single"/>
          <w:lang w:val="en-US" w:eastAsia="zh-CN"/>
        </w:rPr>
        <w:t xml:space="preserve">    </w:t>
      </w:r>
      <w:r>
        <w:rPr>
          <w:rFonts w:hint="eastAsia" w:ascii="方正书宋_GBK" w:hAnsi="方正书宋_GBK" w:eastAsia="方正书宋_GBK" w:cs="方正书宋_GBK"/>
          <w:b w:val="0"/>
          <w:bCs w:val="0"/>
          <w:sz w:val="22"/>
          <w:szCs w:val="22"/>
          <w:u w:val="none"/>
          <w:lang w:val="en-US" w:eastAsia="zh-CN"/>
        </w:rPr>
        <w:t>级执行。</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lang w:eastAsia="zh-CN"/>
        </w:rPr>
      </w:pPr>
      <w:r>
        <w:rPr>
          <w:rFonts w:hint="eastAsia" w:ascii="方正书宋_GBK" w:hAnsi="方正书宋_GBK" w:eastAsia="方正书宋_GBK" w:cs="方正书宋_GBK"/>
          <w:b w:val="0"/>
          <w:bCs w:val="0"/>
          <w:sz w:val="22"/>
          <w:szCs w:val="22"/>
        </w:rPr>
        <w:t>2</w:t>
      </w:r>
      <w:r>
        <w:rPr>
          <w:rFonts w:hint="eastAsia" w:ascii="方正书宋_GBK" w:hAnsi="方正书宋_GBK" w:eastAsia="方正书宋_GBK" w:cs="方正书宋_GBK"/>
          <w:b w:val="0"/>
          <w:bCs w:val="0"/>
          <w:sz w:val="22"/>
          <w:szCs w:val="22"/>
          <w:lang w:val="en-US" w:eastAsia="zh-CN"/>
        </w:rPr>
        <w:t>.</w:t>
      </w:r>
      <w:r>
        <w:rPr>
          <w:rFonts w:hint="eastAsia" w:ascii="方正书宋_GBK" w:hAnsi="方正书宋_GBK" w:eastAsia="方正书宋_GBK" w:cs="方正书宋_GBK"/>
          <w:b w:val="0"/>
          <w:bCs w:val="0"/>
          <w:sz w:val="22"/>
          <w:szCs w:val="22"/>
          <w:u w:val="single"/>
        </w:rPr>
        <w:t xml:space="preserve">    </w:t>
      </w:r>
      <w:r>
        <w:rPr>
          <w:rFonts w:hint="eastAsia" w:ascii="方正书宋_GBK" w:hAnsi="方正书宋_GBK" w:eastAsia="方正书宋_GBK" w:cs="方正书宋_GBK"/>
          <w:b w:val="0"/>
          <w:bCs w:val="0"/>
          <w:sz w:val="22"/>
          <w:szCs w:val="22"/>
          <w:u w:val="single"/>
          <w:lang w:val="en-US" w:eastAsia="zh-CN"/>
        </w:rPr>
        <w:t xml:space="preserve">                                      </w:t>
      </w:r>
      <w:r>
        <w:rPr>
          <w:rFonts w:hint="eastAsia" w:ascii="方正书宋_GBK" w:hAnsi="方正书宋_GBK" w:eastAsia="方正书宋_GBK" w:cs="方正书宋_GBK"/>
          <w:b w:val="0"/>
          <w:bCs w:val="0"/>
          <w:sz w:val="22"/>
          <w:szCs w:val="22"/>
          <w:u w:val="single"/>
        </w:rPr>
        <w:t xml:space="preserve">       </w:t>
      </w:r>
      <w:r>
        <w:rPr>
          <w:rFonts w:hint="eastAsia" w:ascii="方正书宋_GBK" w:hAnsi="方正书宋_GBK" w:eastAsia="方正书宋_GBK" w:cs="方正书宋_GBK"/>
          <w:b w:val="0"/>
          <w:bCs w:val="0"/>
          <w:sz w:val="22"/>
          <w:szCs w:val="22"/>
          <w:u w:val="none"/>
          <w:lang w:eastAsia="zh-CN"/>
        </w:rPr>
        <w:t>。</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w:t>
      </w:r>
      <w:r>
        <w:rPr>
          <w:rFonts w:hint="eastAsia" w:ascii="方正书宋_GBK" w:hAnsi="方正书宋_GBK" w:eastAsia="方正书宋_GBK" w:cs="方正书宋_GBK"/>
          <w:b w:val="0"/>
          <w:bCs w:val="0"/>
          <w:color w:val="000000"/>
          <w:sz w:val="22"/>
          <w:szCs w:val="22"/>
          <w:lang w:eastAsia="zh-CN"/>
        </w:rPr>
        <w:t>前期物业服务质量</w:t>
      </w:r>
      <w:r>
        <w:rPr>
          <w:rFonts w:hint="eastAsia" w:ascii="方正书宋_GBK" w:hAnsi="方正书宋_GBK" w:eastAsia="方正书宋_GBK" w:cs="方正书宋_GBK"/>
          <w:b w:val="0"/>
          <w:bCs w:val="0"/>
          <w:color w:val="000000"/>
          <w:sz w:val="22"/>
          <w:szCs w:val="22"/>
        </w:rPr>
        <w:t>见附件</w:t>
      </w:r>
      <w:r>
        <w:rPr>
          <w:rFonts w:hint="eastAsia" w:ascii="方正书宋_GBK" w:hAnsi="方正书宋_GBK" w:eastAsia="方正书宋_GBK" w:cs="方正书宋_GBK"/>
          <w:b w:val="0"/>
          <w:bCs w:val="0"/>
          <w:color w:val="000000"/>
          <w:sz w:val="22"/>
          <w:szCs w:val="22"/>
          <w:lang w:val="en-US" w:eastAsia="zh-CN"/>
        </w:rPr>
        <w:t>5</w:t>
      </w:r>
      <w:r>
        <w:rPr>
          <w:rFonts w:hint="eastAsia" w:ascii="方正书宋_GBK" w:hAnsi="方正书宋_GBK" w:eastAsia="方正书宋_GBK" w:cs="方正书宋_GBK"/>
          <w:b w:val="0"/>
          <w:bCs w:val="0"/>
          <w:color w:val="000000"/>
          <w:sz w:val="22"/>
          <w:szCs w:val="22"/>
        </w:rPr>
        <w:t>）</w:t>
      </w:r>
    </w:p>
    <w:p>
      <w:pPr>
        <w:pStyle w:val="17"/>
        <w:keepNext w:val="0"/>
        <w:keepLines w:val="0"/>
        <w:pageBreakBefore w:val="0"/>
        <w:kinsoku/>
        <w:overflowPunct/>
        <w:topLinePunct w:val="0"/>
        <w:autoSpaceDE/>
        <w:autoSpaceDN/>
        <w:bidi w:val="0"/>
        <w:adjustRightInd/>
        <w:snapToGrid/>
        <w:spacing w:before="296" w:after="296" w:line="420" w:lineRule="exact"/>
        <w:ind w:left="0" w:leftChars="0"/>
        <w:jc w:val="center"/>
        <w:textAlignment w:val="auto"/>
        <w:outlineLvl w:val="9"/>
        <w:rPr>
          <w:rFonts w:hint="eastAsia" w:ascii="方正黑体_GBK" w:hAnsi="方正黑体_GBK" w:eastAsia="方正黑体_GBK" w:cs="方正黑体_GBK"/>
          <w:b w:val="0"/>
          <w:bCs w:val="0"/>
          <w:kern w:val="0"/>
          <w:sz w:val="28"/>
          <w:szCs w:val="28"/>
          <w:lang w:eastAsia="zh-CN"/>
        </w:rPr>
      </w:pPr>
      <w:r>
        <w:rPr>
          <w:rFonts w:hint="eastAsia" w:ascii="方正黑体_GBK" w:hAnsi="方正黑体_GBK" w:eastAsia="方正黑体_GBK" w:cs="方正黑体_GBK"/>
          <w:b w:val="0"/>
          <w:bCs w:val="0"/>
          <w:kern w:val="0"/>
          <w:sz w:val="28"/>
          <w:szCs w:val="28"/>
        </w:rPr>
        <w:t>第三章　物业</w:t>
      </w:r>
      <w:r>
        <w:rPr>
          <w:rFonts w:hint="eastAsia" w:ascii="方正黑体_GBK" w:hAnsi="方正黑体_GBK" w:eastAsia="方正黑体_GBK" w:cs="方正黑体_GBK"/>
          <w:b w:val="0"/>
          <w:bCs w:val="0"/>
          <w:kern w:val="0"/>
          <w:sz w:val="28"/>
          <w:szCs w:val="28"/>
          <w:lang w:eastAsia="zh-CN"/>
        </w:rPr>
        <w:t>服务收费与经营</w:t>
      </w:r>
    </w:p>
    <w:p>
      <w:pPr>
        <w:keepNext w:val="0"/>
        <w:keepLines w:val="0"/>
        <w:pageBreakBefore w:val="0"/>
        <w:kinsoku/>
        <w:overflowPunct/>
        <w:topLinePunct w:val="0"/>
        <w:autoSpaceDE/>
        <w:autoSpaceDN/>
        <w:bidi w:val="0"/>
        <w:adjustRightInd/>
        <w:snapToGrid/>
        <w:spacing w:line="420" w:lineRule="exact"/>
        <w:ind w:firstLine="442"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bCs/>
          <w:sz w:val="22"/>
          <w:szCs w:val="22"/>
          <w:lang w:eastAsia="zh-CN"/>
        </w:rPr>
        <w:t>第五条</w:t>
      </w:r>
      <w:r>
        <w:rPr>
          <w:rFonts w:hint="eastAsia" w:ascii="方正书宋_GBK" w:hAnsi="方正书宋_GBK" w:eastAsia="方正书宋_GBK" w:cs="方正书宋_GBK"/>
          <w:b w:val="0"/>
          <w:bCs w:val="0"/>
          <w:sz w:val="22"/>
          <w:szCs w:val="22"/>
          <w:lang w:val="en-US" w:eastAsia="zh-CN"/>
        </w:rPr>
        <w:t xml:space="preserve">  </w:t>
      </w:r>
      <w:r>
        <w:rPr>
          <w:rFonts w:hint="eastAsia" w:ascii="方正书宋_GBK" w:hAnsi="方正书宋_GBK" w:eastAsia="方正书宋_GBK" w:cs="方正书宋_GBK"/>
          <w:b w:val="0"/>
          <w:bCs w:val="0"/>
          <w:sz w:val="22"/>
          <w:szCs w:val="22"/>
        </w:rPr>
        <w:t>本物业管理区域</w:t>
      </w:r>
      <w:r>
        <w:rPr>
          <w:rFonts w:hint="eastAsia" w:ascii="方正书宋_GBK" w:hAnsi="方正书宋_GBK" w:eastAsia="方正书宋_GBK" w:cs="方正书宋_GBK"/>
          <w:b w:val="0"/>
          <w:bCs w:val="0"/>
          <w:sz w:val="22"/>
          <w:szCs w:val="22"/>
          <w:lang w:eastAsia="zh-CN"/>
        </w:rPr>
        <w:t>物业公共服务费</w:t>
      </w:r>
      <w:r>
        <w:rPr>
          <w:rFonts w:hint="eastAsia" w:ascii="方正书宋_GBK" w:hAnsi="方正书宋_GBK" w:eastAsia="方正书宋_GBK" w:cs="方正书宋_GBK"/>
          <w:b w:val="0"/>
          <w:bCs w:val="0"/>
          <w:sz w:val="22"/>
          <w:szCs w:val="22"/>
        </w:rPr>
        <w:t>选择以下第</w:t>
      </w:r>
      <w:r>
        <w:rPr>
          <w:rFonts w:hint="eastAsia" w:ascii="方正书宋_GBK" w:hAnsi="方正书宋_GBK" w:eastAsia="方正书宋_GBK" w:cs="方正书宋_GBK"/>
          <w:b w:val="0"/>
          <w:bCs w:val="0"/>
          <w:sz w:val="22"/>
          <w:szCs w:val="22"/>
          <w:u w:val="single"/>
        </w:rPr>
        <w:t xml:space="preserve">   </w:t>
      </w:r>
      <w:r>
        <w:rPr>
          <w:rFonts w:hint="eastAsia" w:ascii="方正书宋_GBK" w:hAnsi="方正书宋_GBK" w:eastAsia="方正书宋_GBK" w:cs="方正书宋_GBK"/>
          <w:b w:val="0"/>
          <w:bCs w:val="0"/>
          <w:sz w:val="22"/>
          <w:szCs w:val="22"/>
        </w:rPr>
        <w:t>种方式：</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1</w:t>
      </w:r>
      <w:r>
        <w:rPr>
          <w:rFonts w:hint="eastAsia" w:ascii="方正书宋_GBK" w:hAnsi="方正书宋_GBK" w:eastAsia="方正书宋_GBK" w:cs="方正书宋_GBK"/>
          <w:b w:val="0"/>
          <w:bCs w:val="0"/>
          <w:sz w:val="22"/>
          <w:szCs w:val="22"/>
          <w:lang w:val="en-US" w:eastAsia="zh-CN"/>
        </w:rPr>
        <w:t>.</w:t>
      </w:r>
      <w:r>
        <w:rPr>
          <w:rFonts w:hint="eastAsia" w:ascii="方正书宋_GBK" w:hAnsi="方正书宋_GBK" w:eastAsia="方正书宋_GBK" w:cs="方正书宋_GBK"/>
          <w:b w:val="0"/>
          <w:bCs w:val="0"/>
          <w:sz w:val="22"/>
          <w:szCs w:val="22"/>
        </w:rPr>
        <w:t>包干制</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物业</w:t>
      </w:r>
      <w:r>
        <w:rPr>
          <w:rFonts w:hint="eastAsia" w:ascii="方正书宋_GBK" w:hAnsi="方正书宋_GBK" w:eastAsia="方正书宋_GBK" w:cs="方正书宋_GBK"/>
          <w:b w:val="0"/>
          <w:bCs w:val="0"/>
          <w:sz w:val="22"/>
          <w:szCs w:val="22"/>
          <w:lang w:eastAsia="zh-CN"/>
        </w:rPr>
        <w:t>公共服务费</w:t>
      </w:r>
      <w:r>
        <w:rPr>
          <w:rFonts w:hint="eastAsia" w:ascii="方正书宋_GBK" w:hAnsi="方正书宋_GBK" w:eastAsia="方正书宋_GBK" w:cs="方正书宋_GBK"/>
          <w:b w:val="0"/>
          <w:bCs w:val="0"/>
          <w:sz w:val="22"/>
          <w:szCs w:val="22"/>
        </w:rPr>
        <w:t>主要用于以下开支：</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（1）管理服务人员的工资、社会保险和按规定提取的福利费等；</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（2）物业共用部位、共用设施设备的日常运行、维护、检测费用；</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（3）物业管理区域清洁卫生费用；</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（4）物业管理区域绿化养护费用；</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（5）物业管理区域秩序维护费用；</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（6）办公费用；</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（7）物业服务企业固定资产折旧；</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（8）物业共用部位、共用设施设备及公众责任保险费用；</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（9）法定税费；</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（10）物业服务企业的利润；</w:t>
      </w:r>
    </w:p>
    <w:p>
      <w:pPr>
        <w:keepNext w:val="0"/>
        <w:keepLines w:val="0"/>
        <w:pageBreakBefore w:val="0"/>
        <w:kinsoku/>
        <w:overflowPunct/>
        <w:topLinePunct w:val="0"/>
        <w:autoSpaceDE/>
        <w:autoSpaceDN/>
        <w:bidi w:val="0"/>
        <w:adjustRightInd/>
        <w:snapToGrid/>
        <w:spacing w:line="420" w:lineRule="exact"/>
        <w:ind w:firstLine="440" w:firstLineChars="200"/>
        <w:jc w:val="left"/>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u w:val="none"/>
          <w:lang w:eastAsia="zh-CN"/>
        </w:rPr>
        <w:t>（</w:t>
      </w:r>
      <w:r>
        <w:rPr>
          <w:rFonts w:hint="eastAsia" w:ascii="方正书宋_GBK" w:hAnsi="方正书宋_GBK" w:eastAsia="方正书宋_GBK" w:cs="方正书宋_GBK"/>
          <w:b w:val="0"/>
          <w:bCs w:val="0"/>
          <w:sz w:val="22"/>
          <w:szCs w:val="22"/>
          <w:u w:val="none"/>
          <w:lang w:val="en-US" w:eastAsia="zh-CN"/>
        </w:rPr>
        <w:t>11</w:t>
      </w:r>
      <w:r>
        <w:rPr>
          <w:rFonts w:hint="eastAsia" w:ascii="方正书宋_GBK" w:hAnsi="方正书宋_GBK" w:eastAsia="方正书宋_GBK" w:cs="方正书宋_GBK"/>
          <w:b w:val="0"/>
          <w:bCs w:val="0"/>
          <w:sz w:val="22"/>
          <w:szCs w:val="22"/>
          <w:u w:val="none"/>
          <w:lang w:eastAsia="zh-CN"/>
        </w:rPr>
        <w:t>）</w:t>
      </w:r>
      <w:r>
        <w:rPr>
          <w:rFonts w:hint="eastAsia" w:ascii="方正书宋_GBK" w:hAnsi="方正书宋_GBK" w:eastAsia="方正书宋_GBK" w:cs="方正书宋_GBK"/>
          <w:b w:val="0"/>
          <w:bCs w:val="0"/>
          <w:sz w:val="22"/>
          <w:szCs w:val="22"/>
          <w:u w:val="single"/>
        </w:rPr>
        <w:t xml:space="preserve">                                             </w:t>
      </w:r>
      <w:r>
        <w:rPr>
          <w:rFonts w:hint="eastAsia" w:ascii="方正书宋_GBK" w:hAnsi="方正书宋_GBK" w:eastAsia="方正书宋_GBK" w:cs="方正书宋_GBK"/>
          <w:b w:val="0"/>
          <w:bCs w:val="0"/>
          <w:sz w:val="22"/>
          <w:szCs w:val="22"/>
        </w:rPr>
        <w:t>。</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包干制服务费不含下列费用：</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（1）物业共用部位、共用设施设备维修和更新、改造费用；</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（2）产权归专业经营单位的专业经营设施设备的运行、维修、养护、更新费用；</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（3）</w:t>
      </w:r>
      <w:r>
        <w:rPr>
          <w:rFonts w:hint="eastAsia" w:ascii="方正书宋_GBK" w:hAnsi="方正书宋_GBK" w:eastAsia="方正书宋_GBK" w:cs="方正书宋_GBK"/>
          <w:b w:val="0"/>
          <w:bCs w:val="0"/>
          <w:sz w:val="22"/>
          <w:szCs w:val="22"/>
          <w:u w:val="single"/>
        </w:rPr>
        <w:t xml:space="preserve">                         </w:t>
      </w:r>
      <w:r>
        <w:rPr>
          <w:rFonts w:hint="eastAsia" w:ascii="方正书宋_GBK" w:hAnsi="方正书宋_GBK" w:eastAsia="方正书宋_GBK" w:cs="方正书宋_GBK"/>
          <w:b w:val="0"/>
          <w:bCs w:val="0"/>
          <w:sz w:val="22"/>
          <w:szCs w:val="22"/>
          <w:u w:val="single"/>
          <w:lang w:val="en-US" w:eastAsia="zh-CN"/>
        </w:rPr>
        <w:t xml:space="preserve">  </w:t>
      </w:r>
      <w:r>
        <w:rPr>
          <w:rFonts w:hint="eastAsia" w:ascii="方正书宋_GBK" w:hAnsi="方正书宋_GBK" w:eastAsia="方正书宋_GBK" w:cs="方正书宋_GBK"/>
          <w:b w:val="0"/>
          <w:bCs w:val="0"/>
          <w:sz w:val="22"/>
          <w:szCs w:val="22"/>
          <w:u w:val="single"/>
        </w:rPr>
        <w:t xml:space="preserve">                  </w:t>
      </w:r>
      <w:r>
        <w:rPr>
          <w:rFonts w:hint="eastAsia" w:ascii="方正书宋_GBK" w:hAnsi="方正书宋_GBK" w:eastAsia="方正书宋_GBK" w:cs="方正书宋_GBK"/>
          <w:b w:val="0"/>
          <w:bCs w:val="0"/>
          <w:sz w:val="22"/>
          <w:szCs w:val="22"/>
        </w:rPr>
        <w:t>。</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乙方按照上述标准收取物业</w:t>
      </w:r>
      <w:r>
        <w:rPr>
          <w:rFonts w:hint="eastAsia" w:ascii="方正书宋_GBK" w:hAnsi="方正书宋_GBK" w:eastAsia="方正书宋_GBK" w:cs="方正书宋_GBK"/>
          <w:b w:val="0"/>
          <w:bCs w:val="0"/>
          <w:sz w:val="22"/>
          <w:szCs w:val="22"/>
          <w:lang w:eastAsia="zh-CN"/>
        </w:rPr>
        <w:t>公共</w:t>
      </w:r>
      <w:r>
        <w:rPr>
          <w:rFonts w:hint="eastAsia" w:ascii="方正书宋_GBK" w:hAnsi="方正书宋_GBK" w:eastAsia="方正书宋_GBK" w:cs="方正书宋_GBK"/>
          <w:b w:val="0"/>
          <w:bCs w:val="0"/>
          <w:sz w:val="22"/>
          <w:szCs w:val="22"/>
        </w:rPr>
        <w:t>服务费用，并按本合同约定的服务内容和标准提供服务，盈余或亏损由乙方享有或承担。乙方不得以亏损为由单方要求增加费用、降低服务标准或减少服务项目。</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2</w:t>
      </w:r>
      <w:r>
        <w:rPr>
          <w:rFonts w:hint="eastAsia" w:ascii="方正书宋_GBK" w:hAnsi="方正书宋_GBK" w:eastAsia="方正书宋_GBK" w:cs="方正书宋_GBK"/>
          <w:b w:val="0"/>
          <w:bCs w:val="0"/>
          <w:sz w:val="22"/>
          <w:szCs w:val="22"/>
          <w:lang w:val="en-US" w:eastAsia="zh-CN"/>
        </w:rPr>
        <w:t>.</w:t>
      </w:r>
      <w:r>
        <w:rPr>
          <w:rFonts w:hint="eastAsia" w:ascii="方正书宋_GBK" w:hAnsi="方正书宋_GBK" w:eastAsia="方正书宋_GBK" w:cs="方正书宋_GBK"/>
          <w:b w:val="0"/>
          <w:bCs w:val="0"/>
          <w:sz w:val="22"/>
          <w:szCs w:val="22"/>
        </w:rPr>
        <w:t>酬金制</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lang w:eastAsia="zh-CN"/>
        </w:rPr>
        <w:t>物业公共服务费</w:t>
      </w:r>
      <w:r>
        <w:rPr>
          <w:rFonts w:hint="eastAsia" w:ascii="方正书宋_GBK" w:hAnsi="方正书宋_GBK" w:eastAsia="方正书宋_GBK" w:cs="方正书宋_GBK"/>
          <w:b w:val="0"/>
          <w:bCs w:val="0"/>
          <w:sz w:val="22"/>
          <w:szCs w:val="22"/>
        </w:rPr>
        <w:t>由物业服务支出和乙方的酬金构成。</w:t>
      </w:r>
    </w:p>
    <w:p>
      <w:pPr>
        <w:pStyle w:val="14"/>
        <w:keepNext w:val="0"/>
        <w:keepLines w:val="0"/>
        <w:pageBreakBefore w:val="0"/>
        <w:kinsoku/>
        <w:overflowPunct/>
        <w:topLinePunct w:val="0"/>
        <w:autoSpaceDE/>
        <w:autoSpaceDN/>
        <w:bidi w:val="0"/>
        <w:adjustRightInd/>
        <w:snapToGrid/>
        <w:spacing w:after="0" w:line="420" w:lineRule="exact"/>
        <w:ind w:left="0" w:leftChars="0"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物业服务支出为所交纳的业主所有，由乙方代管，主要用于以下开支：</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（1）管理服务人员的工资、社会保险和按规定提取的福利费等；</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（2）物业共用部位、共用设施设备的日常运行、维护、检测费用；</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（3）物业管理区域清洁卫生费用；</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（4）物业管理区域绿化养护费用；</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（5）物业管理区域秩序维护费用；</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（6）办公费用；</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（7）物业服务企业固定资产折旧；</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（8）物业共用部位、共用设施设备及公众责任保险费用；</w:t>
      </w:r>
    </w:p>
    <w:p>
      <w:pPr>
        <w:keepNext w:val="0"/>
        <w:keepLines w:val="0"/>
        <w:pageBreakBefore w:val="0"/>
        <w:kinsoku/>
        <w:overflowPunct/>
        <w:topLinePunct w:val="0"/>
        <w:autoSpaceDE/>
        <w:autoSpaceDN/>
        <w:bidi w:val="0"/>
        <w:adjustRightInd/>
        <w:snapToGrid/>
        <w:spacing w:line="420" w:lineRule="exact"/>
        <w:ind w:firstLine="440" w:firstLineChars="200"/>
        <w:jc w:val="left"/>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（9）</w:t>
      </w:r>
      <w:r>
        <w:rPr>
          <w:rFonts w:hint="eastAsia" w:ascii="方正书宋_GBK" w:hAnsi="方正书宋_GBK" w:eastAsia="方正书宋_GBK" w:cs="方正书宋_GBK"/>
          <w:b w:val="0"/>
          <w:bCs w:val="0"/>
          <w:sz w:val="22"/>
          <w:szCs w:val="22"/>
          <w:u w:val="single"/>
        </w:rPr>
        <w:t xml:space="preserve">                                              </w:t>
      </w:r>
      <w:r>
        <w:rPr>
          <w:rFonts w:hint="eastAsia" w:ascii="方正书宋_GBK" w:hAnsi="方正书宋_GBK" w:eastAsia="方正书宋_GBK" w:cs="方正书宋_GBK"/>
          <w:b w:val="0"/>
          <w:bCs w:val="0"/>
          <w:sz w:val="22"/>
          <w:szCs w:val="22"/>
        </w:rPr>
        <w:t>。</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乙方采取以下第</w:t>
      </w:r>
      <w:r>
        <w:rPr>
          <w:rFonts w:hint="eastAsia" w:ascii="方正书宋_GBK" w:hAnsi="方正书宋_GBK" w:eastAsia="方正书宋_GBK" w:cs="方正书宋_GBK"/>
          <w:b w:val="0"/>
          <w:bCs w:val="0"/>
          <w:sz w:val="22"/>
          <w:szCs w:val="22"/>
          <w:u w:val="single"/>
        </w:rPr>
        <w:t xml:space="preserve">   </w:t>
      </w:r>
      <w:r>
        <w:rPr>
          <w:rFonts w:hint="eastAsia" w:ascii="方正书宋_GBK" w:hAnsi="方正书宋_GBK" w:eastAsia="方正书宋_GBK" w:cs="方正书宋_GBK"/>
          <w:b w:val="0"/>
          <w:bCs w:val="0"/>
          <w:sz w:val="22"/>
          <w:szCs w:val="22"/>
        </w:rPr>
        <w:t>种方式提取酬金：</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（1）乙方按</w:t>
      </w:r>
      <w:r>
        <w:rPr>
          <w:rFonts w:hint="eastAsia" w:ascii="方正书宋_GBK" w:hAnsi="方正书宋_GBK" w:eastAsia="方正书宋_GBK" w:cs="方正书宋_GBK"/>
          <w:b w:val="0"/>
          <w:bCs w:val="0"/>
          <w:sz w:val="22"/>
          <w:szCs w:val="22"/>
          <w:u w:val="single"/>
        </w:rPr>
        <w:t xml:space="preserve">       </w:t>
      </w:r>
      <w:r>
        <w:rPr>
          <w:rFonts w:hint="eastAsia" w:ascii="方正书宋_GBK" w:hAnsi="方正书宋_GBK" w:eastAsia="方正书宋_GBK" w:cs="方正书宋_GBK"/>
          <w:b w:val="0"/>
          <w:bCs w:val="0"/>
          <w:sz w:val="22"/>
          <w:szCs w:val="22"/>
        </w:rPr>
        <w:t>（每月/每季/每</w:t>
      </w:r>
      <w:r>
        <w:rPr>
          <w:rFonts w:hint="eastAsia" w:ascii="方正书宋_GBK" w:hAnsi="方正书宋_GBK" w:eastAsia="方正书宋_GBK" w:cs="方正书宋_GBK"/>
          <w:b w:val="0"/>
          <w:bCs w:val="0"/>
          <w:sz w:val="22"/>
          <w:szCs w:val="22"/>
          <w:lang w:eastAsia="zh-CN"/>
        </w:rPr>
        <w:t>半</w:t>
      </w:r>
      <w:r>
        <w:rPr>
          <w:rFonts w:hint="eastAsia" w:ascii="方正书宋_GBK" w:hAnsi="方正书宋_GBK" w:eastAsia="方正书宋_GBK" w:cs="方正书宋_GBK"/>
          <w:b w:val="0"/>
          <w:bCs w:val="0"/>
          <w:sz w:val="22"/>
          <w:szCs w:val="22"/>
        </w:rPr>
        <w:t>年）</w:t>
      </w:r>
      <w:r>
        <w:rPr>
          <w:rFonts w:hint="eastAsia" w:ascii="方正书宋_GBK" w:hAnsi="方正书宋_GBK" w:eastAsia="方正书宋_GBK" w:cs="方正书宋_GBK"/>
          <w:b w:val="0"/>
          <w:bCs w:val="0"/>
          <w:sz w:val="22"/>
          <w:szCs w:val="22"/>
          <w:u w:val="single"/>
        </w:rPr>
        <w:t xml:space="preserve">       </w:t>
      </w:r>
      <w:r>
        <w:rPr>
          <w:rFonts w:hint="eastAsia" w:ascii="方正书宋_GBK" w:hAnsi="方正书宋_GBK" w:eastAsia="方正书宋_GBK" w:cs="方正书宋_GBK"/>
          <w:b w:val="0"/>
          <w:bCs w:val="0"/>
          <w:sz w:val="22"/>
          <w:szCs w:val="22"/>
        </w:rPr>
        <w:t>元的标准从预收的</w:t>
      </w:r>
      <w:r>
        <w:rPr>
          <w:rFonts w:hint="eastAsia" w:ascii="方正书宋_GBK" w:hAnsi="方正书宋_GBK" w:eastAsia="方正书宋_GBK" w:cs="方正书宋_GBK"/>
          <w:b w:val="0"/>
          <w:bCs w:val="0"/>
          <w:sz w:val="22"/>
          <w:szCs w:val="22"/>
          <w:lang w:eastAsia="zh-CN"/>
        </w:rPr>
        <w:t>物业公共服务费</w:t>
      </w:r>
      <w:r>
        <w:rPr>
          <w:rFonts w:hint="eastAsia" w:ascii="方正书宋_GBK" w:hAnsi="方正书宋_GBK" w:eastAsia="方正书宋_GBK" w:cs="方正书宋_GBK"/>
          <w:b w:val="0"/>
          <w:bCs w:val="0"/>
          <w:sz w:val="22"/>
          <w:szCs w:val="22"/>
        </w:rPr>
        <w:t>中提取。</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（2）</w:t>
      </w:r>
      <w:r>
        <w:rPr>
          <w:rFonts w:hint="eastAsia" w:ascii="方正书宋_GBK" w:hAnsi="方正书宋_GBK" w:eastAsia="方正书宋_GBK" w:cs="方正书宋_GBK"/>
          <w:b w:val="0"/>
          <w:bCs w:val="0"/>
          <w:spacing w:val="12"/>
          <w:sz w:val="22"/>
          <w:szCs w:val="22"/>
        </w:rPr>
        <w:t>乙方</w:t>
      </w:r>
      <w:r>
        <w:rPr>
          <w:rFonts w:hint="eastAsia" w:ascii="方正书宋_GBK" w:hAnsi="方正书宋_GBK" w:eastAsia="方正书宋_GBK" w:cs="方正书宋_GBK"/>
          <w:b w:val="0"/>
          <w:bCs w:val="0"/>
          <w:spacing w:val="12"/>
          <w:sz w:val="22"/>
          <w:szCs w:val="22"/>
          <w:u w:val="single"/>
        </w:rPr>
        <w:t xml:space="preserve">       </w:t>
      </w:r>
      <w:r>
        <w:rPr>
          <w:rFonts w:hint="eastAsia" w:ascii="方正书宋_GBK" w:hAnsi="方正书宋_GBK" w:eastAsia="方正书宋_GBK" w:cs="方正书宋_GBK"/>
          <w:b w:val="0"/>
          <w:bCs w:val="0"/>
          <w:spacing w:val="12"/>
          <w:sz w:val="22"/>
          <w:szCs w:val="22"/>
        </w:rPr>
        <w:t>（每月/每季/每</w:t>
      </w:r>
      <w:r>
        <w:rPr>
          <w:rFonts w:hint="eastAsia" w:ascii="方正书宋_GBK" w:hAnsi="方正书宋_GBK" w:eastAsia="方正书宋_GBK" w:cs="方正书宋_GBK"/>
          <w:b w:val="0"/>
          <w:bCs w:val="0"/>
          <w:spacing w:val="12"/>
          <w:sz w:val="22"/>
          <w:szCs w:val="22"/>
          <w:lang w:eastAsia="zh-CN"/>
        </w:rPr>
        <w:t>半</w:t>
      </w:r>
      <w:r>
        <w:rPr>
          <w:rFonts w:hint="eastAsia" w:ascii="方正书宋_GBK" w:hAnsi="方正书宋_GBK" w:eastAsia="方正书宋_GBK" w:cs="方正书宋_GBK"/>
          <w:b w:val="0"/>
          <w:bCs w:val="0"/>
          <w:spacing w:val="12"/>
          <w:sz w:val="22"/>
          <w:szCs w:val="22"/>
        </w:rPr>
        <w:t>年）按应收的</w:t>
      </w:r>
      <w:r>
        <w:rPr>
          <w:rFonts w:hint="eastAsia" w:ascii="方正书宋_GBK" w:hAnsi="方正书宋_GBK" w:eastAsia="方正书宋_GBK" w:cs="方正书宋_GBK"/>
          <w:b w:val="0"/>
          <w:bCs w:val="0"/>
          <w:spacing w:val="12"/>
          <w:sz w:val="22"/>
          <w:szCs w:val="22"/>
          <w:lang w:eastAsia="zh-CN"/>
        </w:rPr>
        <w:t>物业公共服务费</w:t>
      </w:r>
      <w:r>
        <w:rPr>
          <w:rFonts w:hint="eastAsia" w:ascii="方正书宋_GBK" w:hAnsi="方正书宋_GBK" w:eastAsia="方正书宋_GBK" w:cs="方正书宋_GBK"/>
          <w:b w:val="0"/>
          <w:bCs w:val="0"/>
          <w:sz w:val="22"/>
          <w:szCs w:val="22"/>
          <w:u w:val="single"/>
        </w:rPr>
        <w:t xml:space="preserve">       </w:t>
      </w:r>
      <w:r>
        <w:rPr>
          <w:rFonts w:hint="eastAsia" w:ascii="方正书宋_GBK" w:hAnsi="方正书宋_GBK" w:eastAsia="方正书宋_GBK" w:cs="方正书宋_GBK"/>
          <w:b w:val="0"/>
          <w:bCs w:val="0"/>
          <w:sz w:val="22"/>
          <w:szCs w:val="22"/>
        </w:rPr>
        <w:t>%的比例提取。</w:t>
      </w:r>
    </w:p>
    <w:p>
      <w:pPr>
        <w:pStyle w:val="21"/>
        <w:keepNext w:val="0"/>
        <w:keepLines w:val="0"/>
        <w:pageBreakBefore w:val="0"/>
        <w:kinsoku/>
        <w:overflowPunct/>
        <w:topLinePunct w:val="0"/>
        <w:autoSpaceDE/>
        <w:autoSpaceDN/>
        <w:bidi w:val="0"/>
        <w:adjustRightInd/>
        <w:snapToGrid/>
        <w:spacing w:after="0" w:line="420" w:lineRule="exact"/>
        <w:ind w:left="0" w:leftChars="0" w:firstLine="431" w:firstLineChars="196"/>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物业服务支出应全部用于本合同约定的支出。物业服务支出年度结算后结余部分，转入下一年度继续使用；物业服务支出年度结算后不足部分，由全体业主</w:t>
      </w:r>
      <w:r>
        <w:rPr>
          <w:rFonts w:hint="eastAsia" w:ascii="方正书宋_GBK" w:hAnsi="方正书宋_GBK" w:eastAsia="方正书宋_GBK" w:cs="方正书宋_GBK"/>
          <w:b w:val="0"/>
          <w:bCs w:val="0"/>
          <w:sz w:val="22"/>
          <w:szCs w:val="22"/>
          <w:lang w:eastAsia="zh-CN"/>
        </w:rPr>
        <w:t>按比例</w:t>
      </w:r>
      <w:r>
        <w:rPr>
          <w:rFonts w:hint="eastAsia" w:ascii="方正书宋_GBK" w:hAnsi="方正书宋_GBK" w:eastAsia="方正书宋_GBK" w:cs="方正书宋_GBK"/>
          <w:b w:val="0"/>
          <w:bCs w:val="0"/>
          <w:sz w:val="22"/>
          <w:szCs w:val="22"/>
        </w:rPr>
        <w:t>承担。</w:t>
      </w:r>
    </w:p>
    <w:p>
      <w:pPr>
        <w:pStyle w:val="21"/>
        <w:keepNext w:val="0"/>
        <w:keepLines w:val="0"/>
        <w:pageBreakBefore w:val="0"/>
        <w:kinsoku/>
        <w:overflowPunct/>
        <w:topLinePunct w:val="0"/>
        <w:autoSpaceDE/>
        <w:autoSpaceDN/>
        <w:bidi w:val="0"/>
        <w:adjustRightInd/>
        <w:snapToGrid/>
        <w:spacing w:after="0" w:line="420" w:lineRule="exact"/>
        <w:ind w:left="0" w:leftChars="0" w:firstLine="431" w:firstLineChars="196"/>
        <w:textAlignment w:val="auto"/>
        <w:outlineLvl w:val="9"/>
        <w:rPr>
          <w:rFonts w:hint="eastAsia" w:ascii="方正书宋_GBK" w:hAnsi="方正书宋_GBK" w:eastAsia="方正书宋_GBK" w:cs="方正书宋_GBK"/>
          <w:b w:val="0"/>
          <w:bCs w:val="0"/>
          <w:sz w:val="22"/>
          <w:szCs w:val="22"/>
          <w:u w:val="none"/>
          <w:lang w:val="en-US" w:eastAsia="zh-CN"/>
        </w:rPr>
      </w:pPr>
      <w:r>
        <w:rPr>
          <w:rFonts w:hint="eastAsia" w:ascii="方正书宋_GBK" w:hAnsi="方正书宋_GBK" w:eastAsia="方正书宋_GBK" w:cs="方正书宋_GBK"/>
          <w:b w:val="0"/>
          <w:bCs w:val="0"/>
          <w:sz w:val="22"/>
          <w:szCs w:val="22"/>
          <w:lang w:val="en-US" w:eastAsia="zh-CN"/>
        </w:rPr>
        <w:t>3.</w:t>
      </w:r>
      <w:r>
        <w:rPr>
          <w:rFonts w:hint="eastAsia" w:ascii="方正书宋_GBK" w:hAnsi="方正书宋_GBK" w:eastAsia="方正书宋_GBK" w:cs="方正书宋_GBK"/>
          <w:b w:val="0"/>
          <w:bCs w:val="0"/>
          <w:sz w:val="22"/>
          <w:szCs w:val="22"/>
          <w:u w:val="single"/>
          <w:lang w:val="en-US" w:eastAsia="zh-CN"/>
        </w:rPr>
        <w:t xml:space="preserve">                                                 </w:t>
      </w:r>
      <w:r>
        <w:rPr>
          <w:rFonts w:hint="eastAsia" w:ascii="方正书宋_GBK" w:hAnsi="方正书宋_GBK" w:eastAsia="方正书宋_GBK" w:cs="方正书宋_GBK"/>
          <w:b w:val="0"/>
          <w:bCs w:val="0"/>
          <w:sz w:val="22"/>
          <w:szCs w:val="22"/>
          <w:u w:val="none"/>
          <w:lang w:val="en-US" w:eastAsia="zh-CN"/>
        </w:rPr>
        <w:t>。</w:t>
      </w:r>
    </w:p>
    <w:p>
      <w:pPr>
        <w:keepNext w:val="0"/>
        <w:keepLines w:val="0"/>
        <w:pageBreakBefore w:val="0"/>
        <w:kinsoku/>
        <w:overflowPunct/>
        <w:topLinePunct w:val="0"/>
        <w:autoSpaceDE/>
        <w:autoSpaceDN/>
        <w:bidi w:val="0"/>
        <w:adjustRightInd/>
        <w:snapToGrid/>
        <w:spacing w:line="420" w:lineRule="exact"/>
        <w:ind w:firstLine="442" w:firstLineChars="200"/>
        <w:textAlignment w:val="auto"/>
        <w:outlineLvl w:val="9"/>
        <w:rPr>
          <w:rFonts w:hint="eastAsia" w:ascii="方正书宋_GBK" w:hAnsi="方正书宋_GBK" w:eastAsia="方正书宋_GBK" w:cs="方正书宋_GBK"/>
          <w:b w:val="0"/>
          <w:bCs w:val="0"/>
          <w:sz w:val="22"/>
          <w:szCs w:val="22"/>
          <w:lang w:val="en-US" w:eastAsia="zh-CN"/>
        </w:rPr>
      </w:pPr>
      <w:r>
        <w:rPr>
          <w:rFonts w:hint="eastAsia" w:ascii="方正书宋_GBK" w:hAnsi="方正书宋_GBK" w:eastAsia="方正书宋_GBK" w:cs="方正书宋_GBK"/>
          <w:b/>
          <w:bCs/>
          <w:sz w:val="22"/>
          <w:szCs w:val="22"/>
        </w:rPr>
        <w:t>第</w:t>
      </w:r>
      <w:r>
        <w:rPr>
          <w:rFonts w:hint="eastAsia" w:ascii="方正书宋_GBK" w:hAnsi="方正书宋_GBK" w:eastAsia="方正书宋_GBK" w:cs="方正书宋_GBK"/>
          <w:b/>
          <w:bCs/>
          <w:sz w:val="22"/>
          <w:szCs w:val="22"/>
          <w:lang w:eastAsia="zh-CN"/>
        </w:rPr>
        <w:t>六</w:t>
      </w:r>
      <w:r>
        <w:rPr>
          <w:rFonts w:hint="eastAsia" w:ascii="方正书宋_GBK" w:hAnsi="方正书宋_GBK" w:eastAsia="方正书宋_GBK" w:cs="方正书宋_GBK"/>
          <w:b/>
          <w:bCs/>
          <w:sz w:val="22"/>
          <w:szCs w:val="22"/>
        </w:rPr>
        <w:t xml:space="preserve">条 </w:t>
      </w:r>
      <w:r>
        <w:rPr>
          <w:rFonts w:hint="eastAsia" w:ascii="方正书宋_GBK" w:hAnsi="方正书宋_GBK" w:eastAsia="方正书宋_GBK" w:cs="方正书宋_GBK"/>
          <w:b w:val="0"/>
          <w:bCs w:val="0"/>
          <w:sz w:val="22"/>
          <w:szCs w:val="22"/>
        </w:rPr>
        <w:t xml:space="preserve"> </w:t>
      </w:r>
      <w:r>
        <w:rPr>
          <w:rFonts w:hint="eastAsia" w:ascii="方正书宋_GBK" w:hAnsi="方正书宋_GBK" w:eastAsia="方正书宋_GBK" w:cs="方正书宋_GBK"/>
          <w:b w:val="0"/>
          <w:bCs w:val="0"/>
          <w:sz w:val="22"/>
          <w:szCs w:val="22"/>
          <w:lang w:eastAsia="zh-CN"/>
        </w:rPr>
        <w:t>物业公共服务费标准</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lang w:eastAsia="zh-CN"/>
        </w:rPr>
        <w:t>物业公共服务费</w:t>
      </w:r>
      <w:r>
        <w:rPr>
          <w:rFonts w:hint="eastAsia" w:ascii="方正书宋_GBK" w:hAnsi="方正书宋_GBK" w:eastAsia="方正书宋_GBK" w:cs="方正书宋_GBK"/>
          <w:b w:val="0"/>
          <w:bCs w:val="0"/>
          <w:sz w:val="22"/>
          <w:szCs w:val="22"/>
        </w:rPr>
        <w:t>用由业主按其拥有物业的建筑面积交纳，具体标准如下：</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多层住宅：</w:t>
      </w:r>
      <w:r>
        <w:rPr>
          <w:rFonts w:hint="eastAsia" w:ascii="方正书宋_GBK" w:hAnsi="方正书宋_GBK" w:eastAsia="方正书宋_GBK" w:cs="方正书宋_GBK"/>
          <w:b w:val="0"/>
          <w:bCs w:val="0"/>
          <w:sz w:val="22"/>
          <w:szCs w:val="22"/>
          <w:u w:val="single"/>
        </w:rPr>
        <w:t xml:space="preserve">          </w:t>
      </w:r>
      <w:r>
        <w:rPr>
          <w:rFonts w:hint="eastAsia" w:ascii="方正书宋_GBK" w:hAnsi="方正书宋_GBK" w:eastAsia="方正书宋_GBK" w:cs="方正书宋_GBK"/>
          <w:b w:val="0"/>
          <w:bCs w:val="0"/>
          <w:sz w:val="22"/>
          <w:szCs w:val="22"/>
        </w:rPr>
        <w:t>元/月·平方米；</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高层住宅：</w:t>
      </w:r>
      <w:r>
        <w:rPr>
          <w:rFonts w:hint="eastAsia" w:ascii="方正书宋_GBK" w:hAnsi="方正书宋_GBK" w:eastAsia="方正书宋_GBK" w:cs="方正书宋_GBK"/>
          <w:b w:val="0"/>
          <w:bCs w:val="0"/>
          <w:sz w:val="22"/>
          <w:szCs w:val="22"/>
          <w:u w:val="single"/>
        </w:rPr>
        <w:t xml:space="preserve">          </w:t>
      </w:r>
      <w:r>
        <w:rPr>
          <w:rFonts w:hint="eastAsia" w:ascii="方正书宋_GBK" w:hAnsi="方正书宋_GBK" w:eastAsia="方正书宋_GBK" w:cs="方正书宋_GBK"/>
          <w:b w:val="0"/>
          <w:bCs w:val="0"/>
          <w:sz w:val="22"/>
          <w:szCs w:val="22"/>
        </w:rPr>
        <w:t>元/月·平方米；</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别墅：</w:t>
      </w:r>
      <w:r>
        <w:rPr>
          <w:rFonts w:hint="eastAsia" w:ascii="方正书宋_GBK" w:hAnsi="方正书宋_GBK" w:eastAsia="方正书宋_GBK" w:cs="方正书宋_GBK"/>
          <w:b w:val="0"/>
          <w:bCs w:val="0"/>
          <w:sz w:val="22"/>
          <w:szCs w:val="22"/>
          <w:u w:val="single"/>
        </w:rPr>
        <w:t xml:space="preserve">          </w:t>
      </w:r>
      <w:r>
        <w:rPr>
          <w:rFonts w:hint="eastAsia" w:ascii="方正书宋_GBK" w:hAnsi="方正书宋_GBK" w:eastAsia="方正书宋_GBK" w:cs="方正书宋_GBK"/>
          <w:b w:val="0"/>
          <w:bCs w:val="0"/>
          <w:sz w:val="22"/>
          <w:szCs w:val="22"/>
        </w:rPr>
        <w:t>元/月·平方米；</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办公楼：</w:t>
      </w:r>
      <w:r>
        <w:rPr>
          <w:rFonts w:hint="eastAsia" w:ascii="方正书宋_GBK" w:hAnsi="方正书宋_GBK" w:eastAsia="方正书宋_GBK" w:cs="方正书宋_GBK"/>
          <w:b w:val="0"/>
          <w:bCs w:val="0"/>
          <w:sz w:val="22"/>
          <w:szCs w:val="22"/>
          <w:u w:val="single"/>
        </w:rPr>
        <w:t xml:space="preserve">          </w:t>
      </w:r>
      <w:r>
        <w:rPr>
          <w:rFonts w:hint="eastAsia" w:ascii="方正书宋_GBK" w:hAnsi="方正书宋_GBK" w:eastAsia="方正书宋_GBK" w:cs="方正书宋_GBK"/>
          <w:b w:val="0"/>
          <w:bCs w:val="0"/>
          <w:sz w:val="22"/>
          <w:szCs w:val="22"/>
        </w:rPr>
        <w:t>元/月·平方米；</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商业物业：</w:t>
      </w:r>
      <w:r>
        <w:rPr>
          <w:rFonts w:hint="eastAsia" w:ascii="方正书宋_GBK" w:hAnsi="方正书宋_GBK" w:eastAsia="方正书宋_GBK" w:cs="方正书宋_GBK"/>
          <w:b w:val="0"/>
          <w:bCs w:val="0"/>
          <w:sz w:val="22"/>
          <w:szCs w:val="22"/>
          <w:u w:val="single"/>
        </w:rPr>
        <w:t xml:space="preserve">          </w:t>
      </w:r>
      <w:r>
        <w:rPr>
          <w:rFonts w:hint="eastAsia" w:ascii="方正书宋_GBK" w:hAnsi="方正书宋_GBK" w:eastAsia="方正书宋_GBK" w:cs="方正书宋_GBK"/>
          <w:b w:val="0"/>
          <w:bCs w:val="0"/>
          <w:sz w:val="22"/>
          <w:szCs w:val="22"/>
        </w:rPr>
        <w:t>元/月·平方米；</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u w:val="single"/>
        </w:rPr>
        <w:t xml:space="preserve">    </w:t>
      </w:r>
      <w:r>
        <w:rPr>
          <w:rFonts w:hint="eastAsia" w:ascii="方正书宋_GBK" w:hAnsi="方正书宋_GBK" w:eastAsia="方正书宋_GBK" w:cs="方正书宋_GBK"/>
          <w:b w:val="0"/>
          <w:bCs w:val="0"/>
          <w:sz w:val="22"/>
          <w:szCs w:val="22"/>
        </w:rPr>
        <w:t>物业：</w:t>
      </w:r>
      <w:r>
        <w:rPr>
          <w:rFonts w:hint="eastAsia" w:ascii="方正书宋_GBK" w:hAnsi="方正书宋_GBK" w:eastAsia="方正书宋_GBK" w:cs="方正书宋_GBK"/>
          <w:b w:val="0"/>
          <w:bCs w:val="0"/>
          <w:sz w:val="22"/>
          <w:szCs w:val="22"/>
          <w:u w:val="single"/>
        </w:rPr>
        <w:t xml:space="preserve">          </w:t>
      </w:r>
      <w:r>
        <w:rPr>
          <w:rFonts w:hint="eastAsia" w:ascii="方正书宋_GBK" w:hAnsi="方正书宋_GBK" w:eastAsia="方正书宋_GBK" w:cs="方正书宋_GBK"/>
          <w:b w:val="0"/>
          <w:bCs w:val="0"/>
          <w:sz w:val="22"/>
          <w:szCs w:val="22"/>
        </w:rPr>
        <w:t>元/月·平方米。</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依法将住宅变更为其他用途的，应根据变更后的物业性质</w:t>
      </w:r>
      <w:r>
        <w:rPr>
          <w:rFonts w:hint="eastAsia" w:ascii="方正书宋_GBK" w:hAnsi="方正书宋_GBK" w:eastAsia="方正书宋_GBK" w:cs="方正书宋_GBK"/>
          <w:b w:val="0"/>
          <w:bCs w:val="0"/>
          <w:sz w:val="22"/>
          <w:szCs w:val="22"/>
          <w:lang w:eastAsia="zh-CN"/>
        </w:rPr>
        <w:t>，按相应</w:t>
      </w:r>
      <w:r>
        <w:rPr>
          <w:rFonts w:hint="eastAsia" w:ascii="方正书宋_GBK" w:hAnsi="方正书宋_GBK" w:eastAsia="方正书宋_GBK" w:cs="方正书宋_GBK"/>
          <w:b w:val="0"/>
          <w:bCs w:val="0"/>
          <w:sz w:val="22"/>
          <w:szCs w:val="22"/>
        </w:rPr>
        <w:t>收费标准交费。</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u w:val="single"/>
          <w:lang w:val="en-US" w:eastAsia="zh-CN"/>
        </w:rPr>
      </w:pPr>
      <w:r>
        <w:rPr>
          <w:rFonts w:hint="eastAsia" w:ascii="方正书宋_GBK" w:hAnsi="方正书宋_GBK" w:eastAsia="方正书宋_GBK" w:cs="方正书宋_GBK"/>
          <w:b w:val="0"/>
          <w:bCs w:val="0"/>
          <w:sz w:val="22"/>
          <w:szCs w:val="22"/>
          <w:lang w:eastAsia="zh-CN"/>
        </w:rPr>
        <w:t>物业公共服务费的调整方式：</w:t>
      </w:r>
      <w:r>
        <w:rPr>
          <w:rFonts w:hint="eastAsia" w:ascii="方正书宋_GBK" w:hAnsi="方正书宋_GBK" w:eastAsia="方正书宋_GBK" w:cs="方正书宋_GBK"/>
          <w:b w:val="0"/>
          <w:bCs w:val="0"/>
          <w:sz w:val="22"/>
          <w:szCs w:val="22"/>
          <w:u w:val="single"/>
          <w:lang w:val="en-US" w:eastAsia="zh-CN"/>
        </w:rPr>
        <w:t xml:space="preserve">                         </w:t>
      </w:r>
    </w:p>
    <w:p>
      <w:pPr>
        <w:keepNext w:val="0"/>
        <w:keepLines w:val="0"/>
        <w:pageBreakBefore w:val="0"/>
        <w:kinsoku/>
        <w:overflowPunct/>
        <w:topLinePunct w:val="0"/>
        <w:autoSpaceDE/>
        <w:autoSpaceDN/>
        <w:bidi w:val="0"/>
        <w:adjustRightInd/>
        <w:snapToGrid/>
        <w:spacing w:line="420" w:lineRule="exact"/>
        <w:textAlignment w:val="auto"/>
        <w:outlineLvl w:val="9"/>
        <w:rPr>
          <w:rFonts w:hint="eastAsia" w:ascii="方正书宋_GBK" w:hAnsi="方正书宋_GBK" w:eastAsia="方正书宋_GBK" w:cs="方正书宋_GBK"/>
          <w:b w:val="0"/>
          <w:bCs w:val="0"/>
          <w:sz w:val="22"/>
          <w:szCs w:val="22"/>
          <w:u w:val="single"/>
          <w:lang w:val="en-US" w:eastAsia="zh-CN"/>
        </w:rPr>
      </w:pPr>
      <w:r>
        <w:rPr>
          <w:rFonts w:hint="eastAsia" w:ascii="方正书宋_GBK" w:hAnsi="方正书宋_GBK" w:eastAsia="方正书宋_GBK" w:cs="方正书宋_GBK"/>
          <w:b w:val="0"/>
          <w:bCs w:val="0"/>
          <w:sz w:val="22"/>
          <w:szCs w:val="22"/>
          <w:u w:val="single"/>
          <w:lang w:val="en-US" w:eastAsia="zh-CN"/>
        </w:rPr>
        <w:t xml:space="preserve">                                                       。</w:t>
      </w:r>
    </w:p>
    <w:p>
      <w:pPr>
        <w:keepNext w:val="0"/>
        <w:keepLines w:val="0"/>
        <w:pageBreakBefore w:val="0"/>
        <w:kinsoku/>
        <w:overflowPunct/>
        <w:topLinePunct w:val="0"/>
        <w:autoSpaceDE/>
        <w:autoSpaceDN/>
        <w:bidi w:val="0"/>
        <w:adjustRightInd/>
        <w:snapToGrid/>
        <w:spacing w:line="420" w:lineRule="exact"/>
        <w:ind w:firstLine="442" w:firstLineChars="200"/>
        <w:textAlignment w:val="auto"/>
        <w:outlineLvl w:val="9"/>
        <w:rPr>
          <w:rFonts w:hint="eastAsia" w:ascii="方正书宋_GBK" w:hAnsi="方正书宋_GBK" w:eastAsia="方正书宋_GBK" w:cs="方正书宋_GBK"/>
          <w:b w:val="0"/>
          <w:bCs w:val="0"/>
          <w:sz w:val="22"/>
          <w:szCs w:val="22"/>
          <w:u w:val="none"/>
        </w:rPr>
      </w:pPr>
      <w:r>
        <w:rPr>
          <w:rFonts w:hint="eastAsia" w:ascii="方正书宋_GBK" w:hAnsi="方正书宋_GBK" w:eastAsia="方正书宋_GBK" w:cs="方正书宋_GBK"/>
          <w:b/>
          <w:bCs/>
          <w:sz w:val="22"/>
          <w:szCs w:val="22"/>
        </w:rPr>
        <w:t>第</w:t>
      </w:r>
      <w:r>
        <w:rPr>
          <w:rFonts w:hint="eastAsia" w:ascii="方正书宋_GBK" w:hAnsi="方正书宋_GBK" w:eastAsia="方正书宋_GBK" w:cs="方正书宋_GBK"/>
          <w:b/>
          <w:bCs/>
          <w:sz w:val="22"/>
          <w:szCs w:val="22"/>
          <w:lang w:eastAsia="zh-CN"/>
        </w:rPr>
        <w:t>七</w:t>
      </w:r>
      <w:r>
        <w:rPr>
          <w:rFonts w:hint="eastAsia" w:ascii="方正书宋_GBK" w:hAnsi="方正书宋_GBK" w:eastAsia="方正书宋_GBK" w:cs="方正书宋_GBK"/>
          <w:b/>
          <w:bCs/>
          <w:sz w:val="22"/>
          <w:szCs w:val="22"/>
        </w:rPr>
        <w:t>条</w:t>
      </w:r>
      <w:r>
        <w:rPr>
          <w:rFonts w:hint="eastAsia" w:ascii="方正书宋_GBK" w:hAnsi="方正书宋_GBK" w:eastAsia="方正书宋_GBK" w:cs="方正书宋_GBK"/>
          <w:b w:val="0"/>
          <w:bCs w:val="0"/>
          <w:sz w:val="22"/>
          <w:szCs w:val="22"/>
        </w:rPr>
        <w:t xml:space="preserve">  物业服务实行酬金制方式计费的，乙方应向全体业主公布物业管理年度计划和</w:t>
      </w:r>
      <w:r>
        <w:rPr>
          <w:rFonts w:hint="eastAsia" w:ascii="方正书宋_GBK" w:hAnsi="方正书宋_GBK" w:eastAsia="方正书宋_GBK" w:cs="方正书宋_GBK"/>
          <w:b w:val="0"/>
          <w:bCs w:val="0"/>
          <w:sz w:val="22"/>
          <w:szCs w:val="22"/>
          <w:lang w:eastAsia="zh-CN"/>
        </w:rPr>
        <w:t>物业公共服务费</w:t>
      </w:r>
      <w:r>
        <w:rPr>
          <w:rFonts w:hint="eastAsia" w:ascii="方正书宋_GBK" w:hAnsi="方正书宋_GBK" w:eastAsia="方正书宋_GBK" w:cs="方正书宋_GBK"/>
          <w:b w:val="0"/>
          <w:bCs w:val="0"/>
          <w:sz w:val="22"/>
          <w:szCs w:val="22"/>
        </w:rPr>
        <w:t>年度预决算</w:t>
      </w:r>
      <w:r>
        <w:rPr>
          <w:rFonts w:hint="eastAsia" w:ascii="方正书宋_GBK" w:hAnsi="方正书宋_GBK" w:eastAsia="方正书宋_GBK" w:cs="方正书宋_GBK"/>
          <w:b w:val="0"/>
          <w:bCs w:val="0"/>
          <w:sz w:val="22"/>
          <w:szCs w:val="22"/>
          <w:lang w:eastAsia="zh-CN"/>
        </w:rPr>
        <w:t>，</w:t>
      </w:r>
      <w:r>
        <w:rPr>
          <w:rFonts w:hint="eastAsia" w:ascii="方正书宋_GBK" w:hAnsi="方正书宋_GBK" w:eastAsia="方正书宋_GBK" w:cs="方正书宋_GBK"/>
          <w:b w:val="0"/>
          <w:bCs w:val="0"/>
          <w:sz w:val="22"/>
          <w:szCs w:val="22"/>
          <w:u w:val="none"/>
        </w:rPr>
        <w:t>并每</w:t>
      </w:r>
      <w:r>
        <w:rPr>
          <w:rFonts w:hint="eastAsia" w:ascii="方正书宋_GBK" w:hAnsi="方正书宋_GBK" w:eastAsia="方正书宋_GBK" w:cs="方正书宋_GBK"/>
          <w:b w:val="0"/>
          <w:bCs w:val="0"/>
          <w:sz w:val="22"/>
          <w:szCs w:val="22"/>
          <w:u w:val="none"/>
          <w:lang w:val="en-US" w:eastAsia="zh-CN"/>
        </w:rPr>
        <w:t xml:space="preserve">  </w:t>
      </w:r>
      <w:r>
        <w:rPr>
          <w:rFonts w:hint="eastAsia" w:ascii="方正书宋_GBK" w:hAnsi="方正书宋_GBK" w:eastAsia="方正书宋_GBK" w:cs="方正书宋_GBK"/>
          <w:b w:val="0"/>
          <w:bCs w:val="0"/>
          <w:sz w:val="22"/>
          <w:szCs w:val="22"/>
          <w:u w:val="none"/>
        </w:rPr>
        <w:t>年</w:t>
      </w:r>
      <w:r>
        <w:rPr>
          <w:rFonts w:hint="eastAsia" w:ascii="方正书宋_GBK" w:hAnsi="方正书宋_GBK" w:eastAsia="方正书宋_GBK" w:cs="方正书宋_GBK"/>
          <w:b w:val="0"/>
          <w:bCs w:val="0"/>
          <w:sz w:val="22"/>
          <w:szCs w:val="22"/>
          <w:u w:val="single"/>
          <w:lang w:val="en-US" w:eastAsia="zh-CN"/>
        </w:rPr>
        <w:t xml:space="preserve">   </w:t>
      </w:r>
      <w:r>
        <w:rPr>
          <w:rFonts w:hint="eastAsia" w:ascii="方正书宋_GBK" w:hAnsi="方正书宋_GBK" w:eastAsia="方正书宋_GBK" w:cs="方正书宋_GBK"/>
          <w:b w:val="0"/>
          <w:bCs w:val="0"/>
          <w:sz w:val="22"/>
          <w:szCs w:val="22"/>
          <w:u w:val="none"/>
          <w:lang w:val="en-US" w:eastAsia="zh-CN"/>
        </w:rPr>
        <w:t>次</w:t>
      </w:r>
      <w:r>
        <w:rPr>
          <w:rFonts w:hint="eastAsia" w:ascii="方正书宋_GBK" w:hAnsi="方正书宋_GBK" w:eastAsia="方正书宋_GBK" w:cs="方正书宋_GBK"/>
          <w:b w:val="0"/>
          <w:bCs w:val="0"/>
          <w:sz w:val="22"/>
          <w:szCs w:val="22"/>
          <w:u w:val="none"/>
        </w:rPr>
        <w:t>向全体业主公布</w:t>
      </w:r>
      <w:r>
        <w:rPr>
          <w:rFonts w:hint="eastAsia" w:ascii="方正书宋_GBK" w:hAnsi="方正书宋_GBK" w:eastAsia="方正书宋_GBK" w:cs="方正书宋_GBK"/>
          <w:b w:val="0"/>
          <w:bCs w:val="0"/>
          <w:sz w:val="22"/>
          <w:szCs w:val="22"/>
          <w:u w:val="none"/>
          <w:lang w:eastAsia="zh-CN"/>
        </w:rPr>
        <w:t>物业公共服务费</w:t>
      </w:r>
      <w:r>
        <w:rPr>
          <w:rFonts w:hint="eastAsia" w:ascii="方正书宋_GBK" w:hAnsi="方正书宋_GBK" w:eastAsia="方正书宋_GBK" w:cs="方正书宋_GBK"/>
          <w:b w:val="0"/>
          <w:bCs w:val="0"/>
          <w:sz w:val="22"/>
          <w:szCs w:val="22"/>
          <w:u w:val="none"/>
        </w:rPr>
        <w:t>的收支情况。</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对</w:t>
      </w:r>
      <w:r>
        <w:rPr>
          <w:rFonts w:hint="eastAsia" w:ascii="方正书宋_GBK" w:hAnsi="方正书宋_GBK" w:eastAsia="方正书宋_GBK" w:cs="方正书宋_GBK"/>
          <w:b w:val="0"/>
          <w:bCs w:val="0"/>
          <w:sz w:val="22"/>
          <w:szCs w:val="22"/>
          <w:lang w:eastAsia="zh-CN"/>
        </w:rPr>
        <w:t>物业公共服务费</w:t>
      </w:r>
      <w:r>
        <w:rPr>
          <w:rFonts w:hint="eastAsia" w:ascii="方正书宋_GBK" w:hAnsi="方正书宋_GBK" w:eastAsia="方正书宋_GBK" w:cs="方正书宋_GBK"/>
          <w:b w:val="0"/>
          <w:bCs w:val="0"/>
          <w:sz w:val="22"/>
          <w:szCs w:val="22"/>
        </w:rPr>
        <w:t>收支情况有争议的，采取以下方式解决：</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lang w:val="en-US" w:eastAsia="zh-CN"/>
        </w:rPr>
        <w:t>1.</w:t>
      </w:r>
      <w:r>
        <w:rPr>
          <w:rFonts w:hint="eastAsia" w:ascii="方正书宋_GBK" w:hAnsi="方正书宋_GBK" w:eastAsia="方正书宋_GBK" w:cs="方正书宋_GBK"/>
          <w:b w:val="0"/>
          <w:bCs w:val="0"/>
          <w:sz w:val="22"/>
          <w:szCs w:val="22"/>
        </w:rPr>
        <w:t>协商；</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lang w:val="en-US" w:eastAsia="zh-CN"/>
        </w:rPr>
        <w:t>2.</w:t>
      </w:r>
      <w:r>
        <w:rPr>
          <w:rFonts w:hint="eastAsia" w:ascii="方正书宋_GBK" w:hAnsi="方正书宋_GBK" w:eastAsia="方正书宋_GBK" w:cs="方正书宋_GBK"/>
          <w:b w:val="0"/>
          <w:bCs w:val="0"/>
          <w:sz w:val="22"/>
          <w:szCs w:val="22"/>
        </w:rPr>
        <w:t>专业机构审计，费用由</w:t>
      </w:r>
      <w:r>
        <w:rPr>
          <w:rFonts w:hint="eastAsia" w:ascii="方正书宋_GBK" w:hAnsi="方正书宋_GBK" w:eastAsia="方正书宋_GBK" w:cs="方正书宋_GBK"/>
          <w:b w:val="0"/>
          <w:bCs w:val="0"/>
          <w:sz w:val="22"/>
          <w:szCs w:val="22"/>
          <w:u w:val="single"/>
          <w:lang w:val="en-US" w:eastAsia="zh-CN"/>
        </w:rPr>
        <w:t xml:space="preserve">     </w:t>
      </w:r>
      <w:r>
        <w:rPr>
          <w:rFonts w:hint="eastAsia" w:ascii="方正书宋_GBK" w:hAnsi="方正书宋_GBK" w:eastAsia="方正书宋_GBK" w:cs="方正书宋_GBK"/>
          <w:b w:val="0"/>
          <w:bCs w:val="0"/>
          <w:sz w:val="22"/>
          <w:szCs w:val="22"/>
        </w:rPr>
        <w:t>承担；</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u w:val="none"/>
          <w:lang w:val="en-US" w:eastAsia="zh-CN"/>
        </w:rPr>
      </w:pPr>
      <w:r>
        <w:rPr>
          <w:rFonts w:hint="eastAsia" w:ascii="方正书宋_GBK" w:hAnsi="方正书宋_GBK" w:eastAsia="方正书宋_GBK" w:cs="方正书宋_GBK"/>
          <w:b w:val="0"/>
          <w:bCs w:val="0"/>
          <w:sz w:val="22"/>
          <w:szCs w:val="22"/>
        </w:rPr>
        <w:t>3</w:t>
      </w:r>
      <w:r>
        <w:rPr>
          <w:rFonts w:hint="eastAsia" w:ascii="方正书宋_GBK" w:hAnsi="方正书宋_GBK" w:eastAsia="方正书宋_GBK" w:cs="方正书宋_GBK"/>
          <w:b w:val="0"/>
          <w:bCs w:val="0"/>
          <w:sz w:val="22"/>
          <w:szCs w:val="22"/>
          <w:lang w:val="en-US" w:eastAsia="zh-CN"/>
        </w:rPr>
        <w:t>.</w:t>
      </w:r>
      <w:r>
        <w:rPr>
          <w:rFonts w:hint="eastAsia" w:ascii="方正书宋_GBK" w:hAnsi="方正书宋_GBK" w:eastAsia="方正书宋_GBK" w:cs="方正书宋_GBK"/>
          <w:b w:val="0"/>
          <w:bCs w:val="0"/>
          <w:sz w:val="22"/>
          <w:szCs w:val="22"/>
          <w:u w:val="single"/>
        </w:rPr>
        <w:t xml:space="preserve">      </w:t>
      </w:r>
      <w:r>
        <w:rPr>
          <w:rFonts w:hint="eastAsia" w:ascii="方正书宋_GBK" w:hAnsi="方正书宋_GBK" w:eastAsia="方正书宋_GBK" w:cs="方正书宋_GBK"/>
          <w:b w:val="0"/>
          <w:bCs w:val="0"/>
          <w:sz w:val="22"/>
          <w:szCs w:val="22"/>
          <w:u w:val="single"/>
          <w:lang w:val="en-US" w:eastAsia="zh-CN"/>
        </w:rPr>
        <w:t xml:space="preserve">                                  </w:t>
      </w:r>
      <w:r>
        <w:rPr>
          <w:rFonts w:hint="eastAsia" w:ascii="方正书宋_GBK" w:hAnsi="方正书宋_GBK" w:eastAsia="方正书宋_GBK" w:cs="方正书宋_GBK"/>
          <w:b w:val="0"/>
          <w:bCs w:val="0"/>
          <w:sz w:val="22"/>
          <w:szCs w:val="22"/>
          <w:u w:val="single"/>
        </w:rPr>
        <w:t xml:space="preserve">         </w:t>
      </w:r>
      <w:r>
        <w:rPr>
          <w:rFonts w:hint="eastAsia" w:ascii="方正书宋_GBK" w:hAnsi="方正书宋_GBK" w:eastAsia="方正书宋_GBK" w:cs="方正书宋_GBK"/>
          <w:b w:val="0"/>
          <w:bCs w:val="0"/>
          <w:sz w:val="22"/>
          <w:szCs w:val="22"/>
        </w:rPr>
        <w:t>。</w:t>
      </w:r>
    </w:p>
    <w:p>
      <w:pPr>
        <w:keepNext w:val="0"/>
        <w:keepLines w:val="0"/>
        <w:pageBreakBefore w:val="0"/>
        <w:kinsoku/>
        <w:overflowPunct/>
        <w:topLinePunct w:val="0"/>
        <w:autoSpaceDE/>
        <w:autoSpaceDN/>
        <w:bidi w:val="0"/>
        <w:adjustRightInd/>
        <w:snapToGrid/>
        <w:spacing w:line="420" w:lineRule="exact"/>
        <w:ind w:firstLine="442"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bCs/>
          <w:sz w:val="22"/>
          <w:szCs w:val="22"/>
        </w:rPr>
        <w:t>第</w:t>
      </w:r>
      <w:r>
        <w:rPr>
          <w:rFonts w:hint="eastAsia" w:ascii="方正书宋_GBK" w:hAnsi="方正书宋_GBK" w:eastAsia="方正书宋_GBK" w:cs="方正书宋_GBK"/>
          <w:b/>
          <w:bCs/>
          <w:sz w:val="22"/>
          <w:szCs w:val="22"/>
          <w:lang w:eastAsia="zh-CN"/>
        </w:rPr>
        <w:t>八</w:t>
      </w:r>
      <w:r>
        <w:rPr>
          <w:rFonts w:hint="eastAsia" w:ascii="方正书宋_GBK" w:hAnsi="方正书宋_GBK" w:eastAsia="方正书宋_GBK" w:cs="方正书宋_GBK"/>
          <w:b/>
          <w:bCs/>
          <w:sz w:val="22"/>
          <w:szCs w:val="22"/>
        </w:rPr>
        <w:t>条</w:t>
      </w:r>
      <w:r>
        <w:rPr>
          <w:rFonts w:hint="eastAsia" w:ascii="方正书宋_GBK" w:hAnsi="方正书宋_GBK" w:eastAsia="方正书宋_GBK" w:cs="方正书宋_GBK"/>
          <w:b w:val="0"/>
          <w:bCs w:val="0"/>
          <w:sz w:val="22"/>
          <w:szCs w:val="22"/>
        </w:rPr>
        <w:t xml:space="preserve">  本合同约定期限起始之日至出售房屋交付之日</w:t>
      </w:r>
      <w:r>
        <w:rPr>
          <w:rFonts w:hint="eastAsia" w:ascii="方正书宋_GBK" w:hAnsi="方正书宋_GBK" w:eastAsia="方正书宋_GBK" w:cs="方正书宋_GBK"/>
          <w:b w:val="0"/>
          <w:bCs w:val="0"/>
          <w:sz w:val="22"/>
          <w:szCs w:val="22"/>
          <w:lang w:eastAsia="zh-CN"/>
        </w:rPr>
        <w:t>前</w:t>
      </w:r>
      <w:r>
        <w:rPr>
          <w:rFonts w:hint="eastAsia" w:ascii="方正书宋_GBK" w:hAnsi="方正书宋_GBK" w:eastAsia="方正书宋_GBK" w:cs="方正书宋_GBK"/>
          <w:b w:val="0"/>
          <w:bCs w:val="0"/>
          <w:sz w:val="22"/>
          <w:szCs w:val="22"/>
        </w:rPr>
        <w:t>发生的物业</w:t>
      </w:r>
      <w:r>
        <w:rPr>
          <w:rFonts w:hint="eastAsia" w:ascii="方正书宋_GBK" w:hAnsi="方正书宋_GBK" w:eastAsia="方正书宋_GBK" w:cs="方正书宋_GBK"/>
          <w:b w:val="0"/>
          <w:bCs w:val="0"/>
          <w:sz w:val="22"/>
          <w:szCs w:val="22"/>
          <w:lang w:eastAsia="zh-CN"/>
        </w:rPr>
        <w:t>公共</w:t>
      </w:r>
      <w:r>
        <w:rPr>
          <w:rFonts w:hint="eastAsia" w:ascii="方正书宋_GBK" w:hAnsi="方正书宋_GBK" w:eastAsia="方正书宋_GBK" w:cs="方正书宋_GBK"/>
          <w:b w:val="0"/>
          <w:bCs w:val="0"/>
          <w:sz w:val="22"/>
          <w:szCs w:val="22"/>
        </w:rPr>
        <w:t>服务费由甲方承担，房屋交付之日</w:t>
      </w:r>
      <w:r>
        <w:rPr>
          <w:rFonts w:hint="eastAsia" w:ascii="方正书宋_GBK" w:hAnsi="方正书宋_GBK" w:eastAsia="方正书宋_GBK" w:cs="方正书宋_GBK"/>
          <w:b w:val="0"/>
          <w:bCs w:val="0"/>
          <w:sz w:val="22"/>
          <w:szCs w:val="22"/>
          <w:lang w:eastAsia="zh-CN"/>
        </w:rPr>
        <w:t>起</w:t>
      </w:r>
      <w:r>
        <w:rPr>
          <w:rFonts w:hint="eastAsia" w:ascii="方正书宋_GBK" w:hAnsi="方正书宋_GBK" w:eastAsia="方正书宋_GBK" w:cs="方正书宋_GBK"/>
          <w:b w:val="0"/>
          <w:bCs w:val="0"/>
          <w:sz w:val="22"/>
          <w:szCs w:val="22"/>
        </w:rPr>
        <w:t>的物业</w:t>
      </w:r>
      <w:r>
        <w:rPr>
          <w:rFonts w:hint="eastAsia" w:ascii="方正书宋_GBK" w:hAnsi="方正书宋_GBK" w:eastAsia="方正书宋_GBK" w:cs="方正书宋_GBK"/>
          <w:b w:val="0"/>
          <w:bCs w:val="0"/>
          <w:sz w:val="22"/>
          <w:szCs w:val="22"/>
          <w:lang w:eastAsia="zh-CN"/>
        </w:rPr>
        <w:t>公共</w:t>
      </w:r>
      <w:r>
        <w:rPr>
          <w:rFonts w:hint="eastAsia" w:ascii="方正书宋_GBK" w:hAnsi="方正书宋_GBK" w:eastAsia="方正书宋_GBK" w:cs="方正书宋_GBK"/>
          <w:b w:val="0"/>
          <w:bCs w:val="0"/>
          <w:sz w:val="22"/>
          <w:szCs w:val="22"/>
        </w:rPr>
        <w:t>服务费由业主承担。</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符合交付条件的物业，物业买受人逾期不办理交付手续的，物业公共服务费自</w:t>
      </w:r>
      <w:r>
        <w:rPr>
          <w:rFonts w:hint="eastAsia" w:ascii="方正书宋_GBK" w:hAnsi="方正书宋_GBK" w:eastAsia="方正书宋_GBK" w:cs="方正书宋_GBK"/>
          <w:b w:val="0"/>
          <w:bCs w:val="0"/>
          <w:sz w:val="22"/>
          <w:szCs w:val="22"/>
          <w:lang w:eastAsia="zh-CN"/>
        </w:rPr>
        <w:t>甲方</w:t>
      </w:r>
      <w:r>
        <w:rPr>
          <w:rFonts w:hint="eastAsia" w:ascii="方正书宋_GBK" w:hAnsi="方正书宋_GBK" w:eastAsia="方正书宋_GBK" w:cs="方正书宋_GBK"/>
          <w:b w:val="0"/>
          <w:bCs w:val="0"/>
          <w:sz w:val="22"/>
          <w:szCs w:val="22"/>
        </w:rPr>
        <w:t>书面通知物业买受人办理交付手续之日起由物业买受人交纳。</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物业管理区域内已竣工但尚未出售的物业、因</w:t>
      </w:r>
      <w:r>
        <w:rPr>
          <w:rFonts w:hint="eastAsia" w:ascii="方正书宋_GBK" w:hAnsi="方正书宋_GBK" w:eastAsia="方正书宋_GBK" w:cs="方正书宋_GBK"/>
          <w:b w:val="0"/>
          <w:bCs w:val="0"/>
          <w:sz w:val="22"/>
          <w:szCs w:val="22"/>
          <w:lang w:eastAsia="zh-CN"/>
        </w:rPr>
        <w:t>甲方</w:t>
      </w:r>
      <w:r>
        <w:rPr>
          <w:rFonts w:hint="eastAsia" w:ascii="方正书宋_GBK" w:hAnsi="方正书宋_GBK" w:eastAsia="方正书宋_GBK" w:cs="方正书宋_GBK"/>
          <w:b w:val="0"/>
          <w:bCs w:val="0"/>
          <w:sz w:val="22"/>
          <w:szCs w:val="22"/>
        </w:rPr>
        <w:t>原因未能按时交付物业买受人的物业及</w:t>
      </w:r>
      <w:r>
        <w:rPr>
          <w:rFonts w:hint="eastAsia" w:ascii="方正书宋_GBK" w:hAnsi="方正书宋_GBK" w:eastAsia="方正书宋_GBK" w:cs="方正书宋_GBK"/>
          <w:b w:val="0"/>
          <w:bCs w:val="0"/>
          <w:sz w:val="22"/>
          <w:szCs w:val="22"/>
          <w:lang w:eastAsia="zh-CN"/>
        </w:rPr>
        <w:t>甲方</w:t>
      </w:r>
      <w:r>
        <w:rPr>
          <w:rFonts w:hint="eastAsia" w:ascii="方正书宋_GBK" w:hAnsi="方正书宋_GBK" w:eastAsia="方正书宋_GBK" w:cs="方正书宋_GBK"/>
          <w:b w:val="0"/>
          <w:bCs w:val="0"/>
          <w:sz w:val="22"/>
          <w:szCs w:val="22"/>
        </w:rPr>
        <w:t>的自有物业，其物业</w:t>
      </w:r>
      <w:r>
        <w:rPr>
          <w:rFonts w:hint="eastAsia" w:ascii="方正书宋_GBK" w:hAnsi="方正书宋_GBK" w:eastAsia="方正书宋_GBK" w:cs="方正书宋_GBK"/>
          <w:b w:val="0"/>
          <w:bCs w:val="0"/>
          <w:sz w:val="22"/>
          <w:szCs w:val="22"/>
          <w:lang w:eastAsia="zh-CN"/>
        </w:rPr>
        <w:t>公共</w:t>
      </w:r>
      <w:r>
        <w:rPr>
          <w:rFonts w:hint="eastAsia" w:ascii="方正书宋_GBK" w:hAnsi="方正书宋_GBK" w:eastAsia="方正书宋_GBK" w:cs="方正书宋_GBK"/>
          <w:b w:val="0"/>
          <w:bCs w:val="0"/>
          <w:sz w:val="22"/>
          <w:szCs w:val="22"/>
        </w:rPr>
        <w:t>服务费由甲方交纳。</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lang w:eastAsia="zh-CN"/>
        </w:rPr>
        <w:t>因甲方原因，在</w:t>
      </w:r>
      <w:r>
        <w:rPr>
          <w:rFonts w:hint="eastAsia" w:ascii="方正书宋_GBK" w:hAnsi="方正书宋_GBK" w:eastAsia="方正书宋_GBK" w:cs="方正书宋_GBK"/>
          <w:b w:val="0"/>
          <w:bCs w:val="0"/>
          <w:sz w:val="22"/>
          <w:szCs w:val="22"/>
        </w:rPr>
        <w:t>本物业管理区域内配套设施设备、道路通行、绿化环境等未能达到房屋买卖合同约定标准</w:t>
      </w:r>
      <w:r>
        <w:rPr>
          <w:rFonts w:hint="eastAsia" w:ascii="方正书宋_GBK" w:hAnsi="方正书宋_GBK" w:eastAsia="方正书宋_GBK" w:cs="方正书宋_GBK"/>
          <w:b w:val="0"/>
          <w:bCs w:val="0"/>
          <w:sz w:val="22"/>
          <w:szCs w:val="22"/>
          <w:lang w:eastAsia="zh-CN"/>
        </w:rPr>
        <w:t>之前，</w:t>
      </w:r>
      <w:r>
        <w:rPr>
          <w:rFonts w:hint="eastAsia" w:ascii="方正书宋_GBK" w:hAnsi="方正书宋_GBK" w:eastAsia="方正书宋_GBK" w:cs="方正书宋_GBK"/>
          <w:b w:val="0"/>
          <w:bCs w:val="0"/>
          <w:sz w:val="22"/>
          <w:szCs w:val="22"/>
        </w:rPr>
        <w:t>业主或物业使用人按照物业服务收费标准的</w:t>
      </w:r>
      <w:r>
        <w:rPr>
          <w:rFonts w:hint="eastAsia" w:ascii="方正书宋_GBK" w:hAnsi="方正书宋_GBK" w:eastAsia="方正书宋_GBK" w:cs="方正书宋_GBK"/>
          <w:b w:val="0"/>
          <w:bCs w:val="0"/>
          <w:sz w:val="22"/>
          <w:szCs w:val="22"/>
          <w:u w:val="single"/>
        </w:rPr>
        <w:t xml:space="preserve">    </w:t>
      </w:r>
      <w:r>
        <w:rPr>
          <w:rFonts w:hint="eastAsia" w:ascii="方正书宋_GBK" w:hAnsi="方正书宋_GBK" w:eastAsia="方正书宋_GBK" w:cs="方正书宋_GBK"/>
          <w:b w:val="0"/>
          <w:bCs w:val="0"/>
          <w:sz w:val="22"/>
          <w:szCs w:val="22"/>
        </w:rPr>
        <w:t>%交纳此间的物业</w:t>
      </w:r>
      <w:r>
        <w:rPr>
          <w:rFonts w:hint="eastAsia" w:ascii="方正书宋_GBK" w:hAnsi="方正书宋_GBK" w:eastAsia="方正书宋_GBK" w:cs="方正书宋_GBK"/>
          <w:b w:val="0"/>
          <w:bCs w:val="0"/>
          <w:sz w:val="22"/>
          <w:szCs w:val="22"/>
          <w:lang w:eastAsia="zh-CN"/>
        </w:rPr>
        <w:t>公共</w:t>
      </w:r>
      <w:r>
        <w:rPr>
          <w:rFonts w:hint="eastAsia" w:ascii="方正书宋_GBK" w:hAnsi="方正书宋_GBK" w:eastAsia="方正书宋_GBK" w:cs="方正书宋_GBK"/>
          <w:b w:val="0"/>
          <w:bCs w:val="0"/>
          <w:sz w:val="22"/>
          <w:szCs w:val="22"/>
        </w:rPr>
        <w:t>服务费，差额部分由甲方补偿给乙方。</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业主出租物业时，应当将本合同以及有关费用交纳情况等事项告知承租人，并自租赁合同签订之日起</w:t>
      </w:r>
      <w:r>
        <w:rPr>
          <w:rFonts w:hint="eastAsia" w:ascii="方正书宋_GBK" w:hAnsi="方正书宋_GBK" w:eastAsia="方正书宋_GBK" w:cs="方正书宋_GBK"/>
          <w:b w:val="0"/>
          <w:bCs w:val="0"/>
          <w:sz w:val="22"/>
          <w:szCs w:val="22"/>
          <w:u w:val="single"/>
          <w:lang w:val="en-US" w:eastAsia="zh-CN"/>
        </w:rPr>
        <w:t xml:space="preserve">    </w:t>
      </w:r>
      <w:r>
        <w:rPr>
          <w:rFonts w:hint="eastAsia" w:ascii="方正书宋_GBK" w:hAnsi="方正书宋_GBK" w:eastAsia="方正书宋_GBK" w:cs="方正书宋_GBK"/>
          <w:b w:val="0"/>
          <w:bCs w:val="0"/>
          <w:sz w:val="22"/>
          <w:szCs w:val="22"/>
        </w:rPr>
        <w:t>日内，将出租情况告知乙方。</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业主长期空置物业时，应当告知乙方，并与乙方就专有部分的养护、维修、管理等事项进行协商，采取措施防止漏水、漏气等事故的发生。</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u w:val="single"/>
        </w:rPr>
      </w:pPr>
      <w:r>
        <w:rPr>
          <w:rFonts w:hint="eastAsia" w:ascii="方正书宋_GBK" w:hAnsi="方正书宋_GBK" w:eastAsia="方正书宋_GBK" w:cs="方正书宋_GBK"/>
          <w:b w:val="0"/>
          <w:bCs w:val="0"/>
          <w:sz w:val="22"/>
          <w:szCs w:val="22"/>
          <w:lang w:eastAsia="zh-CN"/>
        </w:rPr>
        <w:t>业主和乙方按照如下程序办理空置手续：</w:t>
      </w:r>
      <w:r>
        <w:rPr>
          <w:rFonts w:hint="eastAsia" w:ascii="方正书宋_GBK" w:hAnsi="方正书宋_GBK" w:eastAsia="方正书宋_GBK" w:cs="方正书宋_GBK"/>
          <w:b w:val="0"/>
          <w:bCs w:val="0"/>
          <w:sz w:val="22"/>
          <w:szCs w:val="22"/>
          <w:u w:val="single"/>
        </w:rPr>
        <w:t xml:space="preserve">      </w:t>
      </w:r>
      <w:r>
        <w:rPr>
          <w:rFonts w:hint="eastAsia" w:ascii="方正书宋_GBK" w:hAnsi="方正书宋_GBK" w:eastAsia="方正书宋_GBK" w:cs="方正书宋_GBK"/>
          <w:b w:val="0"/>
          <w:bCs w:val="0"/>
          <w:sz w:val="22"/>
          <w:szCs w:val="22"/>
          <w:u w:val="single"/>
          <w:lang w:val="en-US" w:eastAsia="zh-CN"/>
        </w:rPr>
        <w:t xml:space="preserve">                                  </w:t>
      </w:r>
      <w:r>
        <w:rPr>
          <w:rFonts w:hint="eastAsia" w:ascii="方正书宋_GBK" w:hAnsi="方正书宋_GBK" w:eastAsia="方正书宋_GBK" w:cs="方正书宋_GBK"/>
          <w:b w:val="0"/>
          <w:bCs w:val="0"/>
          <w:sz w:val="22"/>
          <w:szCs w:val="22"/>
          <w:u w:val="single"/>
        </w:rPr>
        <w:t xml:space="preserve">       </w:t>
      </w:r>
    </w:p>
    <w:p>
      <w:pPr>
        <w:keepNext w:val="0"/>
        <w:keepLines w:val="0"/>
        <w:pageBreakBefore w:val="0"/>
        <w:kinsoku/>
        <w:overflowPunct/>
        <w:topLinePunct w:val="0"/>
        <w:autoSpaceDE/>
        <w:autoSpaceDN/>
        <w:bidi w:val="0"/>
        <w:adjustRightInd/>
        <w:snapToGrid/>
        <w:spacing w:line="420" w:lineRule="exact"/>
        <w:jc w:val="left"/>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u w:val="single"/>
          <w:lang w:val="en-US" w:eastAsia="zh-CN"/>
        </w:rPr>
        <w:t xml:space="preserve">                                                     </w:t>
      </w:r>
      <w:r>
        <w:rPr>
          <w:rFonts w:hint="eastAsia" w:ascii="方正书宋_GBK" w:hAnsi="方正书宋_GBK" w:eastAsia="方正书宋_GBK" w:cs="方正书宋_GBK"/>
          <w:b w:val="0"/>
          <w:bCs w:val="0"/>
          <w:sz w:val="22"/>
          <w:szCs w:val="22"/>
          <w:u w:val="single"/>
        </w:rPr>
        <w:t xml:space="preserve"> </w:t>
      </w:r>
      <w:r>
        <w:rPr>
          <w:rFonts w:hint="eastAsia" w:ascii="方正书宋_GBK" w:hAnsi="方正书宋_GBK" w:eastAsia="方正书宋_GBK" w:cs="方正书宋_GBK"/>
          <w:b w:val="0"/>
          <w:bCs w:val="0"/>
          <w:sz w:val="22"/>
          <w:szCs w:val="22"/>
        </w:rPr>
        <w:t>。空置时间</w:t>
      </w:r>
      <w:r>
        <w:rPr>
          <w:rFonts w:hint="eastAsia" w:ascii="方正书宋_GBK" w:hAnsi="方正书宋_GBK" w:eastAsia="方正书宋_GBK" w:cs="方正书宋_GBK"/>
          <w:b w:val="0"/>
          <w:bCs w:val="0"/>
          <w:sz w:val="22"/>
          <w:szCs w:val="22"/>
          <w:lang w:eastAsia="zh-CN"/>
        </w:rPr>
        <w:t>超过半年</w:t>
      </w:r>
      <w:r>
        <w:rPr>
          <w:rFonts w:hint="eastAsia" w:ascii="方正书宋_GBK" w:hAnsi="方正书宋_GBK" w:eastAsia="方正书宋_GBK" w:cs="方正书宋_GBK"/>
          <w:b w:val="0"/>
          <w:bCs w:val="0"/>
          <w:sz w:val="22"/>
          <w:szCs w:val="22"/>
        </w:rPr>
        <w:t>的</w:t>
      </w:r>
      <w:r>
        <w:rPr>
          <w:rFonts w:hint="eastAsia" w:ascii="方正书宋_GBK" w:hAnsi="方正书宋_GBK" w:eastAsia="方正书宋_GBK" w:cs="方正书宋_GBK"/>
          <w:b w:val="0"/>
          <w:bCs w:val="0"/>
          <w:sz w:val="22"/>
          <w:szCs w:val="22"/>
          <w:lang w:eastAsia="zh-CN"/>
        </w:rPr>
        <w:t>，</w:t>
      </w:r>
      <w:r>
        <w:rPr>
          <w:rFonts w:hint="eastAsia" w:ascii="方正书宋_GBK" w:hAnsi="方正书宋_GBK" w:eastAsia="方正书宋_GBK" w:cs="方正书宋_GBK"/>
          <w:b w:val="0"/>
          <w:bCs w:val="0"/>
          <w:sz w:val="22"/>
          <w:szCs w:val="22"/>
        </w:rPr>
        <w:t>按正常标准的</w:t>
      </w:r>
      <w:r>
        <w:rPr>
          <w:rFonts w:hint="eastAsia" w:ascii="方正书宋_GBK" w:hAnsi="方正书宋_GBK" w:eastAsia="方正书宋_GBK" w:cs="方正书宋_GBK"/>
          <w:b w:val="0"/>
          <w:bCs w:val="0"/>
          <w:sz w:val="22"/>
          <w:szCs w:val="22"/>
          <w:u w:val="single"/>
        </w:rPr>
        <w:t xml:space="preserve">     </w:t>
      </w:r>
      <w:r>
        <w:rPr>
          <w:rFonts w:hint="eastAsia" w:ascii="方正书宋_GBK" w:hAnsi="方正书宋_GBK" w:eastAsia="方正书宋_GBK" w:cs="方正书宋_GBK"/>
          <w:b w:val="0"/>
          <w:bCs w:val="0"/>
          <w:sz w:val="22"/>
          <w:szCs w:val="22"/>
        </w:rPr>
        <w:t>%收取。</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color w:val="auto"/>
          <w:sz w:val="22"/>
          <w:szCs w:val="22"/>
        </w:rPr>
        <w:t>本条规定由甲方承担的物业</w:t>
      </w:r>
      <w:r>
        <w:rPr>
          <w:rFonts w:hint="eastAsia" w:ascii="方正书宋_GBK" w:hAnsi="方正书宋_GBK" w:eastAsia="方正书宋_GBK" w:cs="方正书宋_GBK"/>
          <w:b w:val="0"/>
          <w:bCs w:val="0"/>
          <w:color w:val="auto"/>
          <w:sz w:val="22"/>
          <w:szCs w:val="22"/>
          <w:lang w:eastAsia="zh-CN"/>
        </w:rPr>
        <w:t>公共</w:t>
      </w:r>
      <w:r>
        <w:rPr>
          <w:rFonts w:hint="eastAsia" w:ascii="方正书宋_GBK" w:hAnsi="方正书宋_GBK" w:eastAsia="方正书宋_GBK" w:cs="方正书宋_GBK"/>
          <w:b w:val="0"/>
          <w:bCs w:val="0"/>
          <w:color w:val="auto"/>
          <w:sz w:val="22"/>
          <w:szCs w:val="22"/>
        </w:rPr>
        <w:t>服务费按</w:t>
      </w:r>
      <w:r>
        <w:rPr>
          <w:rFonts w:hint="eastAsia" w:ascii="方正书宋_GBK" w:hAnsi="方正书宋_GBK" w:eastAsia="方正书宋_GBK" w:cs="方正书宋_GBK"/>
          <w:b w:val="0"/>
          <w:bCs w:val="0"/>
          <w:color w:val="auto"/>
          <w:sz w:val="22"/>
          <w:szCs w:val="22"/>
          <w:u w:val="single"/>
        </w:rPr>
        <w:t xml:space="preserve">    </w:t>
      </w:r>
      <w:r>
        <w:rPr>
          <w:rFonts w:hint="eastAsia" w:ascii="方正书宋_GBK" w:hAnsi="方正书宋_GBK" w:eastAsia="方正书宋_GBK" w:cs="方正书宋_GBK"/>
          <w:b w:val="0"/>
          <w:bCs w:val="0"/>
          <w:color w:val="auto"/>
          <w:sz w:val="22"/>
          <w:szCs w:val="22"/>
        </w:rPr>
        <w:t>（每月/每季/每</w:t>
      </w:r>
      <w:r>
        <w:rPr>
          <w:rFonts w:hint="eastAsia" w:ascii="方正书宋_GBK" w:hAnsi="方正书宋_GBK" w:eastAsia="方正书宋_GBK" w:cs="方正书宋_GBK"/>
          <w:b w:val="0"/>
          <w:bCs w:val="0"/>
          <w:color w:val="auto"/>
          <w:sz w:val="22"/>
          <w:szCs w:val="22"/>
          <w:lang w:eastAsia="zh-CN"/>
        </w:rPr>
        <w:t>半</w:t>
      </w:r>
      <w:r>
        <w:rPr>
          <w:rFonts w:hint="eastAsia" w:ascii="方正书宋_GBK" w:hAnsi="方正书宋_GBK" w:eastAsia="方正书宋_GBK" w:cs="方正书宋_GBK"/>
          <w:b w:val="0"/>
          <w:bCs w:val="0"/>
          <w:color w:val="auto"/>
          <w:sz w:val="22"/>
          <w:szCs w:val="22"/>
        </w:rPr>
        <w:t>年）交纳给乙方，甲方应在（每月第</w:t>
      </w:r>
      <w:r>
        <w:rPr>
          <w:rFonts w:hint="eastAsia" w:ascii="方正书宋_GBK" w:hAnsi="方正书宋_GBK" w:eastAsia="方正书宋_GBK" w:cs="方正书宋_GBK"/>
          <w:b w:val="0"/>
          <w:bCs w:val="0"/>
          <w:color w:val="auto"/>
          <w:sz w:val="22"/>
          <w:szCs w:val="22"/>
          <w:u w:val="single"/>
        </w:rPr>
        <w:t xml:space="preserve">   </w:t>
      </w:r>
      <w:r>
        <w:rPr>
          <w:rFonts w:hint="eastAsia" w:ascii="方正书宋_GBK" w:hAnsi="方正书宋_GBK" w:eastAsia="方正书宋_GBK" w:cs="方正书宋_GBK"/>
          <w:b w:val="0"/>
          <w:bCs w:val="0"/>
          <w:color w:val="auto"/>
          <w:sz w:val="22"/>
          <w:szCs w:val="22"/>
        </w:rPr>
        <w:t>日/每季的第</w:t>
      </w:r>
      <w:r>
        <w:rPr>
          <w:rFonts w:hint="eastAsia" w:ascii="方正书宋_GBK" w:hAnsi="方正书宋_GBK" w:eastAsia="方正书宋_GBK" w:cs="方正书宋_GBK"/>
          <w:b w:val="0"/>
          <w:bCs w:val="0"/>
          <w:color w:val="auto"/>
          <w:sz w:val="22"/>
          <w:szCs w:val="22"/>
          <w:u w:val="single"/>
        </w:rPr>
        <w:t xml:space="preserve">   </w:t>
      </w:r>
      <w:r>
        <w:rPr>
          <w:rFonts w:hint="eastAsia" w:ascii="方正书宋_GBK" w:hAnsi="方正书宋_GBK" w:eastAsia="方正书宋_GBK" w:cs="方正书宋_GBK"/>
          <w:b w:val="0"/>
          <w:bCs w:val="0"/>
          <w:color w:val="auto"/>
          <w:sz w:val="22"/>
          <w:szCs w:val="22"/>
        </w:rPr>
        <w:t>月第</w:t>
      </w:r>
      <w:r>
        <w:rPr>
          <w:rFonts w:hint="eastAsia" w:ascii="方正书宋_GBK" w:hAnsi="方正书宋_GBK" w:eastAsia="方正书宋_GBK" w:cs="方正书宋_GBK"/>
          <w:b w:val="0"/>
          <w:bCs w:val="0"/>
          <w:color w:val="auto"/>
          <w:sz w:val="22"/>
          <w:szCs w:val="22"/>
          <w:u w:val="single"/>
        </w:rPr>
        <w:t xml:space="preserve">   </w:t>
      </w:r>
      <w:r>
        <w:rPr>
          <w:rFonts w:hint="eastAsia" w:ascii="方正书宋_GBK" w:hAnsi="方正书宋_GBK" w:eastAsia="方正书宋_GBK" w:cs="方正书宋_GBK"/>
          <w:b w:val="0"/>
          <w:bCs w:val="0"/>
          <w:color w:val="auto"/>
          <w:sz w:val="22"/>
          <w:szCs w:val="22"/>
        </w:rPr>
        <w:t>日/每年</w:t>
      </w:r>
      <w:r>
        <w:rPr>
          <w:rFonts w:hint="eastAsia" w:ascii="方正书宋_GBK" w:hAnsi="方正书宋_GBK" w:eastAsia="方正书宋_GBK" w:cs="方正书宋_GBK"/>
          <w:b w:val="0"/>
          <w:bCs w:val="0"/>
          <w:color w:val="auto"/>
          <w:sz w:val="22"/>
          <w:szCs w:val="22"/>
          <w:u w:val="single"/>
        </w:rPr>
        <w:t xml:space="preserve">   </w:t>
      </w:r>
      <w:r>
        <w:rPr>
          <w:rFonts w:hint="eastAsia" w:ascii="方正书宋_GBK" w:hAnsi="方正书宋_GBK" w:eastAsia="方正书宋_GBK" w:cs="方正书宋_GBK"/>
          <w:b w:val="0"/>
          <w:bCs w:val="0"/>
          <w:color w:val="auto"/>
          <w:sz w:val="22"/>
          <w:szCs w:val="22"/>
        </w:rPr>
        <w:t>月</w:t>
      </w:r>
      <w:r>
        <w:rPr>
          <w:rFonts w:hint="eastAsia" w:ascii="方正书宋_GBK" w:hAnsi="方正书宋_GBK" w:eastAsia="方正书宋_GBK" w:cs="方正书宋_GBK"/>
          <w:b w:val="0"/>
          <w:bCs w:val="0"/>
          <w:color w:val="auto"/>
          <w:sz w:val="22"/>
          <w:szCs w:val="22"/>
          <w:u w:val="single"/>
        </w:rPr>
        <w:t xml:space="preserve">   </w:t>
      </w:r>
      <w:r>
        <w:rPr>
          <w:rFonts w:hint="eastAsia" w:ascii="方正书宋_GBK" w:hAnsi="方正书宋_GBK" w:eastAsia="方正书宋_GBK" w:cs="方正书宋_GBK"/>
          <w:b w:val="0"/>
          <w:bCs w:val="0"/>
          <w:color w:val="auto"/>
          <w:sz w:val="22"/>
          <w:szCs w:val="22"/>
        </w:rPr>
        <w:t>日）</w:t>
      </w:r>
      <w:r>
        <w:rPr>
          <w:rFonts w:hint="eastAsia" w:ascii="方正书宋_GBK" w:hAnsi="方正书宋_GBK" w:eastAsia="方正书宋_GBK" w:cs="方正书宋_GBK"/>
          <w:b w:val="0"/>
          <w:bCs w:val="0"/>
          <w:color w:val="auto"/>
          <w:sz w:val="22"/>
          <w:szCs w:val="22"/>
          <w:lang w:eastAsia="zh-CN"/>
        </w:rPr>
        <w:t>之前</w:t>
      </w:r>
      <w:r>
        <w:rPr>
          <w:rFonts w:hint="eastAsia" w:ascii="方正书宋_GBK" w:hAnsi="方正书宋_GBK" w:eastAsia="方正书宋_GBK" w:cs="方正书宋_GBK"/>
          <w:b w:val="0"/>
          <w:bCs w:val="0"/>
          <w:color w:val="auto"/>
          <w:sz w:val="22"/>
          <w:szCs w:val="22"/>
        </w:rPr>
        <w:t>履行交纳义务；由业主或物业使用人</w:t>
      </w:r>
      <w:r>
        <w:rPr>
          <w:rFonts w:hint="eastAsia" w:ascii="方正书宋_GBK" w:hAnsi="方正书宋_GBK" w:eastAsia="方正书宋_GBK" w:cs="方正书宋_GBK"/>
          <w:b w:val="0"/>
          <w:bCs w:val="0"/>
          <w:sz w:val="22"/>
          <w:szCs w:val="22"/>
        </w:rPr>
        <w:t>承担的物业</w:t>
      </w:r>
      <w:r>
        <w:rPr>
          <w:rFonts w:hint="eastAsia" w:ascii="方正书宋_GBK" w:hAnsi="方正书宋_GBK" w:eastAsia="方正书宋_GBK" w:cs="方正书宋_GBK"/>
          <w:b w:val="0"/>
          <w:bCs w:val="0"/>
          <w:sz w:val="22"/>
          <w:szCs w:val="22"/>
          <w:lang w:eastAsia="zh-CN"/>
        </w:rPr>
        <w:t>公共</w:t>
      </w:r>
      <w:r>
        <w:rPr>
          <w:rFonts w:hint="eastAsia" w:ascii="方正书宋_GBK" w:hAnsi="方正书宋_GBK" w:eastAsia="方正书宋_GBK" w:cs="方正书宋_GBK"/>
          <w:b w:val="0"/>
          <w:bCs w:val="0"/>
          <w:sz w:val="22"/>
          <w:szCs w:val="22"/>
        </w:rPr>
        <w:t>服务费按</w:t>
      </w:r>
      <w:r>
        <w:rPr>
          <w:rFonts w:hint="eastAsia" w:ascii="方正书宋_GBK" w:hAnsi="方正书宋_GBK" w:eastAsia="方正书宋_GBK" w:cs="方正书宋_GBK"/>
          <w:b w:val="0"/>
          <w:bCs w:val="0"/>
          <w:sz w:val="22"/>
          <w:szCs w:val="22"/>
          <w:u w:val="single"/>
        </w:rPr>
        <w:t xml:space="preserve">    </w:t>
      </w:r>
      <w:r>
        <w:rPr>
          <w:rFonts w:hint="eastAsia" w:ascii="方正书宋_GBK" w:hAnsi="方正书宋_GBK" w:eastAsia="方正书宋_GBK" w:cs="方正书宋_GBK"/>
          <w:b w:val="0"/>
          <w:bCs w:val="0"/>
          <w:sz w:val="22"/>
          <w:szCs w:val="22"/>
        </w:rPr>
        <w:t>（每月/每季/每</w:t>
      </w:r>
      <w:r>
        <w:rPr>
          <w:rFonts w:hint="eastAsia" w:ascii="方正书宋_GBK" w:hAnsi="方正书宋_GBK" w:eastAsia="方正书宋_GBK" w:cs="方正书宋_GBK"/>
          <w:b w:val="0"/>
          <w:bCs w:val="0"/>
          <w:sz w:val="22"/>
          <w:szCs w:val="22"/>
          <w:lang w:eastAsia="zh-CN"/>
        </w:rPr>
        <w:t>半</w:t>
      </w:r>
      <w:r>
        <w:rPr>
          <w:rFonts w:hint="eastAsia" w:ascii="方正书宋_GBK" w:hAnsi="方正书宋_GBK" w:eastAsia="方正书宋_GBK" w:cs="方正书宋_GBK"/>
          <w:b w:val="0"/>
          <w:bCs w:val="0"/>
          <w:sz w:val="22"/>
          <w:szCs w:val="22"/>
        </w:rPr>
        <w:t>年）交纳给乙方，业主或物业使用人应在（每月第</w:t>
      </w:r>
      <w:r>
        <w:rPr>
          <w:rFonts w:hint="eastAsia" w:ascii="方正书宋_GBK" w:hAnsi="方正书宋_GBK" w:eastAsia="方正书宋_GBK" w:cs="方正书宋_GBK"/>
          <w:b w:val="0"/>
          <w:bCs w:val="0"/>
          <w:sz w:val="22"/>
          <w:szCs w:val="22"/>
          <w:u w:val="single"/>
        </w:rPr>
        <w:t xml:space="preserve">   </w:t>
      </w:r>
      <w:r>
        <w:rPr>
          <w:rFonts w:hint="eastAsia" w:ascii="方正书宋_GBK" w:hAnsi="方正书宋_GBK" w:eastAsia="方正书宋_GBK" w:cs="方正书宋_GBK"/>
          <w:b w:val="0"/>
          <w:bCs w:val="0"/>
          <w:sz w:val="22"/>
          <w:szCs w:val="22"/>
        </w:rPr>
        <w:t>日/每季的第</w:t>
      </w:r>
      <w:r>
        <w:rPr>
          <w:rFonts w:hint="eastAsia" w:ascii="方正书宋_GBK" w:hAnsi="方正书宋_GBK" w:eastAsia="方正书宋_GBK" w:cs="方正书宋_GBK"/>
          <w:b w:val="0"/>
          <w:bCs w:val="0"/>
          <w:sz w:val="22"/>
          <w:szCs w:val="22"/>
          <w:u w:val="single"/>
        </w:rPr>
        <w:t xml:space="preserve">   </w:t>
      </w:r>
      <w:r>
        <w:rPr>
          <w:rFonts w:hint="eastAsia" w:ascii="方正书宋_GBK" w:hAnsi="方正书宋_GBK" w:eastAsia="方正书宋_GBK" w:cs="方正书宋_GBK"/>
          <w:b w:val="0"/>
          <w:bCs w:val="0"/>
          <w:sz w:val="22"/>
          <w:szCs w:val="22"/>
        </w:rPr>
        <w:t>月第</w:t>
      </w:r>
      <w:r>
        <w:rPr>
          <w:rFonts w:hint="eastAsia" w:ascii="方正书宋_GBK" w:hAnsi="方正书宋_GBK" w:eastAsia="方正书宋_GBK" w:cs="方正书宋_GBK"/>
          <w:b w:val="0"/>
          <w:bCs w:val="0"/>
          <w:sz w:val="22"/>
          <w:szCs w:val="22"/>
          <w:u w:val="single"/>
        </w:rPr>
        <w:t xml:space="preserve">   </w:t>
      </w:r>
      <w:r>
        <w:rPr>
          <w:rFonts w:hint="eastAsia" w:ascii="方正书宋_GBK" w:hAnsi="方正书宋_GBK" w:eastAsia="方正书宋_GBK" w:cs="方正书宋_GBK"/>
          <w:b w:val="0"/>
          <w:bCs w:val="0"/>
          <w:sz w:val="22"/>
          <w:szCs w:val="22"/>
        </w:rPr>
        <w:t>日/每年</w:t>
      </w:r>
      <w:r>
        <w:rPr>
          <w:rFonts w:hint="eastAsia" w:ascii="方正书宋_GBK" w:hAnsi="方正书宋_GBK" w:eastAsia="方正书宋_GBK" w:cs="方正书宋_GBK"/>
          <w:b w:val="0"/>
          <w:bCs w:val="0"/>
          <w:sz w:val="22"/>
          <w:szCs w:val="22"/>
          <w:u w:val="single"/>
        </w:rPr>
        <w:t xml:space="preserve">   </w:t>
      </w:r>
      <w:r>
        <w:rPr>
          <w:rFonts w:hint="eastAsia" w:ascii="方正书宋_GBK" w:hAnsi="方正书宋_GBK" w:eastAsia="方正书宋_GBK" w:cs="方正书宋_GBK"/>
          <w:b w:val="0"/>
          <w:bCs w:val="0"/>
          <w:sz w:val="22"/>
          <w:szCs w:val="22"/>
        </w:rPr>
        <w:t>月</w:t>
      </w:r>
      <w:r>
        <w:rPr>
          <w:rFonts w:hint="eastAsia" w:ascii="方正书宋_GBK" w:hAnsi="方正书宋_GBK" w:eastAsia="方正书宋_GBK" w:cs="方正书宋_GBK"/>
          <w:b w:val="0"/>
          <w:bCs w:val="0"/>
          <w:sz w:val="22"/>
          <w:szCs w:val="22"/>
          <w:u w:val="single"/>
        </w:rPr>
        <w:t xml:space="preserve">   </w:t>
      </w:r>
      <w:r>
        <w:rPr>
          <w:rFonts w:hint="eastAsia" w:ascii="方正书宋_GBK" w:hAnsi="方正书宋_GBK" w:eastAsia="方正书宋_GBK" w:cs="方正书宋_GBK"/>
          <w:b w:val="0"/>
          <w:bCs w:val="0"/>
          <w:sz w:val="22"/>
          <w:szCs w:val="22"/>
        </w:rPr>
        <w:t>日）</w:t>
      </w:r>
      <w:r>
        <w:rPr>
          <w:rFonts w:hint="eastAsia" w:ascii="方正书宋_GBK" w:hAnsi="方正书宋_GBK" w:eastAsia="方正书宋_GBK" w:cs="方正书宋_GBK"/>
          <w:b w:val="0"/>
          <w:bCs w:val="0"/>
          <w:sz w:val="22"/>
          <w:szCs w:val="22"/>
          <w:lang w:eastAsia="zh-CN"/>
        </w:rPr>
        <w:t>之前</w:t>
      </w:r>
      <w:r>
        <w:rPr>
          <w:rFonts w:hint="eastAsia" w:ascii="方正书宋_GBK" w:hAnsi="方正书宋_GBK" w:eastAsia="方正书宋_GBK" w:cs="方正书宋_GBK"/>
          <w:b w:val="0"/>
          <w:bCs w:val="0"/>
          <w:sz w:val="22"/>
          <w:szCs w:val="22"/>
        </w:rPr>
        <w:t>履行交纳义务。</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业主转让物业时应结清物业</w:t>
      </w:r>
      <w:r>
        <w:rPr>
          <w:rFonts w:hint="eastAsia" w:ascii="方正书宋_GBK" w:hAnsi="方正书宋_GBK" w:eastAsia="方正书宋_GBK" w:cs="方正书宋_GBK"/>
          <w:b w:val="0"/>
          <w:bCs w:val="0"/>
          <w:sz w:val="22"/>
          <w:szCs w:val="22"/>
          <w:lang w:eastAsia="zh-CN"/>
        </w:rPr>
        <w:t>公共</w:t>
      </w:r>
      <w:r>
        <w:rPr>
          <w:rFonts w:hint="eastAsia" w:ascii="方正书宋_GBK" w:hAnsi="方正书宋_GBK" w:eastAsia="方正书宋_GBK" w:cs="方正书宋_GBK"/>
          <w:b w:val="0"/>
          <w:bCs w:val="0"/>
          <w:sz w:val="22"/>
          <w:szCs w:val="22"/>
        </w:rPr>
        <w:t>服务费及其它相关费用。</w:t>
      </w:r>
    </w:p>
    <w:p>
      <w:pPr>
        <w:keepNext w:val="0"/>
        <w:keepLines w:val="0"/>
        <w:pageBreakBefore w:val="0"/>
        <w:kinsoku/>
        <w:overflowPunct/>
        <w:topLinePunct w:val="0"/>
        <w:autoSpaceDE/>
        <w:autoSpaceDN/>
        <w:bidi w:val="0"/>
        <w:adjustRightInd/>
        <w:snapToGrid/>
        <w:spacing w:line="420" w:lineRule="exact"/>
        <w:ind w:firstLine="442" w:firstLineChars="200"/>
        <w:textAlignment w:val="auto"/>
        <w:outlineLvl w:val="9"/>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bCs/>
          <w:sz w:val="22"/>
          <w:szCs w:val="22"/>
        </w:rPr>
        <w:t>第</w:t>
      </w:r>
      <w:r>
        <w:rPr>
          <w:rFonts w:hint="eastAsia" w:ascii="方正书宋_GBK" w:hAnsi="方正书宋_GBK" w:eastAsia="方正书宋_GBK" w:cs="方正书宋_GBK"/>
          <w:b/>
          <w:bCs/>
          <w:sz w:val="22"/>
          <w:szCs w:val="22"/>
          <w:lang w:eastAsia="zh-CN"/>
        </w:rPr>
        <w:t>九</w:t>
      </w:r>
      <w:r>
        <w:rPr>
          <w:rFonts w:hint="eastAsia" w:ascii="方正书宋_GBK" w:hAnsi="方正书宋_GBK" w:eastAsia="方正书宋_GBK" w:cs="方正书宋_GBK"/>
          <w:b/>
          <w:bCs/>
          <w:sz w:val="22"/>
          <w:szCs w:val="22"/>
        </w:rPr>
        <w:t>条</w:t>
      </w:r>
      <w:r>
        <w:rPr>
          <w:rFonts w:hint="eastAsia" w:ascii="方正书宋_GBK" w:hAnsi="方正书宋_GBK" w:eastAsia="方正书宋_GBK" w:cs="方正书宋_GBK"/>
          <w:b w:val="0"/>
          <w:bCs w:val="0"/>
          <w:color w:val="000000"/>
          <w:sz w:val="22"/>
          <w:szCs w:val="22"/>
        </w:rPr>
        <w:t>　机动车停放收费</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color w:val="000000"/>
          <w:sz w:val="22"/>
          <w:szCs w:val="22"/>
          <w:lang w:eastAsia="zh-CN"/>
        </w:rPr>
      </w:pPr>
      <w:r>
        <w:rPr>
          <w:rFonts w:hint="eastAsia" w:ascii="方正书宋_GBK" w:hAnsi="方正书宋_GBK" w:eastAsia="方正书宋_GBK" w:cs="方正书宋_GBK"/>
          <w:b w:val="0"/>
          <w:bCs w:val="0"/>
          <w:color w:val="000000"/>
          <w:sz w:val="22"/>
          <w:szCs w:val="22"/>
          <w:lang w:eastAsia="zh-CN"/>
        </w:rPr>
        <w:t>（一）停车服务费</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u w:val="single"/>
          <w:lang w:val="en-US" w:eastAsia="zh-CN"/>
        </w:rPr>
      </w:pPr>
      <w:r>
        <w:rPr>
          <w:rFonts w:hint="eastAsia" w:ascii="方正书宋_GBK" w:hAnsi="方正书宋_GBK" w:eastAsia="方正书宋_GBK" w:cs="方正书宋_GBK"/>
          <w:b w:val="0"/>
          <w:bCs w:val="0"/>
          <w:color w:val="000000"/>
          <w:sz w:val="22"/>
          <w:szCs w:val="22"/>
        </w:rPr>
        <w:t>使用物业管理区域内规划用于停放机动车的车库（场）内的车位，</w:t>
      </w:r>
      <w:r>
        <w:rPr>
          <w:rFonts w:hint="eastAsia" w:ascii="方正书宋_GBK" w:hAnsi="方正书宋_GBK" w:eastAsia="方正书宋_GBK" w:cs="方正书宋_GBK"/>
          <w:b w:val="0"/>
          <w:bCs w:val="0"/>
          <w:color w:val="000000"/>
          <w:sz w:val="22"/>
          <w:szCs w:val="22"/>
          <w:lang w:eastAsia="zh-CN"/>
        </w:rPr>
        <w:t>物业服务企业提供相应服务的，由车位使用人向乙方</w:t>
      </w:r>
      <w:r>
        <w:rPr>
          <w:rFonts w:hint="eastAsia" w:ascii="方正书宋_GBK" w:hAnsi="方正书宋_GBK" w:eastAsia="方正书宋_GBK" w:cs="方正书宋_GBK"/>
          <w:b w:val="0"/>
          <w:bCs w:val="0"/>
          <w:color w:val="000000"/>
          <w:sz w:val="22"/>
          <w:szCs w:val="22"/>
        </w:rPr>
        <w:t>交纳停车服务费</w:t>
      </w:r>
      <w:r>
        <w:rPr>
          <w:rFonts w:hint="eastAsia" w:ascii="方正书宋_GBK" w:hAnsi="方正书宋_GBK" w:eastAsia="方正书宋_GBK" w:cs="方正书宋_GBK"/>
          <w:b w:val="0"/>
          <w:bCs w:val="0"/>
          <w:sz w:val="22"/>
          <w:szCs w:val="22"/>
          <w:lang w:eastAsia="zh-CN"/>
        </w:rPr>
        <w:t>。停车</w:t>
      </w:r>
      <w:r>
        <w:rPr>
          <w:rFonts w:hint="eastAsia" w:ascii="方正书宋_GBK" w:hAnsi="方正书宋_GBK" w:eastAsia="方正书宋_GBK" w:cs="方正书宋_GBK"/>
          <w:b w:val="0"/>
          <w:bCs w:val="0"/>
          <w:sz w:val="22"/>
          <w:szCs w:val="22"/>
          <w:u w:val="none"/>
          <w:lang w:eastAsia="zh-CN"/>
        </w:rPr>
        <w:t>服务费按如下标准收取：</w:t>
      </w:r>
      <w:r>
        <w:rPr>
          <w:rFonts w:hint="eastAsia" w:ascii="方正书宋_GBK" w:hAnsi="方正书宋_GBK" w:eastAsia="方正书宋_GBK" w:cs="方正书宋_GBK"/>
          <w:b w:val="0"/>
          <w:bCs w:val="0"/>
          <w:sz w:val="22"/>
          <w:szCs w:val="22"/>
          <w:u w:val="single"/>
          <w:lang w:val="en-US" w:eastAsia="zh-CN"/>
        </w:rPr>
        <w:t xml:space="preserve">                    </w:t>
      </w:r>
    </w:p>
    <w:p>
      <w:pPr>
        <w:keepNext w:val="0"/>
        <w:keepLines w:val="0"/>
        <w:pageBreakBefore w:val="0"/>
        <w:kinsoku/>
        <w:overflowPunct/>
        <w:topLinePunct w:val="0"/>
        <w:autoSpaceDE/>
        <w:autoSpaceDN/>
        <w:bidi w:val="0"/>
        <w:adjustRightInd/>
        <w:snapToGrid/>
        <w:spacing w:line="420" w:lineRule="exact"/>
        <w:ind w:left="4160" w:hanging="2860" w:hangingChars="1300"/>
        <w:textAlignment w:val="auto"/>
        <w:outlineLvl w:val="9"/>
        <w:rPr>
          <w:rFonts w:hint="eastAsia" w:ascii="方正书宋_GBK" w:hAnsi="方正书宋_GBK" w:eastAsia="方正书宋_GBK" w:cs="方正书宋_GBK"/>
          <w:b/>
          <w:bCs/>
          <w:sz w:val="22"/>
          <w:szCs w:val="22"/>
          <w:lang w:eastAsia="zh-CN"/>
        </w:rPr>
      </w:pPr>
      <w:r>
        <w:rPr>
          <w:rFonts w:hint="eastAsia" w:ascii="方正书宋_GBK" w:hAnsi="方正书宋_GBK" w:eastAsia="方正书宋_GBK" w:cs="方正书宋_GBK"/>
          <w:b w:val="0"/>
          <w:bCs w:val="0"/>
          <w:sz w:val="22"/>
          <w:szCs w:val="22"/>
          <w:u w:val="single"/>
          <w:lang w:val="en-US" w:eastAsia="zh-CN"/>
        </w:rPr>
        <w:t xml:space="preserve">                                                       </w:t>
      </w:r>
      <w:r>
        <w:rPr>
          <w:rFonts w:hint="eastAsia" w:ascii="方正书宋_GBK" w:hAnsi="方正书宋_GBK" w:eastAsia="方正书宋_GBK" w:cs="方正书宋_GBK"/>
          <w:b w:val="0"/>
          <w:bCs w:val="0"/>
          <w:sz w:val="22"/>
          <w:szCs w:val="22"/>
          <w:u w:val="none"/>
          <w:lang w:val="en-US" w:eastAsia="zh-CN"/>
        </w:rPr>
        <w:t>。</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lang w:eastAsia="zh-CN"/>
        </w:rPr>
      </w:pPr>
      <w:r>
        <w:rPr>
          <w:rFonts w:hint="eastAsia" w:ascii="方正书宋_GBK" w:hAnsi="方正书宋_GBK" w:eastAsia="方正书宋_GBK" w:cs="方正书宋_GBK"/>
          <w:b w:val="0"/>
          <w:bCs w:val="0"/>
          <w:sz w:val="22"/>
          <w:szCs w:val="22"/>
          <w:lang w:eastAsia="zh-CN"/>
        </w:rPr>
        <w:t>停车服务包括如下内容：</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lang w:eastAsia="zh-CN"/>
        </w:rPr>
      </w:pPr>
      <w:r>
        <w:rPr>
          <w:rFonts w:hint="eastAsia" w:ascii="方正书宋_GBK" w:hAnsi="方正书宋_GBK" w:eastAsia="方正书宋_GBK" w:cs="方正书宋_GBK"/>
          <w:b w:val="0"/>
          <w:bCs w:val="0"/>
          <w:sz w:val="22"/>
          <w:szCs w:val="22"/>
          <w:lang w:val="en-US" w:eastAsia="zh-CN"/>
        </w:rPr>
        <w:t>1.</w:t>
      </w:r>
      <w:r>
        <w:rPr>
          <w:rFonts w:hint="eastAsia" w:ascii="方正书宋_GBK" w:hAnsi="方正书宋_GBK" w:eastAsia="方正书宋_GBK" w:cs="方正书宋_GBK"/>
          <w:b w:val="0"/>
          <w:bCs w:val="0"/>
          <w:sz w:val="22"/>
          <w:szCs w:val="22"/>
          <w:lang w:eastAsia="zh-CN"/>
        </w:rPr>
        <w:t>停车场共用车位和共用部位的维护；</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lang w:eastAsia="zh-CN"/>
        </w:rPr>
      </w:pPr>
      <w:r>
        <w:rPr>
          <w:rFonts w:hint="eastAsia" w:ascii="方正书宋_GBK" w:hAnsi="方正书宋_GBK" w:eastAsia="方正书宋_GBK" w:cs="方正书宋_GBK"/>
          <w:b w:val="0"/>
          <w:bCs w:val="0"/>
          <w:sz w:val="22"/>
          <w:szCs w:val="22"/>
          <w:lang w:val="en-US" w:eastAsia="zh-CN"/>
        </w:rPr>
        <w:t>2.</w:t>
      </w:r>
      <w:r>
        <w:rPr>
          <w:rFonts w:hint="eastAsia" w:ascii="方正书宋_GBK" w:hAnsi="方正书宋_GBK" w:eastAsia="方正书宋_GBK" w:cs="方正书宋_GBK"/>
          <w:b w:val="0"/>
          <w:bCs w:val="0"/>
          <w:sz w:val="22"/>
          <w:szCs w:val="22"/>
          <w:lang w:eastAsia="zh-CN"/>
        </w:rPr>
        <w:t>停车场配套的设施、设备（包括照明、通排风、给排水、消防、标识、道闸等系统）的维护、管理；</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lang w:eastAsia="zh-CN"/>
        </w:rPr>
      </w:pPr>
      <w:r>
        <w:rPr>
          <w:rFonts w:hint="eastAsia" w:ascii="方正书宋_GBK" w:hAnsi="方正书宋_GBK" w:eastAsia="方正书宋_GBK" w:cs="方正书宋_GBK"/>
          <w:b w:val="0"/>
          <w:bCs w:val="0"/>
          <w:sz w:val="22"/>
          <w:szCs w:val="22"/>
          <w:lang w:val="en-US" w:eastAsia="zh-CN"/>
        </w:rPr>
        <w:t>3.</w:t>
      </w:r>
      <w:r>
        <w:rPr>
          <w:rFonts w:hint="eastAsia" w:ascii="方正书宋_GBK" w:hAnsi="方正书宋_GBK" w:eastAsia="方正书宋_GBK" w:cs="方正书宋_GBK"/>
          <w:b w:val="0"/>
          <w:bCs w:val="0"/>
          <w:sz w:val="22"/>
          <w:szCs w:val="22"/>
          <w:lang w:eastAsia="zh-CN"/>
        </w:rPr>
        <w:t>停车场的公共环境清洁卫生；</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lang w:eastAsia="zh-CN"/>
        </w:rPr>
      </w:pPr>
      <w:r>
        <w:rPr>
          <w:rFonts w:hint="eastAsia" w:ascii="方正书宋_GBK" w:hAnsi="方正书宋_GBK" w:eastAsia="方正书宋_GBK" w:cs="方正书宋_GBK"/>
          <w:b w:val="0"/>
          <w:bCs w:val="0"/>
          <w:sz w:val="22"/>
          <w:szCs w:val="22"/>
          <w:lang w:val="en-US" w:eastAsia="zh-CN"/>
        </w:rPr>
        <w:t>4.</w:t>
      </w:r>
      <w:r>
        <w:rPr>
          <w:rFonts w:hint="eastAsia" w:ascii="方正书宋_GBK" w:hAnsi="方正书宋_GBK" w:eastAsia="方正书宋_GBK" w:cs="方正书宋_GBK"/>
          <w:b w:val="0"/>
          <w:bCs w:val="0"/>
          <w:sz w:val="22"/>
          <w:szCs w:val="22"/>
          <w:lang w:eastAsia="zh-CN"/>
        </w:rPr>
        <w:t>车辆出入的指引、疏导；</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lang w:eastAsia="zh-CN"/>
        </w:rPr>
      </w:pPr>
      <w:r>
        <w:rPr>
          <w:rFonts w:hint="eastAsia" w:ascii="方正书宋_GBK" w:hAnsi="方正书宋_GBK" w:eastAsia="方正书宋_GBK" w:cs="方正书宋_GBK"/>
          <w:b w:val="0"/>
          <w:bCs w:val="0"/>
          <w:sz w:val="22"/>
          <w:szCs w:val="22"/>
          <w:lang w:val="en-US" w:eastAsia="zh-CN"/>
        </w:rPr>
        <w:t>5.</w:t>
      </w:r>
      <w:r>
        <w:rPr>
          <w:rFonts w:hint="eastAsia" w:ascii="方正书宋_GBK" w:hAnsi="方正书宋_GBK" w:eastAsia="方正书宋_GBK" w:cs="方正书宋_GBK"/>
          <w:b w:val="0"/>
          <w:bCs w:val="0"/>
          <w:sz w:val="22"/>
          <w:szCs w:val="22"/>
          <w:u w:val="single"/>
          <w:lang w:eastAsia="zh-CN"/>
        </w:rPr>
        <w:t>　　　　　　</w:t>
      </w:r>
      <w:r>
        <w:rPr>
          <w:rFonts w:hint="eastAsia" w:ascii="方正书宋_GBK" w:hAnsi="方正书宋_GBK" w:eastAsia="方正书宋_GBK" w:cs="方正书宋_GBK"/>
          <w:b w:val="0"/>
          <w:bCs w:val="0"/>
          <w:sz w:val="22"/>
          <w:szCs w:val="22"/>
          <w:u w:val="single"/>
          <w:lang w:val="en-US" w:eastAsia="zh-CN"/>
        </w:rPr>
        <w:t xml:space="preserve">                                </w:t>
      </w:r>
      <w:r>
        <w:rPr>
          <w:rFonts w:hint="eastAsia" w:ascii="方正书宋_GBK" w:hAnsi="方正书宋_GBK" w:eastAsia="方正书宋_GBK" w:cs="方正书宋_GBK"/>
          <w:b w:val="0"/>
          <w:bCs w:val="0"/>
          <w:sz w:val="22"/>
          <w:szCs w:val="22"/>
          <w:u w:val="single"/>
          <w:lang w:eastAsia="zh-CN"/>
        </w:rPr>
        <w:t xml:space="preserve">　　 </w:t>
      </w:r>
      <w:r>
        <w:rPr>
          <w:rFonts w:hint="eastAsia" w:ascii="方正书宋_GBK" w:hAnsi="方正书宋_GBK" w:eastAsia="方正书宋_GBK" w:cs="方正书宋_GBK"/>
          <w:b w:val="0"/>
          <w:bCs w:val="0"/>
          <w:sz w:val="22"/>
          <w:szCs w:val="22"/>
          <w:lang w:eastAsia="zh-CN"/>
        </w:rPr>
        <w:t>。</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lang w:eastAsia="zh-CN"/>
        </w:rPr>
      </w:pPr>
      <w:r>
        <w:rPr>
          <w:rFonts w:hint="eastAsia" w:ascii="方正书宋_GBK" w:hAnsi="方正书宋_GBK" w:eastAsia="方正书宋_GBK" w:cs="方正书宋_GBK"/>
          <w:b w:val="0"/>
          <w:bCs w:val="0"/>
          <w:sz w:val="22"/>
          <w:szCs w:val="22"/>
          <w:lang w:eastAsia="zh-CN"/>
        </w:rPr>
        <w:t>停车服务费主要用于以下开支：</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lang w:eastAsia="zh-CN"/>
        </w:rPr>
      </w:pPr>
      <w:r>
        <w:rPr>
          <w:rFonts w:hint="eastAsia" w:ascii="方正书宋_GBK" w:hAnsi="方正书宋_GBK" w:eastAsia="方正书宋_GBK" w:cs="方正书宋_GBK"/>
          <w:b w:val="0"/>
          <w:bCs w:val="0"/>
          <w:sz w:val="22"/>
          <w:szCs w:val="22"/>
          <w:lang w:val="en-US" w:eastAsia="zh-CN"/>
        </w:rPr>
        <w:t>1.</w:t>
      </w:r>
      <w:r>
        <w:rPr>
          <w:rFonts w:hint="eastAsia" w:ascii="方正书宋_GBK" w:hAnsi="方正书宋_GBK" w:eastAsia="方正书宋_GBK" w:cs="方正书宋_GBK"/>
          <w:b w:val="0"/>
          <w:bCs w:val="0"/>
          <w:sz w:val="22"/>
          <w:szCs w:val="22"/>
          <w:lang w:eastAsia="zh-CN"/>
        </w:rPr>
        <w:t>停车库（位）服务人员的工资、社会保险和按规定提取的福利费等；</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lang w:eastAsia="zh-CN"/>
        </w:rPr>
      </w:pPr>
      <w:r>
        <w:rPr>
          <w:rFonts w:hint="eastAsia" w:ascii="方正书宋_GBK" w:hAnsi="方正书宋_GBK" w:eastAsia="方正书宋_GBK" w:cs="方正书宋_GBK"/>
          <w:b w:val="0"/>
          <w:bCs w:val="0"/>
          <w:sz w:val="22"/>
          <w:szCs w:val="22"/>
          <w:lang w:val="en-US" w:eastAsia="zh-CN"/>
        </w:rPr>
        <w:t>2.</w:t>
      </w:r>
      <w:r>
        <w:rPr>
          <w:rFonts w:hint="eastAsia" w:ascii="方正书宋_GBK" w:hAnsi="方正书宋_GBK" w:eastAsia="方正书宋_GBK" w:cs="方正书宋_GBK"/>
          <w:b w:val="0"/>
          <w:bCs w:val="0"/>
          <w:sz w:val="22"/>
          <w:szCs w:val="22"/>
          <w:lang w:eastAsia="zh-CN"/>
        </w:rPr>
        <w:t>停车库（位）共有部位的维护费用（业主自有车位的维修养护费用由其自行承担）；</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lang w:eastAsia="zh-CN"/>
        </w:rPr>
      </w:pPr>
      <w:r>
        <w:rPr>
          <w:rFonts w:hint="eastAsia" w:ascii="方正书宋_GBK" w:hAnsi="方正书宋_GBK" w:eastAsia="方正书宋_GBK" w:cs="方正书宋_GBK"/>
          <w:b w:val="0"/>
          <w:bCs w:val="0"/>
          <w:sz w:val="22"/>
          <w:szCs w:val="22"/>
          <w:lang w:val="en-US" w:eastAsia="zh-CN"/>
        </w:rPr>
        <w:t>3.</w:t>
      </w:r>
      <w:r>
        <w:rPr>
          <w:rFonts w:hint="eastAsia" w:ascii="方正书宋_GBK" w:hAnsi="方正书宋_GBK" w:eastAsia="方正书宋_GBK" w:cs="方正书宋_GBK"/>
          <w:b w:val="0"/>
          <w:bCs w:val="0"/>
          <w:sz w:val="22"/>
          <w:szCs w:val="22"/>
          <w:lang w:eastAsia="zh-CN"/>
        </w:rPr>
        <w:t>停车库（位）配套的共用设施、设备（包括照明、通排风、给排水、消防、标识、道闸等系统）的维护费用；</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lang w:eastAsia="zh-CN"/>
        </w:rPr>
      </w:pPr>
      <w:r>
        <w:rPr>
          <w:rFonts w:hint="eastAsia" w:ascii="方正书宋_GBK" w:hAnsi="方正书宋_GBK" w:eastAsia="方正书宋_GBK" w:cs="方正书宋_GBK"/>
          <w:b w:val="0"/>
          <w:bCs w:val="0"/>
          <w:sz w:val="22"/>
          <w:szCs w:val="22"/>
          <w:lang w:val="en-US" w:eastAsia="zh-CN"/>
        </w:rPr>
        <w:t>4.</w:t>
      </w:r>
      <w:r>
        <w:rPr>
          <w:rFonts w:hint="eastAsia" w:ascii="方正书宋_GBK" w:hAnsi="方正书宋_GBK" w:eastAsia="方正书宋_GBK" w:cs="方正书宋_GBK"/>
          <w:b w:val="0"/>
          <w:bCs w:val="0"/>
          <w:sz w:val="22"/>
          <w:szCs w:val="22"/>
          <w:lang w:eastAsia="zh-CN"/>
        </w:rPr>
        <w:t xml:space="preserve">停车库（位）的配套的共用设施、设备的运行费用； </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lang w:eastAsia="zh-CN"/>
        </w:rPr>
      </w:pPr>
      <w:r>
        <w:rPr>
          <w:rFonts w:hint="eastAsia" w:ascii="方正书宋_GBK" w:hAnsi="方正书宋_GBK" w:eastAsia="方正书宋_GBK" w:cs="方正书宋_GBK"/>
          <w:b w:val="0"/>
          <w:bCs w:val="0"/>
          <w:sz w:val="22"/>
          <w:szCs w:val="22"/>
          <w:lang w:val="en-US" w:eastAsia="zh-CN"/>
        </w:rPr>
        <w:t>5.</w:t>
      </w:r>
      <w:r>
        <w:rPr>
          <w:rFonts w:hint="eastAsia" w:ascii="方正书宋_GBK" w:hAnsi="方正书宋_GBK" w:eastAsia="方正书宋_GBK" w:cs="方正书宋_GBK"/>
          <w:b w:val="0"/>
          <w:bCs w:val="0"/>
          <w:sz w:val="22"/>
          <w:szCs w:val="22"/>
          <w:lang w:eastAsia="zh-CN"/>
        </w:rPr>
        <w:t>停车场的公共环境清洁卫生费用；</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lang w:eastAsia="zh-CN"/>
        </w:rPr>
      </w:pPr>
      <w:r>
        <w:rPr>
          <w:rFonts w:hint="eastAsia" w:ascii="方正书宋_GBK" w:hAnsi="方正书宋_GBK" w:eastAsia="方正书宋_GBK" w:cs="方正书宋_GBK"/>
          <w:b w:val="0"/>
          <w:bCs w:val="0"/>
          <w:sz w:val="22"/>
          <w:szCs w:val="22"/>
          <w:lang w:val="en-US" w:eastAsia="zh-CN"/>
        </w:rPr>
        <w:t>6.</w:t>
      </w:r>
      <w:r>
        <w:rPr>
          <w:rFonts w:hint="eastAsia" w:ascii="方正书宋_GBK" w:hAnsi="方正书宋_GBK" w:eastAsia="方正书宋_GBK" w:cs="方正书宋_GBK"/>
          <w:b w:val="0"/>
          <w:bCs w:val="0"/>
          <w:sz w:val="22"/>
          <w:szCs w:val="22"/>
          <w:lang w:eastAsia="zh-CN"/>
        </w:rPr>
        <w:t>法定税费；</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lang w:eastAsia="zh-CN"/>
        </w:rPr>
      </w:pPr>
      <w:r>
        <w:rPr>
          <w:rFonts w:hint="eastAsia" w:ascii="方正书宋_GBK" w:hAnsi="方正书宋_GBK" w:eastAsia="方正书宋_GBK" w:cs="方正书宋_GBK"/>
          <w:b w:val="0"/>
          <w:bCs w:val="0"/>
          <w:sz w:val="22"/>
          <w:szCs w:val="22"/>
          <w:lang w:val="en-US" w:eastAsia="zh-CN"/>
        </w:rPr>
        <w:t>7.</w:t>
      </w:r>
      <w:r>
        <w:rPr>
          <w:rFonts w:hint="eastAsia" w:ascii="方正书宋_GBK" w:hAnsi="方正书宋_GBK" w:eastAsia="方正书宋_GBK" w:cs="方正书宋_GBK"/>
          <w:b w:val="0"/>
          <w:bCs w:val="0"/>
          <w:sz w:val="22"/>
          <w:szCs w:val="22"/>
          <w:u w:val="single"/>
          <w:lang w:eastAsia="zh-CN"/>
        </w:rPr>
        <w:t>　　　</w:t>
      </w:r>
      <w:r>
        <w:rPr>
          <w:rFonts w:hint="eastAsia" w:ascii="方正书宋_GBK" w:hAnsi="方正书宋_GBK" w:eastAsia="方正书宋_GBK" w:cs="方正书宋_GBK"/>
          <w:b w:val="0"/>
          <w:bCs w:val="0"/>
          <w:sz w:val="22"/>
          <w:szCs w:val="22"/>
          <w:u w:val="single"/>
          <w:lang w:val="en-US" w:eastAsia="zh-CN"/>
        </w:rPr>
        <w:t xml:space="preserve">                               </w:t>
      </w:r>
      <w:r>
        <w:rPr>
          <w:rFonts w:hint="eastAsia" w:ascii="方正书宋_GBK" w:hAnsi="方正书宋_GBK" w:eastAsia="方正书宋_GBK" w:cs="方正书宋_GBK"/>
          <w:b w:val="0"/>
          <w:bCs w:val="0"/>
          <w:sz w:val="22"/>
          <w:szCs w:val="22"/>
          <w:u w:val="single"/>
          <w:lang w:eastAsia="zh-CN"/>
        </w:rPr>
        <w:t xml:space="preserve">　　　　　 </w:t>
      </w:r>
      <w:r>
        <w:rPr>
          <w:rFonts w:hint="eastAsia" w:ascii="方正书宋_GBK" w:hAnsi="方正书宋_GBK" w:eastAsia="方正书宋_GBK" w:cs="方正书宋_GBK"/>
          <w:b w:val="0"/>
          <w:bCs w:val="0"/>
          <w:sz w:val="22"/>
          <w:szCs w:val="22"/>
          <w:lang w:eastAsia="zh-CN"/>
        </w:rPr>
        <w:t>。</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lang w:eastAsia="zh-CN"/>
        </w:rPr>
      </w:pPr>
      <w:r>
        <w:rPr>
          <w:rFonts w:hint="eastAsia" w:ascii="方正书宋_GBK" w:hAnsi="方正书宋_GBK" w:eastAsia="方正书宋_GBK" w:cs="方正书宋_GBK"/>
          <w:b w:val="0"/>
          <w:bCs w:val="0"/>
          <w:sz w:val="22"/>
          <w:szCs w:val="22"/>
          <w:lang w:eastAsia="zh-CN"/>
        </w:rPr>
        <w:t>（二）车位租赁费</w:t>
      </w:r>
    </w:p>
    <w:p>
      <w:pPr>
        <w:keepNext w:val="0"/>
        <w:keepLines w:val="0"/>
        <w:pageBreakBefore w:val="0"/>
        <w:kinsoku/>
        <w:overflowPunct/>
        <w:topLinePunct w:val="0"/>
        <w:autoSpaceDE/>
        <w:autoSpaceDN/>
        <w:bidi w:val="0"/>
        <w:adjustRightInd/>
        <w:snapToGrid/>
        <w:spacing w:line="420" w:lineRule="exact"/>
        <w:ind w:firstLine="440" w:firstLineChars="200"/>
        <w:jc w:val="left"/>
        <w:textAlignment w:val="auto"/>
        <w:outlineLvl w:val="9"/>
        <w:rPr>
          <w:rFonts w:hint="eastAsia" w:ascii="方正书宋_GBK" w:hAnsi="方正书宋_GBK" w:eastAsia="方正书宋_GBK" w:cs="方正书宋_GBK"/>
          <w:b w:val="0"/>
          <w:bCs w:val="0"/>
          <w:sz w:val="22"/>
          <w:szCs w:val="22"/>
          <w:lang w:eastAsia="zh-CN"/>
        </w:rPr>
      </w:pPr>
      <w:r>
        <w:rPr>
          <w:rFonts w:hint="eastAsia" w:ascii="方正书宋_GBK" w:hAnsi="方正书宋_GBK" w:eastAsia="方正书宋_GBK" w:cs="方正书宋_GBK"/>
          <w:b w:val="0"/>
          <w:bCs w:val="0"/>
          <w:sz w:val="22"/>
          <w:szCs w:val="22"/>
          <w:lang w:eastAsia="zh-CN"/>
        </w:rPr>
        <w:t>业主或物业使用人租赁甲方的车位，由业主或物业使用人向甲方交纳车位租赁费。</w:t>
      </w:r>
    </w:p>
    <w:p>
      <w:pPr>
        <w:keepNext w:val="0"/>
        <w:keepLines w:val="0"/>
        <w:pageBreakBefore w:val="0"/>
        <w:kinsoku/>
        <w:overflowPunct/>
        <w:topLinePunct w:val="0"/>
        <w:autoSpaceDE/>
        <w:autoSpaceDN/>
        <w:bidi w:val="0"/>
        <w:adjustRightInd/>
        <w:snapToGrid/>
        <w:spacing w:line="420" w:lineRule="exact"/>
        <w:ind w:firstLine="440" w:firstLineChars="200"/>
        <w:jc w:val="left"/>
        <w:textAlignment w:val="auto"/>
        <w:outlineLvl w:val="9"/>
        <w:rPr>
          <w:rFonts w:hint="eastAsia" w:ascii="方正书宋_GBK" w:hAnsi="方正书宋_GBK" w:eastAsia="方正书宋_GBK" w:cs="方正书宋_GBK"/>
          <w:b w:val="0"/>
          <w:bCs w:val="0"/>
          <w:sz w:val="22"/>
          <w:szCs w:val="22"/>
          <w:u w:val="single"/>
          <w:lang w:val="en-US" w:eastAsia="zh-CN"/>
        </w:rPr>
      </w:pPr>
      <w:r>
        <w:rPr>
          <w:rFonts w:hint="eastAsia" w:ascii="方正书宋_GBK" w:hAnsi="方正书宋_GBK" w:eastAsia="方正书宋_GBK" w:cs="方正书宋_GBK"/>
          <w:b w:val="0"/>
          <w:bCs w:val="0"/>
          <w:sz w:val="22"/>
          <w:szCs w:val="22"/>
          <w:lang w:eastAsia="zh-CN"/>
        </w:rPr>
        <w:t>车位租赁费按如下标准收取：</w:t>
      </w:r>
      <w:r>
        <w:rPr>
          <w:rFonts w:hint="eastAsia" w:ascii="方正书宋_GBK" w:hAnsi="方正书宋_GBK" w:eastAsia="方正书宋_GBK" w:cs="方正书宋_GBK"/>
          <w:b w:val="0"/>
          <w:bCs w:val="0"/>
          <w:sz w:val="22"/>
          <w:szCs w:val="22"/>
          <w:u w:val="single"/>
          <w:lang w:val="en-US" w:eastAsia="zh-CN"/>
        </w:rPr>
        <w:t xml:space="preserve">                         </w:t>
      </w:r>
      <w:r>
        <w:rPr>
          <w:rFonts w:hint="eastAsia" w:ascii="方正书宋_GBK" w:hAnsi="方正书宋_GBK" w:eastAsia="方正书宋_GBK" w:cs="方正书宋_GBK"/>
          <w:b w:val="0"/>
          <w:bCs w:val="0"/>
          <w:sz w:val="22"/>
          <w:szCs w:val="22"/>
          <w:u w:val="none"/>
          <w:lang w:val="en-US" w:eastAsia="zh-CN"/>
        </w:rPr>
        <w:t>。</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lang w:eastAsia="zh-CN"/>
        </w:rPr>
        <w:t>甲方委托乙方管理和收取车位租赁费的，</w:t>
      </w:r>
      <w:r>
        <w:rPr>
          <w:rFonts w:hint="eastAsia" w:ascii="方正书宋_GBK" w:hAnsi="方正书宋_GBK" w:eastAsia="方正书宋_GBK" w:cs="方正书宋_GBK"/>
          <w:b w:val="0"/>
          <w:bCs w:val="0"/>
          <w:color w:val="000000"/>
          <w:sz w:val="22"/>
          <w:szCs w:val="22"/>
        </w:rPr>
        <w:t>乙方按车位租金的</w:t>
      </w:r>
      <w:r>
        <w:rPr>
          <w:rFonts w:hint="eastAsia" w:ascii="方正书宋_GBK" w:hAnsi="方正书宋_GBK" w:eastAsia="方正书宋_GBK" w:cs="方正书宋_GBK"/>
          <w:b w:val="0"/>
          <w:bCs w:val="0"/>
          <w:color w:val="000000"/>
          <w:sz w:val="22"/>
          <w:szCs w:val="22"/>
          <w:u w:val="single"/>
        </w:rPr>
        <w:t>　　</w:t>
      </w:r>
      <w:r>
        <w:rPr>
          <w:rFonts w:hint="eastAsia" w:ascii="方正书宋_GBK" w:hAnsi="方正书宋_GBK" w:eastAsia="方正书宋_GBK" w:cs="方正书宋_GBK"/>
          <w:b w:val="0"/>
          <w:bCs w:val="0"/>
          <w:color w:val="000000"/>
          <w:sz w:val="22"/>
          <w:szCs w:val="22"/>
        </w:rPr>
        <w:t>%提取管理费用。</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color w:val="auto"/>
          <w:sz w:val="22"/>
          <w:szCs w:val="22"/>
          <w:u w:val="none"/>
          <w:lang w:eastAsia="zh-CN"/>
        </w:rPr>
      </w:pPr>
      <w:r>
        <w:rPr>
          <w:rFonts w:hint="eastAsia" w:ascii="方正书宋_GBK" w:hAnsi="方正书宋_GBK" w:eastAsia="方正书宋_GBK" w:cs="方正书宋_GBK"/>
          <w:b w:val="0"/>
          <w:bCs w:val="0"/>
          <w:color w:val="auto"/>
          <w:sz w:val="22"/>
          <w:szCs w:val="22"/>
          <w:u w:val="none"/>
          <w:lang w:eastAsia="zh-CN"/>
        </w:rPr>
        <w:t>（三）车位场地使用费</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u w:val="none"/>
          <w:lang w:val="en-US" w:eastAsia="zh-CN"/>
        </w:rPr>
      </w:pPr>
      <w:r>
        <w:rPr>
          <w:rFonts w:hint="eastAsia" w:ascii="方正书宋_GBK" w:hAnsi="方正书宋_GBK" w:eastAsia="方正书宋_GBK" w:cs="方正书宋_GBK"/>
          <w:b w:val="0"/>
          <w:bCs w:val="0"/>
          <w:color w:val="auto"/>
          <w:sz w:val="22"/>
          <w:szCs w:val="22"/>
          <w:lang w:eastAsia="zh-CN"/>
        </w:rPr>
        <w:t>占用物业管理区域内业主共有道路或者其他公共区域停放机动车的，交纳车位场地使用费。</w:t>
      </w:r>
      <w:r>
        <w:rPr>
          <w:rFonts w:hint="eastAsia" w:ascii="方正书宋_GBK" w:hAnsi="方正书宋_GBK" w:eastAsia="方正书宋_GBK" w:cs="方正书宋_GBK"/>
          <w:b w:val="0"/>
          <w:bCs w:val="0"/>
          <w:sz w:val="22"/>
          <w:szCs w:val="22"/>
          <w:lang w:eastAsia="zh-CN"/>
        </w:rPr>
        <w:t>车位场地使用费按如下标准收取：</w:t>
      </w:r>
      <w:r>
        <w:rPr>
          <w:rFonts w:hint="eastAsia" w:ascii="方正书宋_GBK" w:hAnsi="方正书宋_GBK" w:eastAsia="方正书宋_GBK" w:cs="方正书宋_GBK"/>
          <w:b w:val="0"/>
          <w:bCs w:val="0"/>
          <w:sz w:val="22"/>
          <w:szCs w:val="22"/>
          <w:u w:val="single"/>
          <w:lang w:val="en-US" w:eastAsia="zh-CN"/>
        </w:rPr>
        <w:t xml:space="preserve">                                                  </w:t>
      </w:r>
      <w:r>
        <w:rPr>
          <w:rFonts w:hint="eastAsia" w:ascii="方正书宋_GBK" w:hAnsi="方正书宋_GBK" w:eastAsia="方正书宋_GBK" w:cs="方正书宋_GBK"/>
          <w:b w:val="0"/>
          <w:bCs w:val="0"/>
          <w:sz w:val="22"/>
          <w:szCs w:val="22"/>
          <w:u w:val="none"/>
          <w:lang w:val="en-US" w:eastAsia="zh-CN"/>
        </w:rPr>
        <w:t>。</w:t>
      </w:r>
    </w:p>
    <w:p>
      <w:pPr>
        <w:keepNext w:val="0"/>
        <w:keepLines w:val="0"/>
        <w:pageBreakBefore w:val="0"/>
        <w:kinsoku/>
        <w:overflowPunct/>
        <w:topLinePunct w:val="0"/>
        <w:autoSpaceDE/>
        <w:autoSpaceDN/>
        <w:bidi w:val="0"/>
        <w:adjustRightInd/>
        <w:snapToGrid/>
        <w:spacing w:line="420" w:lineRule="exact"/>
        <w:ind w:firstLine="442" w:firstLineChars="200"/>
        <w:textAlignment w:val="auto"/>
        <w:outlineLvl w:val="9"/>
        <w:rPr>
          <w:rFonts w:hint="eastAsia" w:ascii="方正书宋_GBK" w:hAnsi="方正书宋_GBK" w:eastAsia="方正书宋_GBK" w:cs="方正书宋_GBK"/>
          <w:b w:val="0"/>
          <w:bCs w:val="0"/>
          <w:sz w:val="22"/>
          <w:szCs w:val="22"/>
          <w:u w:val="none"/>
          <w:lang w:eastAsia="zh-CN"/>
        </w:rPr>
      </w:pPr>
      <w:r>
        <w:rPr>
          <w:rFonts w:hint="eastAsia" w:ascii="方正书宋_GBK" w:hAnsi="方正书宋_GBK" w:eastAsia="方正书宋_GBK" w:cs="方正书宋_GBK"/>
          <w:b/>
          <w:bCs/>
          <w:sz w:val="22"/>
          <w:szCs w:val="22"/>
        </w:rPr>
        <w:t>第</w:t>
      </w:r>
      <w:r>
        <w:rPr>
          <w:rFonts w:hint="eastAsia" w:ascii="方正书宋_GBK" w:hAnsi="方正书宋_GBK" w:eastAsia="方正书宋_GBK" w:cs="方正书宋_GBK"/>
          <w:b/>
          <w:bCs/>
          <w:sz w:val="22"/>
          <w:szCs w:val="22"/>
          <w:lang w:eastAsia="zh-CN"/>
        </w:rPr>
        <w:t>十</w:t>
      </w:r>
      <w:r>
        <w:rPr>
          <w:rFonts w:hint="eastAsia" w:ascii="方正书宋_GBK" w:hAnsi="方正书宋_GBK" w:eastAsia="方正书宋_GBK" w:cs="方正书宋_GBK"/>
          <w:b/>
          <w:bCs/>
          <w:sz w:val="22"/>
          <w:szCs w:val="22"/>
        </w:rPr>
        <w:t>条</w:t>
      </w:r>
      <w:r>
        <w:rPr>
          <w:rFonts w:hint="eastAsia" w:ascii="方正书宋_GBK" w:hAnsi="方正书宋_GBK" w:eastAsia="方正书宋_GBK" w:cs="方正书宋_GBK"/>
          <w:b w:val="0"/>
          <w:bCs w:val="0"/>
          <w:sz w:val="22"/>
          <w:szCs w:val="22"/>
          <w:u w:val="none"/>
        </w:rPr>
        <w:t>　乙方利用业主共用部位、共用设施设备进行经营的，应当征得相关业主同意后，按照规定办理有关手续，经营收益属于全体业主共有。利用物业共用部位、共用设施设备进行经营的收入以及车位场地使用费等收益资金归全体业主共有</w:t>
      </w:r>
      <w:r>
        <w:rPr>
          <w:rFonts w:hint="eastAsia" w:ascii="方正书宋_GBK" w:hAnsi="方正书宋_GBK" w:eastAsia="方正书宋_GBK" w:cs="方正书宋_GBK"/>
          <w:b w:val="0"/>
          <w:bCs w:val="0"/>
          <w:sz w:val="22"/>
          <w:szCs w:val="22"/>
          <w:u w:val="none"/>
          <w:lang w:eastAsia="zh-CN"/>
        </w:rPr>
        <w:t>，由乙方代为收取</w:t>
      </w:r>
      <w:r>
        <w:rPr>
          <w:rFonts w:hint="eastAsia" w:ascii="方正书宋_GBK" w:hAnsi="方正书宋_GBK" w:eastAsia="方正书宋_GBK" w:cs="方正书宋_GBK"/>
          <w:b w:val="0"/>
          <w:bCs w:val="0"/>
          <w:sz w:val="22"/>
          <w:szCs w:val="22"/>
          <w:u w:val="none"/>
        </w:rPr>
        <w:t>。</w:t>
      </w:r>
      <w:r>
        <w:rPr>
          <w:rFonts w:hint="eastAsia" w:ascii="方正书宋_GBK" w:hAnsi="方正书宋_GBK" w:eastAsia="方正书宋_GBK" w:cs="方正书宋_GBK"/>
          <w:b w:val="0"/>
          <w:bCs w:val="0"/>
          <w:sz w:val="22"/>
          <w:szCs w:val="22"/>
          <w:u w:val="none"/>
          <w:lang w:eastAsia="zh-CN"/>
        </w:rPr>
        <w:t>乙方</w:t>
      </w:r>
      <w:r>
        <w:rPr>
          <w:rFonts w:hint="eastAsia" w:ascii="方正书宋_GBK" w:hAnsi="方正书宋_GBK" w:eastAsia="方正书宋_GBK" w:cs="方正书宋_GBK"/>
          <w:b w:val="0"/>
          <w:bCs w:val="0"/>
          <w:sz w:val="22"/>
          <w:szCs w:val="22"/>
          <w:u w:val="none"/>
        </w:rPr>
        <w:t>按</w:t>
      </w:r>
      <w:r>
        <w:rPr>
          <w:rFonts w:hint="eastAsia" w:ascii="方正书宋_GBK" w:hAnsi="方正书宋_GBK" w:eastAsia="方正书宋_GBK" w:cs="方正书宋_GBK"/>
          <w:b w:val="0"/>
          <w:bCs w:val="0"/>
          <w:sz w:val="22"/>
          <w:szCs w:val="22"/>
          <w:u w:val="none"/>
          <w:lang w:eastAsia="zh-CN"/>
        </w:rPr>
        <w:t>收益资金</w:t>
      </w:r>
      <w:r>
        <w:rPr>
          <w:rFonts w:hint="eastAsia" w:ascii="方正书宋_GBK" w:hAnsi="方正书宋_GBK" w:eastAsia="方正书宋_GBK" w:cs="方正书宋_GBK"/>
          <w:b w:val="0"/>
          <w:bCs w:val="0"/>
          <w:sz w:val="22"/>
          <w:szCs w:val="22"/>
          <w:u w:val="none"/>
        </w:rPr>
        <w:t>的</w:t>
      </w:r>
      <w:r>
        <w:rPr>
          <w:rFonts w:hint="eastAsia" w:ascii="方正书宋_GBK" w:hAnsi="方正书宋_GBK" w:eastAsia="方正书宋_GBK" w:cs="方正书宋_GBK"/>
          <w:b w:val="0"/>
          <w:bCs w:val="0"/>
          <w:sz w:val="22"/>
          <w:szCs w:val="22"/>
          <w:u w:val="single"/>
        </w:rPr>
        <w:t>　　　</w:t>
      </w:r>
      <w:r>
        <w:rPr>
          <w:rFonts w:hint="eastAsia" w:ascii="方正书宋_GBK" w:hAnsi="方正书宋_GBK" w:eastAsia="方正书宋_GBK" w:cs="方正书宋_GBK"/>
          <w:b w:val="0"/>
          <w:bCs w:val="0"/>
          <w:sz w:val="22"/>
          <w:szCs w:val="22"/>
          <w:u w:val="none"/>
        </w:rPr>
        <w:t>%提取管理服务费用，用于支付经营、管理及收取、保管资金开支</w:t>
      </w:r>
      <w:r>
        <w:rPr>
          <w:rFonts w:hint="eastAsia" w:ascii="方正书宋_GBK" w:hAnsi="方正书宋_GBK" w:eastAsia="方正书宋_GBK" w:cs="方正书宋_GBK"/>
          <w:b w:val="0"/>
          <w:bCs w:val="0"/>
          <w:sz w:val="22"/>
          <w:szCs w:val="22"/>
          <w:u w:val="none"/>
          <w:lang w:eastAsia="zh-CN"/>
        </w:rPr>
        <w:t>。</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u w:val="none"/>
          <w:lang w:eastAsia="zh-CN"/>
        </w:rPr>
      </w:pPr>
      <w:r>
        <w:rPr>
          <w:rFonts w:hint="eastAsia" w:ascii="方正书宋_GBK" w:hAnsi="方正书宋_GBK" w:eastAsia="方正书宋_GBK" w:cs="方正书宋_GBK"/>
          <w:b w:val="0"/>
          <w:bCs w:val="0"/>
          <w:sz w:val="22"/>
          <w:szCs w:val="22"/>
          <w:u w:val="none"/>
          <w:lang w:eastAsia="zh-CN"/>
        </w:rPr>
        <w:t>收益资金在扣除管理服务费用后，剩余资金按第</w:t>
      </w:r>
      <w:r>
        <w:rPr>
          <w:rFonts w:hint="eastAsia" w:ascii="方正书宋_GBK" w:hAnsi="方正书宋_GBK" w:eastAsia="方正书宋_GBK" w:cs="方正书宋_GBK"/>
          <w:b w:val="0"/>
          <w:bCs w:val="0"/>
          <w:sz w:val="22"/>
          <w:szCs w:val="22"/>
          <w:u w:val="single"/>
          <w:lang w:val="en-US" w:eastAsia="zh-CN"/>
        </w:rPr>
        <w:t xml:space="preserve">   </w:t>
      </w:r>
      <w:r>
        <w:rPr>
          <w:rFonts w:hint="eastAsia" w:ascii="方正书宋_GBK" w:hAnsi="方正书宋_GBK" w:eastAsia="方正书宋_GBK" w:cs="方正书宋_GBK"/>
          <w:b w:val="0"/>
          <w:bCs w:val="0"/>
          <w:sz w:val="22"/>
          <w:szCs w:val="22"/>
          <w:u w:val="none"/>
          <w:lang w:val="en-US" w:eastAsia="zh-CN"/>
        </w:rPr>
        <w:t>种方式</w:t>
      </w:r>
      <w:r>
        <w:rPr>
          <w:rFonts w:hint="eastAsia" w:ascii="方正书宋_GBK" w:hAnsi="方正书宋_GBK" w:eastAsia="方正书宋_GBK" w:cs="方正书宋_GBK"/>
          <w:b w:val="0"/>
          <w:bCs w:val="0"/>
          <w:sz w:val="22"/>
          <w:szCs w:val="22"/>
          <w:u w:val="none"/>
          <w:lang w:eastAsia="zh-CN"/>
        </w:rPr>
        <w:t>支出：</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u w:val="none"/>
          <w:lang w:val="en-US" w:eastAsia="zh-CN"/>
        </w:rPr>
      </w:pPr>
      <w:r>
        <w:rPr>
          <w:rFonts w:hint="eastAsia" w:ascii="方正书宋_GBK" w:hAnsi="方正书宋_GBK" w:eastAsia="方正书宋_GBK" w:cs="方正书宋_GBK"/>
          <w:b w:val="0"/>
          <w:bCs w:val="0"/>
          <w:sz w:val="22"/>
          <w:szCs w:val="22"/>
          <w:u w:val="none"/>
          <w:lang w:val="en-US" w:eastAsia="zh-CN"/>
        </w:rPr>
        <w:t>1.交存住宅专项维修资金；</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u w:val="none"/>
          <w:lang w:val="en-US" w:eastAsia="zh-CN"/>
        </w:rPr>
      </w:pPr>
      <w:r>
        <w:rPr>
          <w:rFonts w:hint="eastAsia" w:ascii="方正书宋_GBK" w:hAnsi="方正书宋_GBK" w:eastAsia="方正书宋_GBK" w:cs="方正书宋_GBK"/>
          <w:b w:val="0"/>
          <w:bCs w:val="0"/>
          <w:sz w:val="22"/>
          <w:szCs w:val="22"/>
          <w:u w:val="none"/>
          <w:lang w:val="en-US" w:eastAsia="zh-CN"/>
        </w:rPr>
        <w:t>2.折抵物业公共服务费；</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u w:val="single"/>
          <w:lang w:val="en-US" w:eastAsia="zh-CN"/>
        </w:rPr>
      </w:pPr>
      <w:r>
        <w:rPr>
          <w:rFonts w:hint="eastAsia" w:ascii="方正书宋_GBK" w:hAnsi="方正书宋_GBK" w:eastAsia="方正书宋_GBK" w:cs="方正书宋_GBK"/>
          <w:b w:val="0"/>
          <w:bCs w:val="0"/>
          <w:sz w:val="22"/>
          <w:szCs w:val="22"/>
          <w:u w:val="none"/>
          <w:lang w:val="en-US" w:eastAsia="zh-CN"/>
        </w:rPr>
        <w:t>3.</w:t>
      </w:r>
      <w:r>
        <w:rPr>
          <w:rFonts w:hint="eastAsia" w:ascii="方正书宋_GBK" w:hAnsi="方正书宋_GBK" w:eastAsia="方正书宋_GBK" w:cs="方正书宋_GBK"/>
          <w:b w:val="0"/>
          <w:bCs w:val="0"/>
          <w:sz w:val="22"/>
          <w:szCs w:val="22"/>
          <w:u w:val="single"/>
          <w:lang w:val="en-US" w:eastAsia="zh-CN"/>
        </w:rPr>
        <w:t xml:space="preserve">                                                 。</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u w:val="single"/>
          <w:lang w:val="en-US" w:eastAsia="zh-CN"/>
        </w:rPr>
      </w:pPr>
      <w:r>
        <w:rPr>
          <w:rFonts w:hint="eastAsia" w:ascii="方正书宋_GBK" w:hAnsi="方正书宋_GBK" w:eastAsia="方正书宋_GBK" w:cs="方正书宋_GBK"/>
          <w:b w:val="0"/>
          <w:bCs w:val="0"/>
          <w:sz w:val="22"/>
          <w:szCs w:val="22"/>
          <w:lang w:eastAsia="zh-CN"/>
        </w:rPr>
        <w:t>乙方</w:t>
      </w:r>
      <w:r>
        <w:rPr>
          <w:rFonts w:hint="eastAsia" w:ascii="方正书宋_GBK" w:hAnsi="方正书宋_GBK" w:eastAsia="方正书宋_GBK" w:cs="方正书宋_GBK"/>
          <w:b w:val="0"/>
          <w:bCs w:val="0"/>
          <w:sz w:val="22"/>
          <w:szCs w:val="22"/>
        </w:rPr>
        <w:t>代为收取的物业共用部位、共用设施设备经营收入和车位场地使用费等收益资金，应当单独列账，独立核算，按季度将收支明细在物业管理区域的显著位置予以公示。公示时间不少于一个月。</w:t>
      </w:r>
    </w:p>
    <w:p>
      <w:pPr>
        <w:keepNext w:val="0"/>
        <w:keepLines w:val="0"/>
        <w:pageBreakBefore w:val="0"/>
        <w:kinsoku/>
        <w:overflowPunct/>
        <w:topLinePunct w:val="0"/>
        <w:autoSpaceDE/>
        <w:autoSpaceDN/>
        <w:bidi w:val="0"/>
        <w:adjustRightInd/>
        <w:snapToGrid/>
        <w:spacing w:line="420" w:lineRule="exact"/>
        <w:ind w:firstLine="442" w:firstLineChars="200"/>
        <w:textAlignment w:val="auto"/>
        <w:outlineLvl w:val="9"/>
        <w:rPr>
          <w:rFonts w:hint="eastAsia" w:eastAsia="仿宋_GB2312"/>
          <w:b w:val="0"/>
          <w:bCs w:val="0"/>
          <w:sz w:val="32"/>
          <w:szCs w:val="32"/>
          <w:lang w:eastAsia="zh-CN"/>
        </w:rPr>
      </w:pPr>
      <w:r>
        <w:rPr>
          <w:rFonts w:hint="eastAsia" w:ascii="方正书宋_GBK" w:hAnsi="方正书宋_GBK" w:eastAsia="方正书宋_GBK" w:cs="方正书宋_GBK"/>
          <w:b/>
          <w:bCs/>
          <w:sz w:val="22"/>
          <w:szCs w:val="22"/>
        </w:rPr>
        <w:t>第十</w:t>
      </w:r>
      <w:r>
        <w:rPr>
          <w:rFonts w:hint="eastAsia" w:ascii="方正书宋_GBK" w:hAnsi="方正书宋_GBK" w:eastAsia="方正书宋_GBK" w:cs="方正书宋_GBK"/>
          <w:b/>
          <w:bCs/>
          <w:sz w:val="22"/>
          <w:szCs w:val="22"/>
          <w:lang w:eastAsia="zh-CN"/>
        </w:rPr>
        <w:t>一</w:t>
      </w:r>
      <w:r>
        <w:rPr>
          <w:rFonts w:hint="eastAsia" w:ascii="方正书宋_GBK" w:hAnsi="方正书宋_GBK" w:eastAsia="方正书宋_GBK" w:cs="方正书宋_GBK"/>
          <w:b/>
          <w:bCs/>
          <w:sz w:val="22"/>
          <w:szCs w:val="22"/>
        </w:rPr>
        <w:t>条</w:t>
      </w:r>
      <w:r>
        <w:rPr>
          <w:rFonts w:hint="eastAsia" w:ascii="方正书宋_GBK" w:hAnsi="方正书宋_GBK" w:eastAsia="方正书宋_GBK" w:cs="方正书宋_GBK"/>
          <w:b w:val="0"/>
          <w:bCs w:val="0"/>
          <w:sz w:val="22"/>
          <w:szCs w:val="22"/>
        </w:rPr>
        <w:t>　</w:t>
      </w:r>
      <w:r>
        <w:rPr>
          <w:rFonts w:hint="eastAsia" w:ascii="方正书宋_GBK" w:hAnsi="方正书宋_GBK" w:eastAsia="方正书宋_GBK" w:cs="方正书宋_GBK"/>
          <w:b w:val="0"/>
          <w:bCs w:val="0"/>
          <w:sz w:val="22"/>
          <w:szCs w:val="22"/>
          <w:lang w:eastAsia="zh-CN"/>
        </w:rPr>
        <w:t>乙方</w:t>
      </w:r>
      <w:r>
        <w:rPr>
          <w:rFonts w:hint="eastAsia" w:ascii="方正书宋_GBK" w:hAnsi="方正书宋_GBK" w:eastAsia="方正书宋_GBK" w:cs="方正书宋_GBK"/>
          <w:b w:val="0"/>
          <w:bCs w:val="0"/>
          <w:sz w:val="22"/>
          <w:szCs w:val="22"/>
        </w:rPr>
        <w:t>接受</w:t>
      </w:r>
      <w:r>
        <w:rPr>
          <w:rFonts w:hint="eastAsia" w:ascii="方正书宋_GBK" w:hAnsi="方正书宋_GBK" w:eastAsia="方正书宋_GBK" w:cs="方正书宋_GBK"/>
          <w:b w:val="0"/>
          <w:bCs w:val="0"/>
          <w:sz w:val="22"/>
          <w:szCs w:val="22"/>
          <w:lang w:eastAsia="zh-CN"/>
        </w:rPr>
        <w:t>甲方、</w:t>
      </w:r>
      <w:r>
        <w:rPr>
          <w:rFonts w:hint="eastAsia" w:ascii="方正书宋_GBK" w:hAnsi="方正书宋_GBK" w:eastAsia="方正书宋_GBK" w:cs="方正书宋_GBK"/>
          <w:b w:val="0"/>
          <w:bCs w:val="0"/>
          <w:sz w:val="22"/>
          <w:szCs w:val="22"/>
        </w:rPr>
        <w:t>专业经营</w:t>
      </w:r>
      <w:r>
        <w:rPr>
          <w:rFonts w:hint="eastAsia" w:ascii="方正书宋_GBK" w:hAnsi="方正书宋_GBK" w:eastAsia="方正书宋_GBK" w:cs="方正书宋_GBK"/>
          <w:b w:val="0"/>
          <w:bCs w:val="0"/>
          <w:sz w:val="22"/>
          <w:szCs w:val="22"/>
          <w:lang w:eastAsia="zh-CN"/>
        </w:rPr>
        <w:t>、</w:t>
      </w:r>
      <w:r>
        <w:rPr>
          <w:rFonts w:hint="eastAsia" w:ascii="方正书宋_GBK" w:hAnsi="方正书宋_GBK" w:eastAsia="方正书宋_GBK" w:cs="方正书宋_GBK"/>
          <w:b w:val="0"/>
          <w:bCs w:val="0"/>
          <w:sz w:val="22"/>
          <w:szCs w:val="22"/>
        </w:rPr>
        <w:t>环卫管理</w:t>
      </w:r>
      <w:r>
        <w:rPr>
          <w:rFonts w:hint="eastAsia" w:ascii="方正书宋_GBK" w:hAnsi="方正书宋_GBK" w:eastAsia="方正书宋_GBK" w:cs="方正书宋_GBK"/>
          <w:b w:val="0"/>
          <w:bCs w:val="0"/>
          <w:sz w:val="22"/>
          <w:szCs w:val="22"/>
          <w:lang w:eastAsia="zh-CN"/>
        </w:rPr>
        <w:t>等</w:t>
      </w:r>
      <w:r>
        <w:rPr>
          <w:rFonts w:hint="eastAsia" w:ascii="方正书宋_GBK" w:hAnsi="方正书宋_GBK" w:eastAsia="方正书宋_GBK" w:cs="方正书宋_GBK"/>
          <w:b w:val="0"/>
          <w:bCs w:val="0"/>
          <w:sz w:val="22"/>
          <w:szCs w:val="22"/>
        </w:rPr>
        <w:t>单位委托代收供水、供电、供气、供热、通讯、有线电视等有关费用的，不得向业主收取手续费等额外费用</w:t>
      </w:r>
      <w:r>
        <w:rPr>
          <w:rFonts w:hint="eastAsia" w:ascii="方正书宋_GBK" w:hAnsi="方正书宋_GBK" w:eastAsia="方正书宋_GBK" w:cs="方正书宋_GBK"/>
          <w:b w:val="0"/>
          <w:bCs w:val="0"/>
          <w:sz w:val="22"/>
          <w:szCs w:val="22"/>
          <w:lang w:eastAsia="zh-CN"/>
        </w:rPr>
        <w:t>。</w:t>
      </w:r>
    </w:p>
    <w:p>
      <w:pPr>
        <w:pStyle w:val="17"/>
        <w:keepNext w:val="0"/>
        <w:keepLines w:val="0"/>
        <w:pageBreakBefore w:val="0"/>
        <w:kinsoku/>
        <w:overflowPunct/>
        <w:topLinePunct w:val="0"/>
        <w:autoSpaceDE/>
        <w:autoSpaceDN/>
        <w:bidi w:val="0"/>
        <w:adjustRightInd/>
        <w:snapToGrid/>
        <w:spacing w:before="296" w:after="296" w:line="420" w:lineRule="exact"/>
        <w:ind w:left="0" w:leftChars="0"/>
        <w:jc w:val="center"/>
        <w:textAlignment w:val="auto"/>
        <w:outlineLvl w:val="9"/>
        <w:rPr>
          <w:rFonts w:hint="eastAsia" w:ascii="方正黑体_GBK" w:hAnsi="方正黑体_GBK" w:eastAsia="方正黑体_GBK" w:cs="方正黑体_GBK"/>
          <w:b w:val="0"/>
          <w:bCs w:val="0"/>
          <w:kern w:val="0"/>
          <w:sz w:val="28"/>
          <w:szCs w:val="28"/>
        </w:rPr>
      </w:pPr>
      <w:r>
        <w:rPr>
          <w:rFonts w:hint="eastAsia" w:ascii="方正黑体_GBK" w:hAnsi="方正黑体_GBK" w:eastAsia="方正黑体_GBK" w:cs="方正黑体_GBK"/>
          <w:b w:val="0"/>
          <w:bCs w:val="0"/>
          <w:kern w:val="0"/>
          <w:sz w:val="28"/>
          <w:szCs w:val="28"/>
        </w:rPr>
        <w:t>第四章　物业的承接查验</w:t>
      </w:r>
    </w:p>
    <w:p>
      <w:pPr>
        <w:keepNext w:val="0"/>
        <w:keepLines w:val="0"/>
        <w:pageBreakBefore w:val="0"/>
        <w:kinsoku/>
        <w:overflowPunct/>
        <w:topLinePunct w:val="0"/>
        <w:autoSpaceDE/>
        <w:autoSpaceDN/>
        <w:bidi w:val="0"/>
        <w:adjustRightInd/>
        <w:snapToGrid/>
        <w:spacing w:line="420" w:lineRule="exact"/>
        <w:ind w:firstLine="442"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bCs/>
          <w:sz w:val="22"/>
          <w:szCs w:val="22"/>
        </w:rPr>
        <w:t>第十</w:t>
      </w:r>
      <w:r>
        <w:rPr>
          <w:rFonts w:hint="eastAsia" w:ascii="方正书宋_GBK" w:hAnsi="方正书宋_GBK" w:eastAsia="方正书宋_GBK" w:cs="方正书宋_GBK"/>
          <w:b/>
          <w:bCs/>
          <w:sz w:val="22"/>
          <w:szCs w:val="22"/>
          <w:lang w:eastAsia="zh-CN"/>
        </w:rPr>
        <w:t>二</w:t>
      </w:r>
      <w:r>
        <w:rPr>
          <w:rFonts w:hint="eastAsia" w:ascii="方正书宋_GBK" w:hAnsi="方正书宋_GBK" w:eastAsia="方正书宋_GBK" w:cs="方正书宋_GBK"/>
          <w:b/>
          <w:bCs/>
          <w:sz w:val="22"/>
          <w:szCs w:val="22"/>
        </w:rPr>
        <w:t>条</w:t>
      </w:r>
      <w:r>
        <w:rPr>
          <w:rFonts w:hint="eastAsia" w:ascii="方正书宋_GBK" w:hAnsi="方正书宋_GBK" w:eastAsia="方正书宋_GBK" w:cs="方正书宋_GBK"/>
          <w:b w:val="0"/>
          <w:bCs w:val="0"/>
          <w:sz w:val="22"/>
          <w:szCs w:val="22"/>
        </w:rPr>
        <w:t>　甲方应当于</w:t>
      </w:r>
      <w:r>
        <w:rPr>
          <w:rFonts w:hint="eastAsia" w:ascii="方正书宋_GBK" w:hAnsi="方正书宋_GBK" w:eastAsia="方正书宋_GBK" w:cs="方正书宋_GBK"/>
          <w:b w:val="0"/>
          <w:bCs w:val="0"/>
          <w:sz w:val="22"/>
          <w:szCs w:val="22"/>
          <w:u w:val="single"/>
        </w:rPr>
        <w:t>　　</w:t>
      </w:r>
      <w:r>
        <w:rPr>
          <w:rFonts w:hint="eastAsia" w:ascii="方正书宋_GBK" w:hAnsi="方正书宋_GBK" w:eastAsia="方正书宋_GBK" w:cs="方正书宋_GBK"/>
          <w:b w:val="0"/>
          <w:bCs w:val="0"/>
          <w:sz w:val="22"/>
          <w:szCs w:val="22"/>
        </w:rPr>
        <w:t>年</w:t>
      </w:r>
      <w:r>
        <w:rPr>
          <w:rFonts w:hint="eastAsia" w:ascii="方正书宋_GBK" w:hAnsi="方正书宋_GBK" w:eastAsia="方正书宋_GBK" w:cs="方正书宋_GBK"/>
          <w:b w:val="0"/>
          <w:bCs w:val="0"/>
          <w:sz w:val="22"/>
          <w:szCs w:val="22"/>
          <w:u w:val="single"/>
        </w:rPr>
        <w:t>　</w:t>
      </w:r>
      <w:r>
        <w:rPr>
          <w:rFonts w:hint="eastAsia" w:ascii="方正书宋_GBK" w:hAnsi="方正书宋_GBK" w:eastAsia="方正书宋_GBK" w:cs="方正书宋_GBK"/>
          <w:b w:val="0"/>
          <w:bCs w:val="0"/>
          <w:sz w:val="22"/>
          <w:szCs w:val="22"/>
        </w:rPr>
        <w:t>月</w:t>
      </w:r>
      <w:r>
        <w:rPr>
          <w:rFonts w:hint="eastAsia" w:ascii="方正书宋_GBK" w:hAnsi="方正书宋_GBK" w:eastAsia="方正书宋_GBK" w:cs="方正书宋_GBK"/>
          <w:b w:val="0"/>
          <w:bCs w:val="0"/>
          <w:sz w:val="22"/>
          <w:szCs w:val="22"/>
          <w:u w:val="single"/>
        </w:rPr>
        <w:t>　</w:t>
      </w:r>
      <w:r>
        <w:rPr>
          <w:rFonts w:hint="eastAsia" w:ascii="方正书宋_GBK" w:hAnsi="方正书宋_GBK" w:eastAsia="方正书宋_GBK" w:cs="方正书宋_GBK"/>
          <w:b w:val="0"/>
          <w:bCs w:val="0"/>
          <w:sz w:val="22"/>
          <w:szCs w:val="22"/>
        </w:rPr>
        <w:t>日</w:t>
      </w:r>
      <w:r>
        <w:rPr>
          <w:rFonts w:hint="eastAsia" w:ascii="方正书宋_GBK" w:hAnsi="方正书宋_GBK" w:eastAsia="方正书宋_GBK" w:cs="方正书宋_GBK"/>
          <w:b w:val="0"/>
          <w:bCs w:val="0"/>
          <w:sz w:val="22"/>
          <w:szCs w:val="22"/>
          <w:lang w:eastAsia="zh-CN"/>
        </w:rPr>
        <w:t>前</w:t>
      </w:r>
      <w:r>
        <w:rPr>
          <w:rFonts w:hint="eastAsia" w:ascii="方正书宋_GBK" w:hAnsi="方正书宋_GBK" w:eastAsia="方正书宋_GBK" w:cs="方正书宋_GBK"/>
          <w:b w:val="0"/>
          <w:bCs w:val="0"/>
          <w:sz w:val="22"/>
          <w:szCs w:val="22"/>
        </w:rPr>
        <w:t>通知乙方承接查验物业，甲方与乙方应当于物业交付前15日，</w:t>
      </w:r>
      <w:r>
        <w:rPr>
          <w:rFonts w:hint="eastAsia" w:ascii="方正书宋_GBK" w:hAnsi="方正书宋_GBK" w:eastAsia="方正书宋_GBK" w:cs="方正书宋_GBK"/>
          <w:b w:val="0"/>
          <w:bCs w:val="0"/>
          <w:sz w:val="22"/>
          <w:szCs w:val="22"/>
          <w:lang w:eastAsia="zh-CN"/>
        </w:rPr>
        <w:t>按照</w:t>
      </w:r>
      <w:r>
        <w:rPr>
          <w:rFonts w:hint="eastAsia" w:ascii="方正书宋_GBK" w:hAnsi="方正书宋_GBK" w:eastAsia="方正书宋_GBK" w:cs="方正书宋_GBK"/>
          <w:b w:val="0"/>
          <w:bCs w:val="0"/>
          <w:sz w:val="22"/>
          <w:szCs w:val="22"/>
        </w:rPr>
        <w:t>《物业承接查验办法》（建房〔2010〕165号）</w:t>
      </w:r>
      <w:r>
        <w:rPr>
          <w:rFonts w:hint="eastAsia" w:ascii="方正书宋_GBK" w:hAnsi="方正书宋_GBK" w:eastAsia="方正书宋_GBK" w:cs="方正书宋_GBK"/>
          <w:b w:val="0"/>
          <w:bCs w:val="0"/>
          <w:sz w:val="22"/>
          <w:szCs w:val="22"/>
          <w:lang w:eastAsia="zh-CN"/>
        </w:rPr>
        <w:t>规定，</w:t>
      </w:r>
      <w:r>
        <w:rPr>
          <w:rFonts w:hint="eastAsia" w:ascii="方正书宋_GBK" w:hAnsi="方正书宋_GBK" w:eastAsia="方正书宋_GBK" w:cs="方正书宋_GBK"/>
          <w:b w:val="0"/>
          <w:bCs w:val="0"/>
          <w:sz w:val="22"/>
          <w:szCs w:val="22"/>
        </w:rPr>
        <w:t>完成对本合同附件3、附件4规定的物业共用部位、共用设施设备的承接查验工作，并签订物业承接查验协议，作为界定各自在开发建设和物业服务方面承担责任的依据。查验中双方确认的问题应做好书面记录，甲方承诺在合理期限内予以解决。甲方应当依法移交的供水、供电、供气、供热、通信和有线电视等</w:t>
      </w:r>
      <w:r>
        <w:rPr>
          <w:rFonts w:hint="eastAsia" w:ascii="方正书宋_GBK" w:hAnsi="方正书宋_GBK" w:eastAsia="方正书宋_GBK" w:cs="方正书宋_GBK"/>
          <w:b w:val="0"/>
          <w:bCs w:val="0"/>
          <w:sz w:val="22"/>
          <w:szCs w:val="22"/>
          <w:lang w:eastAsia="zh-CN"/>
        </w:rPr>
        <w:t>专营</w:t>
      </w:r>
      <w:r>
        <w:rPr>
          <w:rFonts w:hint="eastAsia" w:ascii="方正书宋_GBK" w:hAnsi="方正书宋_GBK" w:eastAsia="方正书宋_GBK" w:cs="方正书宋_GBK"/>
          <w:b w:val="0"/>
          <w:bCs w:val="0"/>
          <w:sz w:val="22"/>
          <w:szCs w:val="22"/>
        </w:rPr>
        <w:t>设施设备，不作为乙方现场检查和验收的内容。</w:t>
      </w:r>
    </w:p>
    <w:p>
      <w:pPr>
        <w:keepNext w:val="0"/>
        <w:keepLines w:val="0"/>
        <w:pageBreakBefore w:val="0"/>
        <w:kinsoku/>
        <w:overflowPunct/>
        <w:topLinePunct w:val="0"/>
        <w:autoSpaceDE/>
        <w:autoSpaceDN/>
        <w:bidi w:val="0"/>
        <w:adjustRightInd/>
        <w:snapToGrid/>
        <w:spacing w:line="420" w:lineRule="exact"/>
        <w:ind w:firstLine="442"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bCs/>
          <w:sz w:val="22"/>
          <w:szCs w:val="22"/>
        </w:rPr>
        <w:t>第十</w:t>
      </w:r>
      <w:r>
        <w:rPr>
          <w:rFonts w:hint="eastAsia" w:ascii="方正书宋_GBK" w:hAnsi="方正书宋_GBK" w:eastAsia="方正书宋_GBK" w:cs="方正书宋_GBK"/>
          <w:b/>
          <w:bCs/>
          <w:sz w:val="22"/>
          <w:szCs w:val="22"/>
          <w:lang w:eastAsia="zh-CN"/>
        </w:rPr>
        <w:t>三</w:t>
      </w:r>
      <w:r>
        <w:rPr>
          <w:rFonts w:hint="eastAsia" w:ascii="方正书宋_GBK" w:hAnsi="方正书宋_GBK" w:eastAsia="方正书宋_GBK" w:cs="方正书宋_GBK"/>
          <w:b/>
          <w:bCs/>
          <w:sz w:val="22"/>
          <w:szCs w:val="22"/>
        </w:rPr>
        <w:t>条</w:t>
      </w:r>
      <w:r>
        <w:rPr>
          <w:rFonts w:hint="eastAsia" w:ascii="方正书宋_GBK" w:hAnsi="方正书宋_GBK" w:eastAsia="方正书宋_GBK" w:cs="方正书宋_GBK"/>
          <w:b w:val="0"/>
          <w:bCs w:val="0"/>
          <w:sz w:val="22"/>
          <w:szCs w:val="22"/>
        </w:rPr>
        <w:t>　乙方承接物业时，甲方应向乙方移交下列资料：</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（一）竣工总平面图，单体建筑、结构、设备竣工图，配套设施、地下管网工程竣工图等竣工验收资料；</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（二）设施设备的安装、使用和维护保养等技术资料；</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（三）供水、供电、供气、供热、通信、有线电视等准许使用文件；</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（四）物业质量保修文件和物业使用说明文件；</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（五）业主清册（包括业主姓名、联系地址和电话，房屋建筑面积、交付时间等）；</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（六）</w:t>
      </w:r>
      <w:r>
        <w:rPr>
          <w:rFonts w:hint="eastAsia" w:ascii="方正书宋_GBK" w:hAnsi="方正书宋_GBK" w:eastAsia="方正书宋_GBK" w:cs="方正书宋_GBK"/>
          <w:b w:val="0"/>
          <w:bCs w:val="0"/>
          <w:sz w:val="22"/>
          <w:szCs w:val="22"/>
          <w:u w:val="single"/>
        </w:rPr>
        <w:t>　　　　　　　　　　</w:t>
      </w:r>
      <w:r>
        <w:rPr>
          <w:rFonts w:hint="eastAsia" w:ascii="方正书宋_GBK" w:hAnsi="方正书宋_GBK" w:eastAsia="方正书宋_GBK" w:cs="方正书宋_GBK"/>
          <w:b w:val="0"/>
          <w:bCs w:val="0"/>
          <w:sz w:val="22"/>
          <w:szCs w:val="22"/>
          <w:u w:val="single"/>
          <w:lang w:val="en-US" w:eastAsia="zh-CN"/>
        </w:rPr>
        <w:t xml:space="preserve">       </w:t>
      </w:r>
      <w:r>
        <w:rPr>
          <w:rFonts w:hint="eastAsia" w:ascii="方正书宋_GBK" w:hAnsi="方正书宋_GBK" w:eastAsia="方正书宋_GBK" w:cs="方正书宋_GBK"/>
          <w:b w:val="0"/>
          <w:bCs w:val="0"/>
          <w:sz w:val="22"/>
          <w:szCs w:val="22"/>
          <w:u w:val="single"/>
        </w:rPr>
        <w:t>　          　　　</w:t>
      </w:r>
      <w:r>
        <w:rPr>
          <w:rFonts w:hint="eastAsia" w:ascii="方正书宋_GBK" w:hAnsi="方正书宋_GBK" w:eastAsia="方正书宋_GBK" w:cs="方正书宋_GBK"/>
          <w:b w:val="0"/>
          <w:bCs w:val="0"/>
          <w:sz w:val="22"/>
          <w:szCs w:val="22"/>
        </w:rPr>
        <w:t>。</w:t>
      </w:r>
    </w:p>
    <w:p>
      <w:pPr>
        <w:keepNext w:val="0"/>
        <w:keepLines w:val="0"/>
        <w:pageBreakBefore w:val="0"/>
        <w:kinsoku/>
        <w:overflowPunct/>
        <w:topLinePunct w:val="0"/>
        <w:autoSpaceDE/>
        <w:autoSpaceDN/>
        <w:bidi w:val="0"/>
        <w:adjustRightInd/>
        <w:snapToGrid/>
        <w:spacing w:line="420" w:lineRule="exact"/>
        <w:ind w:firstLine="442"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bCs/>
          <w:sz w:val="22"/>
          <w:szCs w:val="22"/>
        </w:rPr>
        <w:t>第十</w:t>
      </w:r>
      <w:r>
        <w:rPr>
          <w:rFonts w:hint="eastAsia" w:ascii="方正书宋_GBK" w:hAnsi="方正书宋_GBK" w:eastAsia="方正书宋_GBK" w:cs="方正书宋_GBK"/>
          <w:b/>
          <w:bCs/>
          <w:sz w:val="22"/>
          <w:szCs w:val="22"/>
          <w:lang w:eastAsia="zh-CN"/>
        </w:rPr>
        <w:t>四</w:t>
      </w:r>
      <w:r>
        <w:rPr>
          <w:rFonts w:hint="eastAsia" w:ascii="方正书宋_GBK" w:hAnsi="方正书宋_GBK" w:eastAsia="方正书宋_GBK" w:cs="方正书宋_GBK"/>
          <w:b/>
          <w:bCs/>
          <w:sz w:val="22"/>
          <w:szCs w:val="22"/>
        </w:rPr>
        <w:t>条</w:t>
      </w:r>
      <w:r>
        <w:rPr>
          <w:rFonts w:hint="eastAsia" w:ascii="方正书宋_GBK" w:hAnsi="方正书宋_GBK" w:eastAsia="方正书宋_GBK" w:cs="方正书宋_GBK"/>
          <w:b w:val="0"/>
          <w:bCs w:val="0"/>
          <w:sz w:val="22"/>
          <w:szCs w:val="22"/>
        </w:rPr>
        <w:t>　承接查验所需全部费用由</w:t>
      </w:r>
      <w:r>
        <w:rPr>
          <w:rFonts w:hint="eastAsia" w:ascii="方正书宋_GBK" w:hAnsi="方正书宋_GBK" w:eastAsia="方正书宋_GBK" w:cs="方正书宋_GBK"/>
          <w:b w:val="0"/>
          <w:bCs w:val="0"/>
          <w:sz w:val="22"/>
          <w:szCs w:val="22"/>
          <w:u w:val="single"/>
          <w:lang w:val="en-US" w:eastAsia="zh-CN"/>
        </w:rPr>
        <w:t xml:space="preserve">      </w:t>
      </w:r>
      <w:r>
        <w:rPr>
          <w:rFonts w:hint="eastAsia" w:ascii="方正书宋_GBK" w:hAnsi="方正书宋_GBK" w:eastAsia="方正书宋_GBK" w:cs="方正书宋_GBK"/>
          <w:b w:val="0"/>
          <w:bCs w:val="0"/>
          <w:sz w:val="22"/>
          <w:szCs w:val="22"/>
          <w:u w:val="none"/>
          <w:lang w:val="en-US" w:eastAsia="zh-CN"/>
        </w:rPr>
        <w:t>方</w:t>
      </w:r>
      <w:r>
        <w:rPr>
          <w:rFonts w:hint="eastAsia" w:ascii="方正书宋_GBK" w:hAnsi="方正书宋_GBK" w:eastAsia="方正书宋_GBK" w:cs="方正书宋_GBK"/>
          <w:b w:val="0"/>
          <w:bCs w:val="0"/>
          <w:sz w:val="22"/>
          <w:szCs w:val="22"/>
        </w:rPr>
        <w:t>承担。</w:t>
      </w:r>
    </w:p>
    <w:p>
      <w:pPr>
        <w:keepNext w:val="0"/>
        <w:keepLines w:val="0"/>
        <w:pageBreakBefore w:val="0"/>
        <w:kinsoku/>
        <w:overflowPunct/>
        <w:topLinePunct w:val="0"/>
        <w:autoSpaceDE/>
        <w:autoSpaceDN/>
        <w:bidi w:val="0"/>
        <w:adjustRightInd/>
        <w:snapToGrid/>
        <w:spacing w:line="420" w:lineRule="exact"/>
        <w:ind w:firstLine="442"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bCs/>
          <w:sz w:val="22"/>
          <w:szCs w:val="22"/>
        </w:rPr>
        <w:t>第十</w:t>
      </w:r>
      <w:r>
        <w:rPr>
          <w:rFonts w:hint="eastAsia" w:ascii="方正书宋_GBK" w:hAnsi="方正书宋_GBK" w:eastAsia="方正书宋_GBK" w:cs="方正书宋_GBK"/>
          <w:b/>
          <w:bCs/>
          <w:sz w:val="22"/>
          <w:szCs w:val="22"/>
          <w:lang w:eastAsia="zh-CN"/>
        </w:rPr>
        <w:t>五</w:t>
      </w:r>
      <w:r>
        <w:rPr>
          <w:rFonts w:hint="eastAsia" w:ascii="方正书宋_GBK" w:hAnsi="方正书宋_GBK" w:eastAsia="方正书宋_GBK" w:cs="方正书宋_GBK"/>
          <w:b/>
          <w:bCs/>
          <w:sz w:val="22"/>
          <w:szCs w:val="22"/>
        </w:rPr>
        <w:t>条</w:t>
      </w:r>
      <w:r>
        <w:rPr>
          <w:rFonts w:hint="eastAsia" w:ascii="方正书宋_GBK" w:hAnsi="方正书宋_GBK" w:eastAsia="方正书宋_GBK" w:cs="方正书宋_GBK"/>
          <w:b w:val="0"/>
          <w:bCs w:val="0"/>
          <w:sz w:val="22"/>
          <w:szCs w:val="22"/>
        </w:rPr>
        <w:t>　物业承接查验协议生效后，当事人一方不履行协议约定的交接义务，导致前期物业服务合同无法履行的，应当承担违约责任。</w:t>
      </w:r>
    </w:p>
    <w:p>
      <w:pPr>
        <w:keepNext w:val="0"/>
        <w:keepLines w:val="0"/>
        <w:pageBreakBefore w:val="0"/>
        <w:kinsoku/>
        <w:overflowPunct/>
        <w:topLinePunct w:val="0"/>
        <w:autoSpaceDE/>
        <w:autoSpaceDN/>
        <w:bidi w:val="0"/>
        <w:adjustRightInd/>
        <w:snapToGrid/>
        <w:spacing w:line="420" w:lineRule="exact"/>
        <w:ind w:firstLine="442" w:firstLineChars="200"/>
        <w:textAlignment w:val="auto"/>
        <w:outlineLvl w:val="9"/>
        <w:rPr>
          <w:rFonts w:hint="eastAsia" w:ascii="方正书宋_GBK" w:hAnsi="方正书宋_GBK" w:eastAsia="方正书宋_GBK" w:cs="方正书宋_GBK"/>
          <w:b w:val="0"/>
          <w:bCs w:val="0"/>
          <w:color w:val="FF0000"/>
          <w:sz w:val="22"/>
          <w:szCs w:val="22"/>
        </w:rPr>
      </w:pPr>
      <w:r>
        <w:rPr>
          <w:rFonts w:hint="eastAsia" w:ascii="方正书宋_GBK" w:hAnsi="方正书宋_GBK" w:eastAsia="方正书宋_GBK" w:cs="方正书宋_GBK"/>
          <w:b/>
          <w:bCs/>
          <w:sz w:val="22"/>
          <w:szCs w:val="22"/>
        </w:rPr>
        <w:t>第十</w:t>
      </w:r>
      <w:r>
        <w:rPr>
          <w:rFonts w:hint="eastAsia" w:ascii="方正书宋_GBK" w:hAnsi="方正书宋_GBK" w:eastAsia="方正书宋_GBK" w:cs="方正书宋_GBK"/>
          <w:b/>
          <w:bCs/>
          <w:sz w:val="22"/>
          <w:szCs w:val="22"/>
          <w:lang w:eastAsia="zh-CN"/>
        </w:rPr>
        <w:t>六</w:t>
      </w:r>
      <w:r>
        <w:rPr>
          <w:rFonts w:hint="eastAsia" w:ascii="方正书宋_GBK" w:hAnsi="方正书宋_GBK" w:eastAsia="方正书宋_GBK" w:cs="方正书宋_GBK"/>
          <w:b/>
          <w:bCs/>
          <w:sz w:val="22"/>
          <w:szCs w:val="22"/>
        </w:rPr>
        <w:t>条</w:t>
      </w:r>
      <w:r>
        <w:rPr>
          <w:rFonts w:hint="eastAsia" w:ascii="方正书宋_GBK" w:hAnsi="方正书宋_GBK" w:eastAsia="方正书宋_GBK" w:cs="方正书宋_GBK"/>
          <w:b w:val="0"/>
          <w:bCs w:val="0"/>
          <w:sz w:val="22"/>
          <w:szCs w:val="22"/>
        </w:rPr>
        <w:t>　物业交接后，甲方未能按照物业承接查验协议的约定，及时解决物业共用部位、共用设施设备存在的问题，导致业主人身、财产安全受到损害的，应当依法承担相应的法律责任。</w:t>
      </w:r>
    </w:p>
    <w:p>
      <w:pPr>
        <w:keepNext w:val="0"/>
        <w:keepLines w:val="0"/>
        <w:pageBreakBefore w:val="0"/>
        <w:kinsoku/>
        <w:overflowPunct/>
        <w:topLinePunct w:val="0"/>
        <w:autoSpaceDE/>
        <w:autoSpaceDN/>
        <w:bidi w:val="0"/>
        <w:adjustRightInd/>
        <w:snapToGrid/>
        <w:spacing w:line="420" w:lineRule="exact"/>
        <w:ind w:firstLine="442" w:firstLineChars="200"/>
        <w:textAlignment w:val="auto"/>
        <w:outlineLvl w:val="9"/>
        <w:rPr>
          <w:rFonts w:hint="eastAsia" w:ascii="方正书宋_GBK" w:hAnsi="方正书宋_GBK" w:eastAsia="方正书宋_GBK" w:cs="方正书宋_GBK"/>
          <w:b w:val="0"/>
          <w:bCs w:val="0"/>
          <w:color w:val="FF0000"/>
          <w:sz w:val="22"/>
          <w:szCs w:val="22"/>
        </w:rPr>
      </w:pPr>
      <w:r>
        <w:rPr>
          <w:rFonts w:hint="eastAsia" w:ascii="方正书宋_GBK" w:hAnsi="方正书宋_GBK" w:eastAsia="方正书宋_GBK" w:cs="方正书宋_GBK"/>
          <w:b/>
          <w:bCs/>
          <w:sz w:val="22"/>
          <w:szCs w:val="22"/>
        </w:rPr>
        <w:t>第十</w:t>
      </w:r>
      <w:r>
        <w:rPr>
          <w:rFonts w:hint="eastAsia" w:ascii="方正书宋_GBK" w:hAnsi="方正书宋_GBK" w:eastAsia="方正书宋_GBK" w:cs="方正书宋_GBK"/>
          <w:b/>
          <w:bCs/>
          <w:sz w:val="22"/>
          <w:szCs w:val="22"/>
          <w:lang w:eastAsia="zh-CN"/>
        </w:rPr>
        <w:t>七</w:t>
      </w:r>
      <w:r>
        <w:rPr>
          <w:rFonts w:hint="eastAsia" w:ascii="方正书宋_GBK" w:hAnsi="方正书宋_GBK" w:eastAsia="方正书宋_GBK" w:cs="方正书宋_GBK"/>
          <w:b/>
          <w:bCs/>
          <w:sz w:val="22"/>
          <w:szCs w:val="22"/>
        </w:rPr>
        <w:t>条</w:t>
      </w:r>
      <w:r>
        <w:rPr>
          <w:rFonts w:hint="eastAsia" w:ascii="方正书宋_GBK" w:hAnsi="方正书宋_GBK" w:eastAsia="方正书宋_GBK" w:cs="方正书宋_GBK"/>
          <w:b w:val="0"/>
          <w:bCs w:val="0"/>
          <w:sz w:val="22"/>
          <w:szCs w:val="22"/>
        </w:rPr>
        <w:t>　物业交接后，发现隐蔽工程质量问题，影响房屋结构安全和正常使用的，甲方应当负责修复；给业主造成经济损失的，甲方应当依法承担赔偿责任。</w:t>
      </w:r>
    </w:p>
    <w:p>
      <w:pPr>
        <w:keepNext w:val="0"/>
        <w:keepLines w:val="0"/>
        <w:pageBreakBefore w:val="0"/>
        <w:kinsoku/>
        <w:overflowPunct/>
        <w:topLinePunct w:val="0"/>
        <w:autoSpaceDE/>
        <w:autoSpaceDN/>
        <w:bidi w:val="0"/>
        <w:adjustRightInd/>
        <w:snapToGrid/>
        <w:spacing w:line="420" w:lineRule="exact"/>
        <w:ind w:firstLine="442"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bCs/>
          <w:sz w:val="22"/>
          <w:szCs w:val="22"/>
        </w:rPr>
        <w:t>第</w:t>
      </w:r>
      <w:r>
        <w:rPr>
          <w:rFonts w:hint="eastAsia" w:ascii="方正书宋_GBK" w:hAnsi="方正书宋_GBK" w:eastAsia="方正书宋_GBK" w:cs="方正书宋_GBK"/>
          <w:b/>
          <w:bCs/>
          <w:sz w:val="22"/>
          <w:szCs w:val="22"/>
          <w:lang w:eastAsia="zh-CN"/>
        </w:rPr>
        <w:t>十八</w:t>
      </w:r>
      <w:r>
        <w:rPr>
          <w:rFonts w:hint="eastAsia" w:ascii="方正书宋_GBK" w:hAnsi="方正书宋_GBK" w:eastAsia="方正书宋_GBK" w:cs="方正书宋_GBK"/>
          <w:b/>
          <w:bCs/>
          <w:sz w:val="22"/>
          <w:szCs w:val="22"/>
        </w:rPr>
        <w:t>条</w:t>
      </w:r>
      <w:r>
        <w:rPr>
          <w:rFonts w:hint="eastAsia" w:ascii="方正书宋_GBK" w:hAnsi="方正书宋_GBK" w:eastAsia="方正书宋_GBK" w:cs="方正书宋_GBK"/>
          <w:b w:val="0"/>
          <w:bCs w:val="0"/>
          <w:sz w:val="22"/>
          <w:szCs w:val="22"/>
        </w:rPr>
        <w:t>　乙方应当将承接查验有关的文件、资料和记录建立档案并妥善保管。</w:t>
      </w:r>
    </w:p>
    <w:p>
      <w:pPr>
        <w:keepNext w:val="0"/>
        <w:keepLines w:val="0"/>
        <w:pageBreakBefore w:val="0"/>
        <w:kinsoku/>
        <w:overflowPunct/>
        <w:topLinePunct w:val="0"/>
        <w:autoSpaceDE/>
        <w:autoSpaceDN/>
        <w:bidi w:val="0"/>
        <w:adjustRightInd/>
        <w:snapToGrid/>
        <w:spacing w:line="420" w:lineRule="exact"/>
        <w:ind w:firstLine="442"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bCs/>
          <w:sz w:val="22"/>
          <w:szCs w:val="22"/>
        </w:rPr>
        <w:t>第</w:t>
      </w:r>
      <w:r>
        <w:rPr>
          <w:rFonts w:hint="eastAsia" w:ascii="方正书宋_GBK" w:hAnsi="方正书宋_GBK" w:eastAsia="方正书宋_GBK" w:cs="方正书宋_GBK"/>
          <w:b/>
          <w:bCs/>
          <w:sz w:val="22"/>
          <w:szCs w:val="22"/>
          <w:lang w:eastAsia="zh-CN"/>
        </w:rPr>
        <w:t>十九</w:t>
      </w:r>
      <w:r>
        <w:rPr>
          <w:rFonts w:hint="eastAsia" w:ascii="方正书宋_GBK" w:hAnsi="方正书宋_GBK" w:eastAsia="方正书宋_GBK" w:cs="方正书宋_GBK"/>
          <w:b/>
          <w:bCs/>
          <w:sz w:val="22"/>
          <w:szCs w:val="22"/>
        </w:rPr>
        <w:t>条</w:t>
      </w:r>
      <w:r>
        <w:rPr>
          <w:rFonts w:hint="eastAsia" w:ascii="方正书宋_GBK" w:hAnsi="方正书宋_GBK" w:eastAsia="方正书宋_GBK" w:cs="方正书宋_GBK"/>
          <w:b w:val="0"/>
          <w:bCs w:val="0"/>
          <w:color w:val="FF0000"/>
          <w:sz w:val="22"/>
          <w:szCs w:val="22"/>
        </w:rPr>
        <w:t>　</w:t>
      </w:r>
      <w:r>
        <w:rPr>
          <w:rFonts w:hint="eastAsia" w:ascii="方正书宋_GBK" w:hAnsi="方正书宋_GBK" w:eastAsia="方正书宋_GBK" w:cs="方正书宋_GBK"/>
          <w:b w:val="0"/>
          <w:bCs w:val="0"/>
          <w:sz w:val="22"/>
          <w:szCs w:val="22"/>
        </w:rPr>
        <w:t>甲方和乙方应当将物业承接查验情况书面告知业主。</w:t>
      </w:r>
    </w:p>
    <w:p>
      <w:pPr>
        <w:keepNext w:val="0"/>
        <w:keepLines w:val="0"/>
        <w:pageBreakBefore w:val="0"/>
        <w:widowControl w:val="0"/>
        <w:kinsoku/>
        <w:wordWrap/>
        <w:overflowPunct/>
        <w:topLinePunct w:val="0"/>
        <w:autoSpaceDE/>
        <w:autoSpaceDN/>
        <w:bidi w:val="0"/>
        <w:adjustRightInd/>
        <w:snapToGrid/>
        <w:spacing w:line="420" w:lineRule="exact"/>
        <w:ind w:firstLine="442" w:firstLineChars="200"/>
        <w:textAlignment w:val="auto"/>
        <w:outlineLvl w:val="9"/>
        <w:rPr>
          <w:rFonts w:hint="eastAsia" w:ascii="方正书宋_GBK" w:hAnsi="方正书宋_GBK" w:eastAsia="方正书宋_GBK" w:cs="方正书宋_GBK"/>
          <w:b w:val="0"/>
          <w:bCs w:val="0"/>
          <w:sz w:val="22"/>
          <w:szCs w:val="22"/>
          <w:u w:val="none"/>
        </w:rPr>
      </w:pPr>
      <w:r>
        <w:rPr>
          <w:rFonts w:hint="eastAsia" w:ascii="方正书宋_GBK" w:hAnsi="方正书宋_GBK" w:eastAsia="方正书宋_GBK" w:cs="方正书宋_GBK"/>
          <w:b/>
          <w:bCs/>
          <w:sz w:val="22"/>
          <w:szCs w:val="22"/>
        </w:rPr>
        <w:t>第</w:t>
      </w:r>
      <w:r>
        <w:rPr>
          <w:rFonts w:hint="eastAsia" w:ascii="方正书宋_GBK" w:hAnsi="方正书宋_GBK" w:eastAsia="方正书宋_GBK" w:cs="方正书宋_GBK"/>
          <w:b/>
          <w:bCs/>
          <w:sz w:val="22"/>
          <w:szCs w:val="22"/>
          <w:lang w:eastAsia="zh-CN"/>
        </w:rPr>
        <w:t>二十</w:t>
      </w:r>
      <w:r>
        <w:rPr>
          <w:rFonts w:hint="eastAsia" w:ascii="方正书宋_GBK" w:hAnsi="方正书宋_GBK" w:eastAsia="方正书宋_GBK" w:cs="方正书宋_GBK"/>
          <w:b/>
          <w:bCs/>
          <w:sz w:val="22"/>
          <w:szCs w:val="22"/>
        </w:rPr>
        <w:t>条</w:t>
      </w:r>
      <w:r>
        <w:rPr>
          <w:rFonts w:hint="eastAsia" w:ascii="方正书宋_GBK" w:hAnsi="方正书宋_GBK" w:eastAsia="方正书宋_GBK" w:cs="方正书宋_GBK"/>
          <w:b w:val="0"/>
          <w:bCs w:val="0"/>
          <w:sz w:val="22"/>
          <w:szCs w:val="22"/>
          <w:u w:val="none"/>
        </w:rPr>
        <w:t>　甲方应保证交付使用的物业符合国家规定的规划、设计、施工验收标准，按照不低于国家规定的质量保修期限和保修范围承担物业保修责任。</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u w:val="none"/>
        </w:rPr>
      </w:pPr>
      <w:r>
        <w:rPr>
          <w:rFonts w:hint="eastAsia" w:ascii="方正书宋_GBK" w:hAnsi="方正书宋_GBK" w:eastAsia="方正书宋_GBK" w:cs="方正书宋_GBK"/>
          <w:b w:val="0"/>
          <w:bCs w:val="0"/>
          <w:sz w:val="22"/>
          <w:szCs w:val="22"/>
          <w:u w:val="none"/>
        </w:rPr>
        <w:t>如甲方委托乙方代为履行保修责任的，双方应当另行订立委托协议。</w:t>
      </w:r>
    </w:p>
    <w:p>
      <w:pPr>
        <w:pStyle w:val="17"/>
        <w:keepNext w:val="0"/>
        <w:keepLines w:val="0"/>
        <w:pageBreakBefore w:val="0"/>
        <w:kinsoku/>
        <w:overflowPunct/>
        <w:topLinePunct w:val="0"/>
        <w:autoSpaceDE/>
        <w:autoSpaceDN/>
        <w:bidi w:val="0"/>
        <w:adjustRightInd/>
        <w:snapToGrid/>
        <w:spacing w:before="296" w:after="296" w:line="420" w:lineRule="exact"/>
        <w:ind w:left="0" w:leftChars="0"/>
        <w:jc w:val="center"/>
        <w:textAlignment w:val="auto"/>
        <w:outlineLvl w:val="9"/>
        <w:rPr>
          <w:rFonts w:hint="eastAsia" w:ascii="方正黑体_GBK" w:hAnsi="方正黑体_GBK" w:eastAsia="方正黑体_GBK" w:cs="方正黑体_GBK"/>
          <w:b w:val="0"/>
          <w:bCs w:val="0"/>
          <w:kern w:val="0"/>
          <w:sz w:val="28"/>
          <w:szCs w:val="28"/>
        </w:rPr>
      </w:pPr>
      <w:r>
        <w:rPr>
          <w:rFonts w:hint="eastAsia" w:ascii="方正黑体_GBK" w:hAnsi="方正黑体_GBK" w:eastAsia="方正黑体_GBK" w:cs="方正黑体_GBK"/>
          <w:b w:val="0"/>
          <w:bCs w:val="0"/>
          <w:kern w:val="0"/>
          <w:sz w:val="28"/>
          <w:szCs w:val="28"/>
        </w:rPr>
        <w:t>第五章　物业的使用与维护</w:t>
      </w:r>
    </w:p>
    <w:p>
      <w:pPr>
        <w:keepNext w:val="0"/>
        <w:keepLines w:val="0"/>
        <w:pageBreakBefore w:val="0"/>
        <w:kinsoku/>
        <w:overflowPunct/>
        <w:topLinePunct w:val="0"/>
        <w:autoSpaceDE/>
        <w:autoSpaceDN/>
        <w:bidi w:val="0"/>
        <w:adjustRightInd/>
        <w:snapToGrid/>
        <w:spacing w:line="420" w:lineRule="exact"/>
        <w:ind w:firstLine="442"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bCs/>
          <w:sz w:val="22"/>
          <w:szCs w:val="22"/>
        </w:rPr>
        <w:t>第二十</w:t>
      </w:r>
      <w:r>
        <w:rPr>
          <w:rFonts w:hint="eastAsia" w:ascii="方正书宋_GBK" w:hAnsi="方正书宋_GBK" w:eastAsia="方正书宋_GBK" w:cs="方正书宋_GBK"/>
          <w:b/>
          <w:bCs/>
          <w:sz w:val="22"/>
          <w:szCs w:val="22"/>
          <w:lang w:eastAsia="zh-CN"/>
        </w:rPr>
        <w:t>一</w:t>
      </w:r>
      <w:r>
        <w:rPr>
          <w:rFonts w:hint="eastAsia" w:ascii="方正书宋_GBK" w:hAnsi="方正书宋_GBK" w:eastAsia="方正书宋_GBK" w:cs="方正书宋_GBK"/>
          <w:b/>
          <w:bCs/>
          <w:sz w:val="22"/>
          <w:szCs w:val="22"/>
        </w:rPr>
        <w:t>条</w:t>
      </w:r>
      <w:r>
        <w:rPr>
          <w:rFonts w:hint="eastAsia" w:ascii="方正书宋_GBK" w:hAnsi="方正书宋_GBK" w:eastAsia="方正书宋_GBK" w:cs="方正书宋_GBK"/>
          <w:b w:val="0"/>
          <w:bCs w:val="0"/>
          <w:sz w:val="22"/>
          <w:szCs w:val="22"/>
        </w:rPr>
        <w:t>　乙方应协助甲方制定本物业区域内的《临时管理规约》，约定物业共用部位和共用设施设备使用、公共秩序和环境卫生维护等方面的规章制度。</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乙方根据规章制度提供管理服务时，甲方、业主（物业使用人）应给予必要配合并遵守履行。</w:t>
      </w:r>
    </w:p>
    <w:p>
      <w:pPr>
        <w:keepNext w:val="0"/>
        <w:keepLines w:val="0"/>
        <w:pageBreakBefore w:val="0"/>
        <w:kinsoku/>
        <w:overflowPunct/>
        <w:topLinePunct w:val="0"/>
        <w:autoSpaceDE/>
        <w:autoSpaceDN/>
        <w:bidi w:val="0"/>
        <w:adjustRightInd/>
        <w:snapToGrid/>
        <w:spacing w:line="420" w:lineRule="exact"/>
        <w:ind w:firstLine="442"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bCs/>
          <w:sz w:val="22"/>
          <w:szCs w:val="22"/>
        </w:rPr>
        <w:t>第二十</w:t>
      </w:r>
      <w:r>
        <w:rPr>
          <w:rFonts w:hint="eastAsia" w:ascii="方正书宋_GBK" w:hAnsi="方正书宋_GBK" w:eastAsia="方正书宋_GBK" w:cs="方正书宋_GBK"/>
          <w:b/>
          <w:bCs/>
          <w:sz w:val="22"/>
          <w:szCs w:val="22"/>
          <w:lang w:eastAsia="zh-CN"/>
        </w:rPr>
        <w:t>二</w:t>
      </w:r>
      <w:r>
        <w:rPr>
          <w:rFonts w:hint="eastAsia" w:ascii="方正书宋_GBK" w:hAnsi="方正书宋_GBK" w:eastAsia="方正书宋_GBK" w:cs="方正书宋_GBK"/>
          <w:b/>
          <w:bCs/>
          <w:sz w:val="22"/>
          <w:szCs w:val="22"/>
        </w:rPr>
        <w:t>条</w:t>
      </w:r>
      <w:r>
        <w:rPr>
          <w:rFonts w:hint="eastAsia" w:ascii="方正书宋_GBK" w:hAnsi="方正书宋_GBK" w:eastAsia="方正书宋_GBK" w:cs="方正书宋_GBK"/>
          <w:b w:val="0"/>
          <w:bCs w:val="0"/>
          <w:sz w:val="22"/>
          <w:szCs w:val="22"/>
        </w:rPr>
        <w:t>　乙方发现业主（物业使用人）有违反物业管理法律法规、《临时管理规约》和物业区域内物业管理制度的行为时，应当予以及时劝阻、制止、报告。</w:t>
      </w:r>
    </w:p>
    <w:p>
      <w:pPr>
        <w:keepNext w:val="0"/>
        <w:keepLines w:val="0"/>
        <w:pageBreakBefore w:val="0"/>
        <w:kinsoku/>
        <w:overflowPunct/>
        <w:topLinePunct w:val="0"/>
        <w:autoSpaceDE/>
        <w:autoSpaceDN/>
        <w:bidi w:val="0"/>
        <w:adjustRightInd/>
        <w:snapToGrid/>
        <w:spacing w:line="420" w:lineRule="exact"/>
        <w:ind w:firstLine="442"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bCs/>
          <w:sz w:val="22"/>
          <w:szCs w:val="22"/>
        </w:rPr>
        <w:t>第二十</w:t>
      </w:r>
      <w:r>
        <w:rPr>
          <w:rFonts w:hint="eastAsia" w:ascii="方正书宋_GBK" w:hAnsi="方正书宋_GBK" w:eastAsia="方正书宋_GBK" w:cs="方正书宋_GBK"/>
          <w:b/>
          <w:bCs/>
          <w:sz w:val="22"/>
          <w:szCs w:val="22"/>
          <w:lang w:eastAsia="zh-CN"/>
        </w:rPr>
        <w:t>三</w:t>
      </w:r>
      <w:r>
        <w:rPr>
          <w:rFonts w:hint="eastAsia" w:ascii="方正书宋_GBK" w:hAnsi="方正书宋_GBK" w:eastAsia="方正书宋_GBK" w:cs="方正书宋_GBK"/>
          <w:b/>
          <w:bCs/>
          <w:sz w:val="22"/>
          <w:szCs w:val="22"/>
        </w:rPr>
        <w:t>条</w:t>
      </w:r>
      <w:r>
        <w:rPr>
          <w:rFonts w:hint="eastAsia" w:ascii="方正书宋_GBK" w:hAnsi="方正书宋_GBK" w:eastAsia="方正书宋_GBK" w:cs="方正书宋_GBK"/>
          <w:b w:val="0"/>
          <w:bCs w:val="0"/>
          <w:sz w:val="22"/>
          <w:szCs w:val="22"/>
        </w:rPr>
        <w:t>　乙方应及时向全体业主通告本物业区域内有关物业管理的重大事项，受理业主（物业使用人）的建议、意见和投诉，并定期公布相关信息</w:t>
      </w:r>
      <w:r>
        <w:rPr>
          <w:rFonts w:hint="eastAsia" w:ascii="方正书宋_GBK" w:hAnsi="方正书宋_GBK" w:eastAsia="方正书宋_GBK" w:cs="方正书宋_GBK"/>
          <w:b w:val="0"/>
          <w:bCs w:val="0"/>
          <w:sz w:val="22"/>
          <w:szCs w:val="22"/>
          <w:lang w:eastAsia="zh-CN"/>
        </w:rPr>
        <w:t>，</w:t>
      </w:r>
      <w:r>
        <w:rPr>
          <w:rFonts w:hint="eastAsia" w:ascii="方正书宋_GBK" w:hAnsi="方正书宋_GBK" w:eastAsia="方正书宋_GBK" w:cs="方正书宋_GBK"/>
          <w:b w:val="0"/>
          <w:bCs w:val="0"/>
          <w:sz w:val="22"/>
          <w:szCs w:val="22"/>
        </w:rPr>
        <w:t>接受甲方、业主和物业使用人的监督，不断提高物业服务质量和管理水平。</w:t>
      </w:r>
    </w:p>
    <w:p>
      <w:pPr>
        <w:keepNext w:val="0"/>
        <w:keepLines w:val="0"/>
        <w:pageBreakBefore w:val="0"/>
        <w:kinsoku/>
        <w:overflowPunct/>
        <w:topLinePunct w:val="0"/>
        <w:autoSpaceDE/>
        <w:autoSpaceDN/>
        <w:bidi w:val="0"/>
        <w:adjustRightInd/>
        <w:snapToGrid/>
        <w:spacing w:line="420" w:lineRule="exact"/>
        <w:ind w:firstLine="442" w:firstLineChars="200"/>
        <w:textAlignment w:val="auto"/>
        <w:outlineLvl w:val="9"/>
        <w:rPr>
          <w:rFonts w:hint="eastAsia" w:ascii="方正书宋_GBK" w:hAnsi="方正书宋_GBK" w:eastAsia="方正书宋_GBK" w:cs="方正书宋_GBK"/>
          <w:b w:val="0"/>
          <w:bCs w:val="0"/>
          <w:color w:val="auto"/>
          <w:sz w:val="22"/>
          <w:szCs w:val="22"/>
        </w:rPr>
      </w:pPr>
      <w:r>
        <w:rPr>
          <w:rFonts w:hint="eastAsia" w:ascii="方正书宋_GBK" w:hAnsi="方正书宋_GBK" w:eastAsia="方正书宋_GBK" w:cs="方正书宋_GBK"/>
          <w:b/>
          <w:bCs/>
          <w:sz w:val="22"/>
          <w:szCs w:val="22"/>
        </w:rPr>
        <w:t>第二十</w:t>
      </w:r>
      <w:r>
        <w:rPr>
          <w:rFonts w:hint="eastAsia" w:ascii="方正书宋_GBK" w:hAnsi="方正书宋_GBK" w:eastAsia="方正书宋_GBK" w:cs="方正书宋_GBK"/>
          <w:b/>
          <w:bCs/>
          <w:sz w:val="22"/>
          <w:szCs w:val="22"/>
          <w:lang w:eastAsia="zh-CN"/>
        </w:rPr>
        <w:t>四</w:t>
      </w:r>
      <w:r>
        <w:rPr>
          <w:rFonts w:hint="eastAsia" w:ascii="方正书宋_GBK" w:hAnsi="方正书宋_GBK" w:eastAsia="方正书宋_GBK" w:cs="方正书宋_GBK"/>
          <w:b/>
          <w:bCs/>
          <w:sz w:val="22"/>
          <w:szCs w:val="22"/>
        </w:rPr>
        <w:t>条</w:t>
      </w:r>
      <w:r>
        <w:rPr>
          <w:rFonts w:hint="eastAsia" w:ascii="方正书宋_GBK" w:hAnsi="方正书宋_GBK" w:eastAsia="方正书宋_GBK" w:cs="方正书宋_GBK"/>
          <w:b w:val="0"/>
          <w:bCs w:val="0"/>
          <w:color w:val="auto"/>
          <w:sz w:val="22"/>
          <w:szCs w:val="22"/>
        </w:rPr>
        <w:t>　因物业维修或者公共利益，甲方或乙方确需临时占用、挖掘本物业区域内道路、场地的，应当提前告知对方和相关业主，并采取措施保障安全，在约定期限内恢复原状。按规定应报行政管理部门审批的，应当遵守</w:t>
      </w:r>
      <w:r>
        <w:rPr>
          <w:rFonts w:hint="eastAsia" w:ascii="方正书宋_GBK" w:hAnsi="方正书宋_GBK" w:eastAsia="方正书宋_GBK" w:cs="方正书宋_GBK"/>
          <w:b w:val="0"/>
          <w:bCs w:val="0"/>
          <w:color w:val="auto"/>
          <w:sz w:val="22"/>
          <w:szCs w:val="22"/>
          <w:lang w:eastAsia="zh-CN"/>
        </w:rPr>
        <w:t>相关</w:t>
      </w:r>
      <w:r>
        <w:rPr>
          <w:rFonts w:hint="eastAsia" w:ascii="方正书宋_GBK" w:hAnsi="方正书宋_GBK" w:eastAsia="方正书宋_GBK" w:cs="方正书宋_GBK"/>
          <w:b w:val="0"/>
          <w:bCs w:val="0"/>
          <w:color w:val="auto"/>
          <w:sz w:val="22"/>
          <w:szCs w:val="22"/>
        </w:rPr>
        <w:t>规定。</w:t>
      </w:r>
    </w:p>
    <w:p>
      <w:pPr>
        <w:keepNext w:val="0"/>
        <w:keepLines w:val="0"/>
        <w:pageBreakBefore w:val="0"/>
        <w:kinsoku/>
        <w:overflowPunct/>
        <w:topLinePunct w:val="0"/>
        <w:autoSpaceDE/>
        <w:autoSpaceDN/>
        <w:bidi w:val="0"/>
        <w:adjustRightInd/>
        <w:snapToGrid/>
        <w:spacing w:line="420" w:lineRule="exact"/>
        <w:ind w:firstLine="442" w:firstLineChars="200"/>
        <w:textAlignment w:val="auto"/>
        <w:outlineLvl w:val="9"/>
        <w:rPr>
          <w:rFonts w:hint="eastAsia" w:ascii="方正书宋_GBK" w:hAnsi="方正书宋_GBK" w:eastAsia="方正书宋_GBK" w:cs="方正书宋_GBK"/>
          <w:b/>
          <w:bCs/>
          <w:sz w:val="22"/>
          <w:szCs w:val="22"/>
          <w:u w:val="single"/>
          <w:lang w:eastAsia="zh-CN"/>
        </w:rPr>
      </w:pPr>
      <w:r>
        <w:rPr>
          <w:rFonts w:hint="eastAsia" w:ascii="方正书宋_GBK" w:hAnsi="方正书宋_GBK" w:eastAsia="方正书宋_GBK" w:cs="方正书宋_GBK"/>
          <w:b/>
          <w:bCs/>
          <w:sz w:val="22"/>
          <w:szCs w:val="22"/>
        </w:rPr>
        <w:t>第二十</w:t>
      </w:r>
      <w:r>
        <w:rPr>
          <w:rFonts w:hint="eastAsia" w:ascii="方正书宋_GBK" w:hAnsi="方正书宋_GBK" w:eastAsia="方正书宋_GBK" w:cs="方正书宋_GBK"/>
          <w:b/>
          <w:bCs/>
          <w:sz w:val="22"/>
          <w:szCs w:val="22"/>
          <w:lang w:eastAsia="zh-CN"/>
        </w:rPr>
        <w:t>五</w:t>
      </w:r>
      <w:r>
        <w:rPr>
          <w:rFonts w:hint="eastAsia" w:ascii="方正书宋_GBK" w:hAnsi="方正书宋_GBK" w:eastAsia="方正书宋_GBK" w:cs="方正书宋_GBK"/>
          <w:b/>
          <w:bCs/>
          <w:sz w:val="22"/>
          <w:szCs w:val="22"/>
        </w:rPr>
        <w:t>条</w:t>
      </w:r>
      <w:r>
        <w:rPr>
          <w:rFonts w:hint="eastAsia" w:ascii="方正书宋_GBK" w:hAnsi="方正书宋_GBK" w:eastAsia="方正书宋_GBK" w:cs="方正书宋_GBK"/>
          <w:b w:val="0"/>
          <w:bCs w:val="0"/>
          <w:sz w:val="22"/>
          <w:szCs w:val="22"/>
        </w:rPr>
        <w:t>　乙方与装饰装修房屋的业主（物业使用人）应签订书面的装饰装修管理服务协议，就允许施工的时间、废弃物的清运与处置、装修保证金等事项进行约定，并事先告知业主（物业使用人）装饰装修中的禁止行为和注意事项。</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lang w:eastAsia="zh-CN"/>
        </w:rPr>
        <w:t>乙方应</w:t>
      </w:r>
      <w:r>
        <w:rPr>
          <w:rFonts w:hint="eastAsia" w:ascii="方正书宋_GBK" w:hAnsi="方正书宋_GBK" w:eastAsia="方正书宋_GBK" w:cs="方正书宋_GBK"/>
          <w:b w:val="0"/>
          <w:bCs w:val="0"/>
          <w:sz w:val="22"/>
          <w:szCs w:val="22"/>
        </w:rPr>
        <w:t>当对装饰装修活动进行巡查，发现装饰装修人和建筑装饰装修施工方有违反</w:t>
      </w:r>
      <w:r>
        <w:rPr>
          <w:rFonts w:hint="eastAsia" w:ascii="方正书宋_GBK" w:hAnsi="方正书宋_GBK" w:eastAsia="方正书宋_GBK" w:cs="方正书宋_GBK"/>
          <w:b w:val="0"/>
          <w:bCs w:val="0"/>
          <w:sz w:val="22"/>
          <w:szCs w:val="22"/>
          <w:lang w:eastAsia="zh-CN"/>
        </w:rPr>
        <w:t>法律、法规、规章或其他禁止</w:t>
      </w:r>
      <w:r>
        <w:rPr>
          <w:rFonts w:hint="eastAsia" w:ascii="方正书宋_GBK" w:hAnsi="方正书宋_GBK" w:eastAsia="方正书宋_GBK" w:cs="方正书宋_GBK"/>
          <w:b w:val="0"/>
          <w:bCs w:val="0"/>
          <w:sz w:val="22"/>
          <w:szCs w:val="22"/>
        </w:rPr>
        <w:t>行为的，应当予以劝阻、制止；劝阻、制止无效的，应当及时报告</w:t>
      </w:r>
      <w:r>
        <w:rPr>
          <w:rFonts w:hint="eastAsia" w:ascii="方正书宋_GBK" w:hAnsi="方正书宋_GBK" w:eastAsia="方正书宋_GBK" w:cs="方正书宋_GBK"/>
          <w:b w:val="0"/>
          <w:bCs w:val="0"/>
          <w:sz w:val="22"/>
          <w:szCs w:val="22"/>
          <w:lang w:eastAsia="zh-CN"/>
        </w:rPr>
        <w:t>相关</w:t>
      </w:r>
      <w:r>
        <w:rPr>
          <w:rFonts w:hint="eastAsia" w:ascii="方正书宋_GBK" w:hAnsi="方正书宋_GBK" w:eastAsia="方正书宋_GBK" w:cs="方正书宋_GBK"/>
          <w:b w:val="0"/>
          <w:bCs w:val="0"/>
          <w:sz w:val="22"/>
          <w:szCs w:val="22"/>
        </w:rPr>
        <w:t>部门。</w:t>
      </w:r>
    </w:p>
    <w:p>
      <w:pPr>
        <w:keepNext w:val="0"/>
        <w:keepLines w:val="0"/>
        <w:pageBreakBefore w:val="0"/>
        <w:kinsoku/>
        <w:overflowPunct/>
        <w:topLinePunct w:val="0"/>
        <w:autoSpaceDE/>
        <w:autoSpaceDN/>
        <w:bidi w:val="0"/>
        <w:adjustRightInd/>
        <w:snapToGrid/>
        <w:spacing w:line="420" w:lineRule="exact"/>
        <w:ind w:firstLine="442"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bCs/>
          <w:sz w:val="22"/>
          <w:szCs w:val="22"/>
        </w:rPr>
        <w:t>第二十</w:t>
      </w:r>
      <w:r>
        <w:rPr>
          <w:rFonts w:hint="eastAsia" w:ascii="方正书宋_GBK" w:hAnsi="方正书宋_GBK" w:eastAsia="方正书宋_GBK" w:cs="方正书宋_GBK"/>
          <w:b/>
          <w:bCs/>
          <w:sz w:val="22"/>
          <w:szCs w:val="22"/>
          <w:lang w:eastAsia="zh-CN"/>
        </w:rPr>
        <w:t>六</w:t>
      </w:r>
      <w:r>
        <w:rPr>
          <w:rFonts w:hint="eastAsia" w:ascii="方正书宋_GBK" w:hAnsi="方正书宋_GBK" w:eastAsia="方正书宋_GBK" w:cs="方正书宋_GBK"/>
          <w:b/>
          <w:bCs/>
          <w:sz w:val="22"/>
          <w:szCs w:val="22"/>
        </w:rPr>
        <w:t>条</w:t>
      </w:r>
      <w:r>
        <w:rPr>
          <w:rFonts w:hint="eastAsia" w:ascii="方正书宋_GBK" w:hAnsi="方正书宋_GBK" w:eastAsia="方正书宋_GBK" w:cs="方正书宋_GBK"/>
          <w:b w:val="0"/>
          <w:bCs w:val="0"/>
          <w:sz w:val="22"/>
          <w:szCs w:val="22"/>
        </w:rPr>
        <w:t>　甲方应于</w:t>
      </w:r>
      <w:r>
        <w:rPr>
          <w:rFonts w:hint="eastAsia" w:ascii="方正书宋_GBK" w:hAnsi="方正书宋_GBK" w:eastAsia="方正书宋_GBK" w:cs="方正书宋_GBK"/>
          <w:b w:val="0"/>
          <w:bCs w:val="0"/>
          <w:sz w:val="22"/>
          <w:szCs w:val="22"/>
          <w:u w:val="single"/>
        </w:rPr>
        <w:t>　　</w:t>
      </w:r>
      <w:r>
        <w:rPr>
          <w:rFonts w:hint="eastAsia" w:ascii="方正书宋_GBK" w:hAnsi="方正书宋_GBK" w:eastAsia="方正书宋_GBK" w:cs="方正书宋_GBK"/>
          <w:b w:val="0"/>
          <w:bCs w:val="0"/>
          <w:sz w:val="22"/>
          <w:szCs w:val="22"/>
        </w:rPr>
        <w:t>年</w:t>
      </w:r>
      <w:r>
        <w:rPr>
          <w:rFonts w:hint="eastAsia" w:ascii="方正书宋_GBK" w:hAnsi="方正书宋_GBK" w:eastAsia="方正书宋_GBK" w:cs="方正书宋_GBK"/>
          <w:b w:val="0"/>
          <w:bCs w:val="0"/>
          <w:sz w:val="22"/>
          <w:szCs w:val="22"/>
          <w:u w:val="single"/>
        </w:rPr>
        <w:t>　</w:t>
      </w:r>
      <w:r>
        <w:rPr>
          <w:rFonts w:hint="eastAsia" w:ascii="方正书宋_GBK" w:hAnsi="方正书宋_GBK" w:eastAsia="方正书宋_GBK" w:cs="方正书宋_GBK"/>
          <w:b w:val="0"/>
          <w:bCs w:val="0"/>
          <w:sz w:val="22"/>
          <w:szCs w:val="22"/>
        </w:rPr>
        <w:t>月</w:t>
      </w:r>
      <w:r>
        <w:rPr>
          <w:rFonts w:hint="eastAsia" w:ascii="方正书宋_GBK" w:hAnsi="方正书宋_GBK" w:eastAsia="方正书宋_GBK" w:cs="方正书宋_GBK"/>
          <w:b w:val="0"/>
          <w:bCs w:val="0"/>
          <w:sz w:val="22"/>
          <w:szCs w:val="22"/>
          <w:u w:val="single"/>
        </w:rPr>
        <w:t>　</w:t>
      </w:r>
      <w:r>
        <w:rPr>
          <w:rFonts w:hint="eastAsia" w:ascii="方正书宋_GBK" w:hAnsi="方正书宋_GBK" w:eastAsia="方正书宋_GBK" w:cs="方正书宋_GBK"/>
          <w:b w:val="0"/>
          <w:bCs w:val="0"/>
          <w:sz w:val="22"/>
          <w:szCs w:val="22"/>
        </w:rPr>
        <w:t>日</w:t>
      </w:r>
      <w:r>
        <w:rPr>
          <w:rFonts w:hint="eastAsia" w:ascii="方正书宋_GBK" w:hAnsi="方正书宋_GBK" w:eastAsia="方正书宋_GBK" w:cs="方正书宋_GBK"/>
          <w:b w:val="0"/>
          <w:bCs w:val="0"/>
          <w:sz w:val="22"/>
          <w:szCs w:val="22"/>
          <w:lang w:eastAsia="zh-CN"/>
        </w:rPr>
        <w:t>前</w:t>
      </w:r>
      <w:r>
        <w:rPr>
          <w:rFonts w:hint="eastAsia" w:ascii="方正书宋_GBK" w:hAnsi="方正书宋_GBK" w:eastAsia="方正书宋_GBK" w:cs="方正书宋_GBK"/>
          <w:b w:val="0"/>
          <w:bCs w:val="0"/>
          <w:sz w:val="22"/>
          <w:szCs w:val="22"/>
        </w:rPr>
        <w:t>向乙方无偿提供符合法定要求的物业服务用房。物业服务用房属全体业主共有，乙方在物业服务期限内无偿使用并负责维护管理，但不得擅自改变其用途。</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物业服务用房建筑面积为</w:t>
      </w:r>
      <w:r>
        <w:rPr>
          <w:rFonts w:hint="eastAsia" w:ascii="方正书宋_GBK" w:hAnsi="方正书宋_GBK" w:eastAsia="方正书宋_GBK" w:cs="方正书宋_GBK"/>
          <w:b w:val="0"/>
          <w:bCs w:val="0"/>
          <w:sz w:val="22"/>
          <w:szCs w:val="22"/>
          <w:u w:val="single"/>
        </w:rPr>
        <w:t xml:space="preserve">　　   </w:t>
      </w:r>
      <w:r>
        <w:rPr>
          <w:rFonts w:hint="eastAsia" w:ascii="方正书宋_GBK" w:hAnsi="方正书宋_GBK" w:eastAsia="方正书宋_GBK" w:cs="方正书宋_GBK"/>
          <w:b w:val="0"/>
          <w:bCs w:val="0"/>
          <w:sz w:val="22"/>
          <w:szCs w:val="22"/>
        </w:rPr>
        <w:t>平方米。</w:t>
      </w:r>
      <w:r>
        <w:rPr>
          <w:rFonts w:hint="eastAsia" w:ascii="方正书宋_GBK" w:hAnsi="方正书宋_GBK" w:eastAsia="方正书宋_GBK" w:cs="方正书宋_GBK"/>
          <w:b w:val="0"/>
          <w:bCs w:val="0"/>
          <w:sz w:val="22"/>
          <w:szCs w:val="22"/>
          <w:lang w:eastAsia="zh-CN"/>
        </w:rPr>
        <w:t>（物业服务用房平面图及说明见附件</w:t>
      </w:r>
      <w:r>
        <w:rPr>
          <w:rFonts w:hint="eastAsia" w:ascii="方正书宋_GBK" w:hAnsi="方正书宋_GBK" w:eastAsia="方正书宋_GBK" w:cs="方正书宋_GBK"/>
          <w:b w:val="0"/>
          <w:bCs w:val="0"/>
          <w:sz w:val="22"/>
          <w:szCs w:val="22"/>
          <w:lang w:val="en-US" w:eastAsia="zh-CN"/>
        </w:rPr>
        <w:t>6</w:t>
      </w:r>
      <w:r>
        <w:rPr>
          <w:rFonts w:hint="eastAsia" w:ascii="方正书宋_GBK" w:hAnsi="方正书宋_GBK" w:eastAsia="方正书宋_GBK" w:cs="方正书宋_GBK"/>
          <w:b w:val="0"/>
          <w:bCs w:val="0"/>
          <w:sz w:val="22"/>
          <w:szCs w:val="22"/>
          <w:lang w:eastAsia="zh-CN"/>
        </w:rPr>
        <w:t>）</w:t>
      </w:r>
      <w:r>
        <w:rPr>
          <w:rFonts w:hint="eastAsia" w:ascii="方正书宋_GBK" w:hAnsi="方正书宋_GBK" w:eastAsia="方正书宋_GBK" w:cs="方正书宋_GBK"/>
          <w:b w:val="0"/>
          <w:bCs w:val="0"/>
          <w:sz w:val="22"/>
          <w:szCs w:val="22"/>
        </w:rPr>
        <w:t xml:space="preserve"> </w:t>
      </w:r>
    </w:p>
    <w:p>
      <w:pPr>
        <w:keepNext w:val="0"/>
        <w:keepLines w:val="0"/>
        <w:pageBreakBefore w:val="0"/>
        <w:widowControl/>
        <w:kinsoku/>
        <w:overflowPunct/>
        <w:topLinePunct w:val="0"/>
        <w:autoSpaceDE/>
        <w:autoSpaceDN/>
        <w:bidi w:val="0"/>
        <w:adjustRightInd/>
        <w:snapToGrid/>
        <w:spacing w:line="420" w:lineRule="exact"/>
        <w:ind w:firstLine="442"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bCs/>
          <w:sz w:val="22"/>
          <w:szCs w:val="22"/>
        </w:rPr>
        <w:t>第</w:t>
      </w:r>
      <w:r>
        <w:rPr>
          <w:rFonts w:hint="eastAsia" w:ascii="方正书宋_GBK" w:hAnsi="方正书宋_GBK" w:eastAsia="方正书宋_GBK" w:cs="方正书宋_GBK"/>
          <w:b/>
          <w:bCs/>
          <w:sz w:val="22"/>
          <w:szCs w:val="22"/>
          <w:lang w:eastAsia="zh-CN"/>
        </w:rPr>
        <w:t>二十七</w:t>
      </w:r>
      <w:r>
        <w:rPr>
          <w:rFonts w:hint="eastAsia" w:ascii="方正书宋_GBK" w:hAnsi="方正书宋_GBK" w:eastAsia="方正书宋_GBK" w:cs="方正书宋_GBK"/>
          <w:b/>
          <w:bCs/>
          <w:sz w:val="22"/>
          <w:szCs w:val="22"/>
        </w:rPr>
        <w:t>条</w:t>
      </w:r>
      <w:r>
        <w:rPr>
          <w:rFonts w:hint="eastAsia" w:ascii="方正书宋_GBK" w:hAnsi="方正书宋_GBK" w:eastAsia="方正书宋_GBK" w:cs="方正书宋_GBK"/>
          <w:b w:val="0"/>
          <w:bCs w:val="0"/>
          <w:sz w:val="22"/>
          <w:szCs w:val="22"/>
        </w:rPr>
        <w:t>　住宅专项维修资金的使用按照有关规定执行。</w:t>
      </w:r>
    </w:p>
    <w:p>
      <w:pPr>
        <w:pStyle w:val="17"/>
        <w:keepNext w:val="0"/>
        <w:keepLines w:val="0"/>
        <w:pageBreakBefore w:val="0"/>
        <w:kinsoku/>
        <w:overflowPunct/>
        <w:topLinePunct w:val="0"/>
        <w:autoSpaceDE/>
        <w:autoSpaceDN/>
        <w:bidi w:val="0"/>
        <w:adjustRightInd/>
        <w:snapToGrid/>
        <w:spacing w:before="296" w:after="296" w:line="420" w:lineRule="exact"/>
        <w:ind w:left="0" w:leftChars="0"/>
        <w:jc w:val="center"/>
        <w:textAlignment w:val="auto"/>
        <w:outlineLvl w:val="9"/>
        <w:rPr>
          <w:rFonts w:hint="eastAsia" w:ascii="方正黑体_GBK" w:hAnsi="方正黑体_GBK" w:eastAsia="方正黑体_GBK" w:cs="方正黑体_GBK"/>
          <w:b w:val="0"/>
          <w:bCs w:val="0"/>
          <w:kern w:val="0"/>
          <w:sz w:val="28"/>
          <w:szCs w:val="28"/>
        </w:rPr>
      </w:pPr>
      <w:r>
        <w:rPr>
          <w:rFonts w:hint="eastAsia" w:ascii="方正黑体_GBK" w:hAnsi="方正黑体_GBK" w:eastAsia="方正黑体_GBK" w:cs="方正黑体_GBK"/>
          <w:b w:val="0"/>
          <w:bCs w:val="0"/>
          <w:kern w:val="0"/>
          <w:sz w:val="28"/>
          <w:szCs w:val="28"/>
        </w:rPr>
        <w:t>第六章　违约责任</w:t>
      </w:r>
    </w:p>
    <w:p>
      <w:pPr>
        <w:keepNext w:val="0"/>
        <w:keepLines w:val="0"/>
        <w:pageBreakBefore w:val="0"/>
        <w:kinsoku/>
        <w:overflowPunct/>
        <w:topLinePunct w:val="0"/>
        <w:autoSpaceDE/>
        <w:autoSpaceDN/>
        <w:bidi w:val="0"/>
        <w:adjustRightInd/>
        <w:snapToGrid/>
        <w:spacing w:line="420" w:lineRule="exact"/>
        <w:ind w:firstLine="442" w:firstLineChars="200"/>
        <w:jc w:val="left"/>
        <w:textAlignment w:val="auto"/>
        <w:outlineLvl w:val="9"/>
        <w:rPr>
          <w:rFonts w:hint="eastAsia" w:ascii="方正书宋_GBK" w:hAnsi="方正书宋_GBK" w:eastAsia="方正书宋_GBK" w:cs="方正书宋_GBK"/>
          <w:b w:val="0"/>
          <w:bCs w:val="0"/>
          <w:sz w:val="22"/>
          <w:szCs w:val="22"/>
          <w:u w:val="none"/>
        </w:rPr>
      </w:pPr>
      <w:r>
        <w:rPr>
          <w:rFonts w:hint="eastAsia" w:ascii="方正书宋_GBK" w:hAnsi="方正书宋_GBK" w:eastAsia="方正书宋_GBK" w:cs="方正书宋_GBK"/>
          <w:b/>
          <w:bCs/>
          <w:sz w:val="22"/>
          <w:szCs w:val="22"/>
        </w:rPr>
        <w:t>第</w:t>
      </w:r>
      <w:r>
        <w:rPr>
          <w:rFonts w:hint="eastAsia" w:ascii="方正书宋_GBK" w:hAnsi="方正书宋_GBK" w:eastAsia="方正书宋_GBK" w:cs="方正书宋_GBK"/>
          <w:b/>
          <w:bCs/>
          <w:sz w:val="22"/>
          <w:szCs w:val="22"/>
          <w:lang w:eastAsia="zh-CN"/>
        </w:rPr>
        <w:t>二十八</w:t>
      </w:r>
      <w:r>
        <w:rPr>
          <w:rFonts w:hint="eastAsia" w:ascii="方正书宋_GBK" w:hAnsi="方正书宋_GBK" w:eastAsia="方正书宋_GBK" w:cs="方正书宋_GBK"/>
          <w:b/>
          <w:bCs/>
          <w:sz w:val="22"/>
          <w:szCs w:val="22"/>
        </w:rPr>
        <w:t>条</w:t>
      </w:r>
      <w:r>
        <w:rPr>
          <w:rFonts w:hint="eastAsia" w:ascii="方正书宋_GBK" w:hAnsi="方正书宋_GBK" w:eastAsia="方正书宋_GBK" w:cs="方正书宋_GBK"/>
          <w:b w:val="0"/>
          <w:bCs w:val="0"/>
          <w:sz w:val="22"/>
          <w:szCs w:val="22"/>
          <w:u w:val="none"/>
        </w:rPr>
        <w:t>　甲方违反本合同的约定，致使乙方无法提供和达到本合同约定的服务内容和标准的，</w:t>
      </w:r>
      <w:r>
        <w:rPr>
          <w:rFonts w:hint="eastAsia" w:ascii="方正书宋_GBK" w:hAnsi="方正书宋_GBK" w:eastAsia="方正书宋_GBK" w:cs="方正书宋_GBK"/>
          <w:b w:val="0"/>
          <w:bCs w:val="0"/>
          <w:sz w:val="22"/>
          <w:szCs w:val="22"/>
          <w:u w:val="none"/>
          <w:lang w:eastAsia="zh-CN"/>
        </w:rPr>
        <w:t>甲方应按</w:t>
      </w:r>
      <w:r>
        <w:rPr>
          <w:rFonts w:hint="eastAsia" w:ascii="方正书宋_GBK" w:hAnsi="方正书宋_GBK" w:eastAsia="方正书宋_GBK" w:cs="方正书宋_GBK"/>
          <w:b w:val="0"/>
          <w:bCs w:val="0"/>
          <w:sz w:val="22"/>
          <w:szCs w:val="22"/>
          <w:u w:val="single"/>
          <w:lang w:val="en-US" w:eastAsia="zh-CN"/>
        </w:rPr>
        <w:t xml:space="preserve">         </w:t>
      </w:r>
      <w:r>
        <w:rPr>
          <w:rFonts w:hint="eastAsia" w:ascii="方正书宋_GBK" w:hAnsi="方正书宋_GBK" w:eastAsia="方正书宋_GBK" w:cs="方正书宋_GBK"/>
          <w:b w:val="0"/>
          <w:bCs w:val="0"/>
          <w:sz w:val="22"/>
          <w:szCs w:val="22"/>
          <w:u w:val="none"/>
          <w:lang w:val="en-US" w:eastAsia="zh-CN"/>
        </w:rPr>
        <w:t>标准向乙方、业主（物业使用人）支付违约金</w:t>
      </w:r>
      <w:r>
        <w:rPr>
          <w:rFonts w:hint="eastAsia" w:ascii="方正书宋_GBK" w:hAnsi="方正书宋_GBK" w:eastAsia="方正书宋_GBK" w:cs="方正书宋_GBK"/>
          <w:b w:val="0"/>
          <w:bCs w:val="0"/>
          <w:sz w:val="22"/>
          <w:szCs w:val="22"/>
          <w:u w:val="none"/>
          <w:lang w:eastAsia="zh-CN"/>
        </w:rPr>
        <w:t>。甲方拒绝整改的</w:t>
      </w:r>
      <w:r>
        <w:rPr>
          <w:rFonts w:hint="eastAsia" w:ascii="方正书宋_GBK" w:hAnsi="方正书宋_GBK" w:eastAsia="方正书宋_GBK" w:cs="方正书宋_GBK"/>
          <w:b w:val="0"/>
          <w:bCs w:val="0"/>
          <w:sz w:val="22"/>
          <w:szCs w:val="22"/>
          <w:u w:val="none"/>
        </w:rPr>
        <w:t>，乙方有权终止合同</w:t>
      </w:r>
      <w:r>
        <w:rPr>
          <w:rFonts w:hint="eastAsia" w:ascii="方正书宋_GBK" w:hAnsi="方正书宋_GBK" w:eastAsia="方正书宋_GBK" w:cs="方正书宋_GBK"/>
          <w:b w:val="0"/>
          <w:bCs w:val="0"/>
          <w:sz w:val="22"/>
          <w:szCs w:val="22"/>
          <w:u w:val="none"/>
          <w:lang w:eastAsia="zh-CN"/>
        </w:rPr>
        <w:t>。给</w:t>
      </w:r>
      <w:r>
        <w:rPr>
          <w:rFonts w:hint="eastAsia" w:ascii="方正书宋_GBK" w:hAnsi="方正书宋_GBK" w:eastAsia="方正书宋_GBK" w:cs="方正书宋_GBK"/>
          <w:b w:val="0"/>
          <w:bCs w:val="0"/>
          <w:sz w:val="22"/>
          <w:szCs w:val="22"/>
          <w:u w:val="none"/>
        </w:rPr>
        <w:t>乙方</w:t>
      </w:r>
      <w:r>
        <w:rPr>
          <w:rFonts w:hint="eastAsia" w:ascii="方正书宋_GBK" w:hAnsi="方正书宋_GBK" w:eastAsia="方正书宋_GBK" w:cs="方正书宋_GBK"/>
          <w:b w:val="0"/>
          <w:bCs w:val="0"/>
          <w:sz w:val="22"/>
          <w:szCs w:val="22"/>
          <w:u w:val="none"/>
          <w:lang w:eastAsia="zh-CN"/>
        </w:rPr>
        <w:t>和业主（物业使用人）造成</w:t>
      </w:r>
      <w:r>
        <w:rPr>
          <w:rFonts w:hint="eastAsia" w:ascii="方正书宋_GBK" w:hAnsi="方正书宋_GBK" w:eastAsia="方正书宋_GBK" w:cs="方正书宋_GBK"/>
          <w:b w:val="0"/>
          <w:bCs w:val="0"/>
          <w:sz w:val="22"/>
          <w:szCs w:val="22"/>
          <w:u w:val="none"/>
        </w:rPr>
        <w:t>损失的，</w:t>
      </w:r>
      <w:r>
        <w:rPr>
          <w:rFonts w:hint="eastAsia" w:ascii="方正书宋_GBK" w:hAnsi="方正书宋_GBK" w:eastAsia="方正书宋_GBK" w:cs="方正书宋_GBK"/>
          <w:b w:val="0"/>
          <w:bCs w:val="0"/>
          <w:sz w:val="22"/>
          <w:szCs w:val="22"/>
          <w:u w:val="none"/>
          <w:lang w:eastAsia="zh-CN"/>
        </w:rPr>
        <w:t>应当依法给予</w:t>
      </w:r>
      <w:r>
        <w:rPr>
          <w:rFonts w:hint="eastAsia" w:ascii="方正书宋_GBK" w:hAnsi="方正书宋_GBK" w:eastAsia="方正书宋_GBK" w:cs="方正书宋_GBK"/>
          <w:b w:val="0"/>
          <w:bCs w:val="0"/>
          <w:sz w:val="22"/>
          <w:szCs w:val="22"/>
          <w:u w:val="none"/>
        </w:rPr>
        <w:t xml:space="preserve">赔偿。 </w:t>
      </w:r>
    </w:p>
    <w:p>
      <w:pPr>
        <w:keepNext w:val="0"/>
        <w:keepLines w:val="0"/>
        <w:pageBreakBefore w:val="0"/>
        <w:kinsoku/>
        <w:overflowPunct/>
        <w:topLinePunct w:val="0"/>
        <w:autoSpaceDE/>
        <w:autoSpaceDN/>
        <w:bidi w:val="0"/>
        <w:adjustRightInd/>
        <w:snapToGrid/>
        <w:spacing w:line="420" w:lineRule="exact"/>
        <w:ind w:firstLine="442" w:firstLineChars="200"/>
        <w:textAlignment w:val="auto"/>
        <w:outlineLvl w:val="9"/>
        <w:rPr>
          <w:rFonts w:hint="eastAsia" w:ascii="方正书宋_GBK" w:hAnsi="方正书宋_GBK" w:eastAsia="方正书宋_GBK" w:cs="方正书宋_GBK"/>
          <w:b w:val="0"/>
          <w:bCs w:val="0"/>
          <w:sz w:val="22"/>
          <w:szCs w:val="22"/>
          <w:u w:val="none"/>
        </w:rPr>
      </w:pPr>
      <w:r>
        <w:rPr>
          <w:rFonts w:hint="eastAsia" w:ascii="方正书宋_GBK" w:hAnsi="方正书宋_GBK" w:eastAsia="方正书宋_GBK" w:cs="方正书宋_GBK"/>
          <w:b/>
          <w:bCs/>
          <w:sz w:val="22"/>
          <w:szCs w:val="22"/>
        </w:rPr>
        <w:t>第</w:t>
      </w:r>
      <w:r>
        <w:rPr>
          <w:rFonts w:hint="eastAsia" w:ascii="方正书宋_GBK" w:hAnsi="方正书宋_GBK" w:eastAsia="方正书宋_GBK" w:cs="方正书宋_GBK"/>
          <w:b/>
          <w:bCs/>
          <w:sz w:val="22"/>
          <w:szCs w:val="22"/>
          <w:lang w:eastAsia="zh-CN"/>
        </w:rPr>
        <w:t>二</w:t>
      </w:r>
      <w:r>
        <w:rPr>
          <w:rFonts w:hint="eastAsia" w:ascii="方正书宋_GBK" w:hAnsi="方正书宋_GBK" w:eastAsia="方正书宋_GBK" w:cs="方正书宋_GBK"/>
          <w:b/>
          <w:bCs/>
          <w:sz w:val="22"/>
          <w:szCs w:val="22"/>
        </w:rPr>
        <w:t>十</w:t>
      </w:r>
      <w:r>
        <w:rPr>
          <w:rFonts w:hint="eastAsia" w:ascii="方正书宋_GBK" w:hAnsi="方正书宋_GBK" w:eastAsia="方正书宋_GBK" w:cs="方正书宋_GBK"/>
          <w:b/>
          <w:bCs/>
          <w:sz w:val="22"/>
          <w:szCs w:val="22"/>
          <w:lang w:eastAsia="zh-CN"/>
        </w:rPr>
        <w:t>九</w:t>
      </w:r>
      <w:r>
        <w:rPr>
          <w:rFonts w:hint="eastAsia" w:ascii="方正书宋_GBK" w:hAnsi="方正书宋_GBK" w:eastAsia="方正书宋_GBK" w:cs="方正书宋_GBK"/>
          <w:b/>
          <w:bCs/>
          <w:sz w:val="22"/>
          <w:szCs w:val="22"/>
        </w:rPr>
        <w:t>条</w:t>
      </w:r>
      <w:r>
        <w:rPr>
          <w:rFonts w:hint="eastAsia" w:ascii="方正书宋_GBK" w:hAnsi="方正书宋_GBK" w:eastAsia="方正书宋_GBK" w:cs="方正书宋_GBK"/>
          <w:b w:val="0"/>
          <w:bCs w:val="0"/>
          <w:sz w:val="22"/>
          <w:szCs w:val="22"/>
          <w:u w:val="none"/>
        </w:rPr>
        <w:t>　乙方违反本合同的约定，服务质量达不到本合同第</w:t>
      </w:r>
      <w:r>
        <w:rPr>
          <w:rFonts w:hint="eastAsia" w:ascii="方正书宋_GBK" w:hAnsi="方正书宋_GBK" w:eastAsia="方正书宋_GBK" w:cs="方正书宋_GBK"/>
          <w:b w:val="0"/>
          <w:bCs w:val="0"/>
          <w:sz w:val="22"/>
          <w:szCs w:val="22"/>
          <w:u w:val="none"/>
          <w:lang w:eastAsia="zh-CN"/>
        </w:rPr>
        <w:t>四</w:t>
      </w:r>
      <w:r>
        <w:rPr>
          <w:rFonts w:hint="eastAsia" w:ascii="方正书宋_GBK" w:hAnsi="方正书宋_GBK" w:eastAsia="方正书宋_GBK" w:cs="方正书宋_GBK"/>
          <w:b w:val="0"/>
          <w:bCs w:val="0"/>
          <w:sz w:val="22"/>
          <w:szCs w:val="22"/>
          <w:u w:val="none"/>
        </w:rPr>
        <w:t>条约定的标准</w:t>
      </w:r>
      <w:r>
        <w:rPr>
          <w:rFonts w:hint="eastAsia" w:ascii="方正书宋_GBK" w:hAnsi="方正书宋_GBK" w:eastAsia="方正书宋_GBK" w:cs="方正书宋_GBK"/>
          <w:b w:val="0"/>
          <w:bCs w:val="0"/>
          <w:sz w:val="22"/>
          <w:szCs w:val="22"/>
          <w:u w:val="none"/>
          <w:lang w:eastAsia="zh-CN"/>
        </w:rPr>
        <w:t>的</w:t>
      </w:r>
      <w:r>
        <w:rPr>
          <w:rFonts w:hint="eastAsia" w:ascii="方正书宋_GBK" w:hAnsi="方正书宋_GBK" w:eastAsia="方正书宋_GBK" w:cs="方正书宋_GBK"/>
          <w:b w:val="0"/>
          <w:bCs w:val="0"/>
          <w:sz w:val="22"/>
          <w:szCs w:val="22"/>
          <w:u w:val="none"/>
        </w:rPr>
        <w:t>，乙方应按</w:t>
      </w:r>
      <w:r>
        <w:rPr>
          <w:rFonts w:hint="eastAsia" w:ascii="方正书宋_GBK" w:hAnsi="方正书宋_GBK" w:eastAsia="方正书宋_GBK" w:cs="方正书宋_GBK"/>
          <w:b w:val="0"/>
          <w:bCs w:val="0"/>
          <w:sz w:val="22"/>
          <w:szCs w:val="22"/>
          <w:u w:val="single"/>
        </w:rPr>
        <w:t xml:space="preserve">　　　　　 </w:t>
      </w:r>
      <w:r>
        <w:rPr>
          <w:rFonts w:hint="eastAsia" w:ascii="方正书宋_GBK" w:hAnsi="方正书宋_GBK" w:eastAsia="方正书宋_GBK" w:cs="方正书宋_GBK"/>
          <w:b w:val="0"/>
          <w:bCs w:val="0"/>
          <w:sz w:val="22"/>
          <w:szCs w:val="22"/>
          <w:u w:val="none"/>
        </w:rPr>
        <w:t>标准向甲方、业主</w:t>
      </w:r>
      <w:r>
        <w:rPr>
          <w:rFonts w:hint="eastAsia" w:ascii="方正书宋_GBK" w:hAnsi="方正书宋_GBK" w:eastAsia="方正书宋_GBK" w:cs="方正书宋_GBK"/>
          <w:b w:val="0"/>
          <w:bCs w:val="0"/>
          <w:sz w:val="22"/>
          <w:szCs w:val="22"/>
          <w:u w:val="none"/>
          <w:lang w:eastAsia="zh-CN"/>
        </w:rPr>
        <w:t>（物业使用人）</w:t>
      </w:r>
      <w:r>
        <w:rPr>
          <w:rFonts w:hint="eastAsia" w:ascii="方正书宋_GBK" w:hAnsi="方正书宋_GBK" w:eastAsia="方正书宋_GBK" w:cs="方正书宋_GBK"/>
          <w:b w:val="0"/>
          <w:bCs w:val="0"/>
          <w:sz w:val="22"/>
          <w:szCs w:val="22"/>
          <w:u w:val="none"/>
        </w:rPr>
        <w:t>支付违约金。</w:t>
      </w:r>
      <w:r>
        <w:rPr>
          <w:rFonts w:hint="eastAsia" w:ascii="方正书宋_GBK" w:hAnsi="方正书宋_GBK" w:eastAsia="方正书宋_GBK" w:cs="方正书宋_GBK"/>
          <w:b w:val="0"/>
          <w:bCs w:val="0"/>
          <w:sz w:val="22"/>
          <w:szCs w:val="22"/>
          <w:u w:val="none"/>
          <w:lang w:eastAsia="zh-CN"/>
        </w:rPr>
        <w:t>乙方拒绝整改的</w:t>
      </w:r>
      <w:r>
        <w:rPr>
          <w:rFonts w:hint="eastAsia" w:ascii="方正书宋_GBK" w:hAnsi="方正书宋_GBK" w:eastAsia="方正书宋_GBK" w:cs="方正书宋_GBK"/>
          <w:b w:val="0"/>
          <w:bCs w:val="0"/>
          <w:sz w:val="22"/>
          <w:szCs w:val="22"/>
          <w:u w:val="none"/>
        </w:rPr>
        <w:t>，</w:t>
      </w:r>
      <w:r>
        <w:rPr>
          <w:rFonts w:hint="eastAsia" w:ascii="方正书宋_GBK" w:hAnsi="方正书宋_GBK" w:eastAsia="方正书宋_GBK" w:cs="方正书宋_GBK"/>
          <w:b w:val="0"/>
          <w:bCs w:val="0"/>
          <w:sz w:val="22"/>
          <w:szCs w:val="22"/>
          <w:u w:val="none"/>
          <w:lang w:eastAsia="zh-CN"/>
        </w:rPr>
        <w:t>征得专有部分占建筑物总面积过半数的业主且占总人数过半数的业主同意，甲方</w:t>
      </w:r>
      <w:r>
        <w:rPr>
          <w:rFonts w:hint="eastAsia" w:ascii="方正书宋_GBK" w:hAnsi="方正书宋_GBK" w:eastAsia="方正书宋_GBK" w:cs="方正书宋_GBK"/>
          <w:b w:val="0"/>
          <w:bCs w:val="0"/>
          <w:sz w:val="22"/>
          <w:szCs w:val="22"/>
          <w:u w:val="none"/>
        </w:rPr>
        <w:t>有权终止合同。给甲方、业主</w:t>
      </w:r>
      <w:r>
        <w:rPr>
          <w:rFonts w:hint="eastAsia" w:ascii="方正书宋_GBK" w:hAnsi="方正书宋_GBK" w:eastAsia="方正书宋_GBK" w:cs="方正书宋_GBK"/>
          <w:b w:val="0"/>
          <w:bCs w:val="0"/>
          <w:sz w:val="22"/>
          <w:szCs w:val="22"/>
          <w:u w:val="none"/>
          <w:lang w:eastAsia="zh-CN"/>
        </w:rPr>
        <w:t>（物业使用人）</w:t>
      </w:r>
      <w:r>
        <w:rPr>
          <w:rFonts w:hint="eastAsia" w:ascii="方正书宋_GBK" w:hAnsi="方正书宋_GBK" w:eastAsia="方正书宋_GBK" w:cs="方正书宋_GBK"/>
          <w:b w:val="0"/>
          <w:bCs w:val="0"/>
          <w:sz w:val="22"/>
          <w:szCs w:val="22"/>
          <w:u w:val="none"/>
        </w:rPr>
        <w:t>造成损失的，</w:t>
      </w:r>
      <w:r>
        <w:rPr>
          <w:rFonts w:hint="eastAsia" w:ascii="方正书宋_GBK" w:hAnsi="方正书宋_GBK" w:eastAsia="方正书宋_GBK" w:cs="方正书宋_GBK"/>
          <w:b w:val="0"/>
          <w:bCs w:val="0"/>
          <w:sz w:val="22"/>
          <w:szCs w:val="22"/>
          <w:u w:val="none"/>
          <w:lang w:eastAsia="zh-CN"/>
        </w:rPr>
        <w:t>应当依法给予赔偿</w:t>
      </w:r>
      <w:r>
        <w:rPr>
          <w:rFonts w:hint="eastAsia" w:ascii="方正书宋_GBK" w:hAnsi="方正书宋_GBK" w:eastAsia="方正书宋_GBK" w:cs="方正书宋_GBK"/>
          <w:b w:val="0"/>
          <w:bCs w:val="0"/>
          <w:sz w:val="22"/>
          <w:szCs w:val="22"/>
          <w:u w:val="none"/>
        </w:rPr>
        <w:t>。</w:t>
      </w:r>
    </w:p>
    <w:p>
      <w:pPr>
        <w:keepNext w:val="0"/>
        <w:keepLines w:val="0"/>
        <w:pageBreakBefore w:val="0"/>
        <w:kinsoku/>
        <w:overflowPunct/>
        <w:topLinePunct w:val="0"/>
        <w:autoSpaceDE/>
        <w:autoSpaceDN/>
        <w:bidi w:val="0"/>
        <w:adjustRightInd/>
        <w:snapToGrid/>
        <w:spacing w:line="420" w:lineRule="exact"/>
        <w:ind w:firstLine="442" w:firstLineChars="200"/>
        <w:textAlignment w:val="auto"/>
        <w:outlineLvl w:val="9"/>
        <w:rPr>
          <w:rFonts w:hint="eastAsia" w:ascii="方正书宋_GBK" w:hAnsi="方正书宋_GBK" w:eastAsia="方正书宋_GBK" w:cs="方正书宋_GBK"/>
          <w:b w:val="0"/>
          <w:bCs w:val="0"/>
          <w:sz w:val="22"/>
          <w:szCs w:val="22"/>
          <w:u w:val="none"/>
          <w:lang w:eastAsia="zh-CN"/>
        </w:rPr>
      </w:pPr>
      <w:r>
        <w:rPr>
          <w:rFonts w:hint="eastAsia" w:ascii="方正书宋_GBK" w:hAnsi="方正书宋_GBK" w:eastAsia="方正书宋_GBK" w:cs="方正书宋_GBK"/>
          <w:b/>
          <w:bCs/>
          <w:sz w:val="22"/>
          <w:szCs w:val="22"/>
        </w:rPr>
        <w:t>第</w:t>
      </w:r>
      <w:r>
        <w:rPr>
          <w:rFonts w:hint="eastAsia" w:ascii="方正书宋_GBK" w:hAnsi="方正书宋_GBK" w:eastAsia="方正书宋_GBK" w:cs="方正书宋_GBK"/>
          <w:b/>
          <w:bCs/>
          <w:sz w:val="22"/>
          <w:szCs w:val="22"/>
          <w:lang w:eastAsia="zh-CN"/>
        </w:rPr>
        <w:t>三十</w:t>
      </w:r>
      <w:r>
        <w:rPr>
          <w:rFonts w:hint="eastAsia" w:ascii="方正书宋_GBK" w:hAnsi="方正书宋_GBK" w:eastAsia="方正书宋_GBK" w:cs="方正书宋_GBK"/>
          <w:b/>
          <w:bCs/>
          <w:sz w:val="22"/>
          <w:szCs w:val="22"/>
        </w:rPr>
        <w:t>条</w:t>
      </w:r>
      <w:r>
        <w:rPr>
          <w:rFonts w:hint="eastAsia" w:ascii="方正书宋_GBK" w:hAnsi="方正书宋_GBK" w:eastAsia="方正书宋_GBK" w:cs="方正书宋_GBK"/>
          <w:b w:val="0"/>
          <w:bCs w:val="0"/>
          <w:sz w:val="22"/>
          <w:szCs w:val="22"/>
          <w:u w:val="none"/>
        </w:rPr>
        <w:t>　甲方、业主（物业使用人）违反本合同</w:t>
      </w:r>
      <w:r>
        <w:rPr>
          <w:rFonts w:hint="eastAsia" w:ascii="方正书宋_GBK" w:hAnsi="方正书宋_GBK" w:eastAsia="方正书宋_GBK" w:cs="方正书宋_GBK"/>
          <w:b w:val="0"/>
          <w:bCs w:val="0"/>
          <w:spacing w:val="8"/>
          <w:sz w:val="22"/>
          <w:szCs w:val="22"/>
          <w:u w:val="none"/>
        </w:rPr>
        <w:t>的约定，未按时足额交纳物业服务费用的，按</w:t>
      </w:r>
      <w:r>
        <w:rPr>
          <w:rFonts w:hint="eastAsia" w:ascii="方正书宋_GBK" w:hAnsi="方正书宋_GBK" w:eastAsia="方正书宋_GBK" w:cs="方正书宋_GBK"/>
          <w:b w:val="0"/>
          <w:bCs w:val="0"/>
          <w:spacing w:val="8"/>
          <w:sz w:val="22"/>
          <w:szCs w:val="22"/>
          <w:u w:val="single"/>
          <w:lang w:val="en-US" w:eastAsia="zh-CN"/>
        </w:rPr>
        <w:t xml:space="preserve">        </w:t>
      </w:r>
      <w:r>
        <w:rPr>
          <w:rStyle w:val="105"/>
          <w:rFonts w:hint="eastAsia" w:ascii="方正书宋_GBK" w:hAnsi="方正书宋_GBK" w:eastAsia="方正书宋_GBK" w:cs="方正书宋_GBK"/>
          <w:b w:val="0"/>
          <w:bCs w:val="0"/>
          <w:sz w:val="22"/>
          <w:szCs w:val="22"/>
          <w:u w:val="none"/>
          <w:lang w:eastAsia="zh-CN"/>
        </w:rPr>
        <w:t>标准</w:t>
      </w:r>
      <w:r>
        <w:rPr>
          <w:rFonts w:hint="eastAsia" w:ascii="方正书宋_GBK" w:hAnsi="方正书宋_GBK" w:eastAsia="方正书宋_GBK" w:cs="方正书宋_GBK"/>
          <w:b w:val="0"/>
          <w:bCs w:val="0"/>
          <w:sz w:val="22"/>
          <w:szCs w:val="22"/>
          <w:u w:val="none"/>
        </w:rPr>
        <w:t>向乙方支付违约金。</w:t>
      </w:r>
      <w:r>
        <w:rPr>
          <w:rFonts w:hint="eastAsia" w:ascii="方正书宋_GBK" w:hAnsi="方正书宋_GBK" w:eastAsia="方正书宋_GBK" w:cs="方正书宋_GBK"/>
          <w:b w:val="0"/>
          <w:bCs w:val="0"/>
          <w:sz w:val="22"/>
          <w:szCs w:val="22"/>
          <w:u w:val="none"/>
          <w:lang w:eastAsia="zh-CN"/>
        </w:rPr>
        <w:t>经催告，</w:t>
      </w:r>
      <w:r>
        <w:rPr>
          <w:rFonts w:hint="eastAsia" w:ascii="方正书宋_GBK" w:hAnsi="方正书宋_GBK" w:eastAsia="方正书宋_GBK" w:cs="方正书宋_GBK"/>
          <w:b w:val="0"/>
          <w:bCs w:val="0"/>
          <w:sz w:val="22"/>
          <w:szCs w:val="22"/>
          <w:u w:val="none"/>
        </w:rPr>
        <w:t>甲方、业主（物业使用人）</w:t>
      </w:r>
      <w:r>
        <w:rPr>
          <w:rFonts w:hint="eastAsia" w:ascii="方正书宋_GBK" w:hAnsi="方正书宋_GBK" w:eastAsia="方正书宋_GBK" w:cs="方正书宋_GBK"/>
          <w:b w:val="0"/>
          <w:bCs w:val="0"/>
          <w:sz w:val="22"/>
          <w:szCs w:val="22"/>
          <w:u w:val="none"/>
          <w:lang w:eastAsia="zh-CN"/>
        </w:rPr>
        <w:t>拒绝交纳的，乙方可向人民法院起诉。</w:t>
      </w:r>
    </w:p>
    <w:p>
      <w:pPr>
        <w:keepNext w:val="0"/>
        <w:keepLines w:val="0"/>
        <w:pageBreakBefore w:val="0"/>
        <w:kinsoku/>
        <w:overflowPunct/>
        <w:topLinePunct w:val="0"/>
        <w:autoSpaceDE/>
        <w:autoSpaceDN/>
        <w:bidi w:val="0"/>
        <w:adjustRightInd/>
        <w:snapToGrid/>
        <w:spacing w:line="420" w:lineRule="exact"/>
        <w:ind w:firstLine="442" w:firstLineChars="200"/>
        <w:textAlignment w:val="auto"/>
        <w:outlineLvl w:val="9"/>
        <w:rPr>
          <w:rFonts w:hint="eastAsia" w:ascii="方正书宋_GBK" w:hAnsi="方正书宋_GBK" w:eastAsia="方正书宋_GBK" w:cs="方正书宋_GBK"/>
          <w:b w:val="0"/>
          <w:bCs w:val="0"/>
          <w:sz w:val="22"/>
          <w:szCs w:val="22"/>
          <w:lang w:eastAsia="zh-CN"/>
        </w:rPr>
      </w:pPr>
      <w:r>
        <w:rPr>
          <w:rFonts w:hint="eastAsia" w:ascii="方正书宋_GBK" w:hAnsi="方正书宋_GBK" w:eastAsia="方正书宋_GBK" w:cs="方正书宋_GBK"/>
          <w:b/>
          <w:bCs/>
          <w:sz w:val="22"/>
          <w:szCs w:val="22"/>
        </w:rPr>
        <w:t>第三十</w:t>
      </w:r>
      <w:r>
        <w:rPr>
          <w:rFonts w:hint="eastAsia" w:ascii="方正书宋_GBK" w:hAnsi="方正书宋_GBK" w:eastAsia="方正书宋_GBK" w:cs="方正书宋_GBK"/>
          <w:b/>
          <w:bCs/>
          <w:sz w:val="22"/>
          <w:szCs w:val="22"/>
          <w:lang w:eastAsia="zh-CN"/>
        </w:rPr>
        <w:t>一</w:t>
      </w:r>
      <w:r>
        <w:rPr>
          <w:rFonts w:hint="eastAsia" w:ascii="方正书宋_GBK" w:hAnsi="方正书宋_GBK" w:eastAsia="方正书宋_GBK" w:cs="方正书宋_GBK"/>
          <w:b/>
          <w:bCs/>
          <w:sz w:val="22"/>
          <w:szCs w:val="22"/>
        </w:rPr>
        <w:t>条</w:t>
      </w:r>
      <w:r>
        <w:rPr>
          <w:rFonts w:hint="eastAsia" w:ascii="方正书宋_GBK" w:hAnsi="方正书宋_GBK" w:eastAsia="方正书宋_GBK" w:cs="方正书宋_GBK"/>
          <w:b w:val="0"/>
          <w:bCs w:val="0"/>
          <w:sz w:val="22"/>
          <w:szCs w:val="22"/>
        </w:rPr>
        <w:t>　乙方违反本合同的约定，擅自提高物业服务费用标准、增设本合同约定物业服务范围公共事务的收费项目或重复收费的，</w:t>
      </w:r>
      <w:r>
        <w:rPr>
          <w:rFonts w:hint="eastAsia" w:ascii="方正书宋_GBK" w:hAnsi="方正书宋_GBK" w:eastAsia="方正书宋_GBK" w:cs="方正书宋_GBK"/>
          <w:b w:val="0"/>
          <w:bCs w:val="0"/>
          <w:sz w:val="22"/>
          <w:szCs w:val="22"/>
          <w:lang w:eastAsia="zh-CN"/>
        </w:rPr>
        <w:t>甲方、</w:t>
      </w:r>
      <w:r>
        <w:rPr>
          <w:rFonts w:hint="eastAsia" w:ascii="方正书宋_GBK" w:hAnsi="方正书宋_GBK" w:eastAsia="方正书宋_GBK" w:cs="方正书宋_GBK"/>
          <w:b w:val="0"/>
          <w:bCs w:val="0"/>
          <w:sz w:val="22"/>
          <w:szCs w:val="22"/>
        </w:rPr>
        <w:t>业主（物业使用人）有权拒绝</w:t>
      </w:r>
      <w:r>
        <w:rPr>
          <w:rFonts w:hint="eastAsia" w:ascii="方正书宋_GBK" w:hAnsi="方正书宋_GBK" w:eastAsia="方正书宋_GBK" w:cs="方正书宋_GBK"/>
          <w:b w:val="0"/>
          <w:bCs w:val="0"/>
          <w:sz w:val="22"/>
          <w:szCs w:val="22"/>
          <w:lang w:eastAsia="zh-CN"/>
        </w:rPr>
        <w:t>。造成甲方、业主（物业使用人）损失的，应当给予赔偿。</w:t>
      </w:r>
    </w:p>
    <w:p>
      <w:pPr>
        <w:keepNext w:val="0"/>
        <w:keepLines w:val="0"/>
        <w:pageBreakBefore w:val="0"/>
        <w:kinsoku/>
        <w:overflowPunct/>
        <w:topLinePunct w:val="0"/>
        <w:autoSpaceDE/>
        <w:autoSpaceDN/>
        <w:bidi w:val="0"/>
        <w:adjustRightInd/>
        <w:snapToGrid/>
        <w:spacing w:line="420" w:lineRule="exact"/>
        <w:ind w:firstLine="442" w:firstLineChars="200"/>
        <w:textAlignment w:val="auto"/>
        <w:outlineLvl w:val="9"/>
        <w:rPr>
          <w:rFonts w:hint="eastAsia" w:ascii="方正书宋_GBK" w:hAnsi="方正书宋_GBK" w:eastAsia="方正书宋_GBK" w:cs="方正书宋_GBK"/>
          <w:b w:val="0"/>
          <w:bCs w:val="0"/>
          <w:sz w:val="22"/>
          <w:szCs w:val="22"/>
          <w:u w:val="none"/>
        </w:rPr>
      </w:pPr>
      <w:r>
        <w:rPr>
          <w:rFonts w:hint="eastAsia" w:ascii="方正书宋_GBK" w:hAnsi="方正书宋_GBK" w:eastAsia="方正书宋_GBK" w:cs="方正书宋_GBK"/>
          <w:b/>
          <w:bCs/>
          <w:sz w:val="22"/>
          <w:szCs w:val="22"/>
        </w:rPr>
        <w:t>第三十</w:t>
      </w:r>
      <w:r>
        <w:rPr>
          <w:rFonts w:hint="eastAsia" w:ascii="方正书宋_GBK" w:hAnsi="方正书宋_GBK" w:eastAsia="方正书宋_GBK" w:cs="方正书宋_GBK"/>
          <w:b/>
          <w:bCs/>
          <w:sz w:val="22"/>
          <w:szCs w:val="22"/>
          <w:lang w:eastAsia="zh-CN"/>
        </w:rPr>
        <w:t>二</w:t>
      </w:r>
      <w:r>
        <w:rPr>
          <w:rFonts w:hint="eastAsia" w:ascii="方正书宋_GBK" w:hAnsi="方正书宋_GBK" w:eastAsia="方正书宋_GBK" w:cs="方正书宋_GBK"/>
          <w:b/>
          <w:bCs/>
          <w:sz w:val="22"/>
          <w:szCs w:val="22"/>
        </w:rPr>
        <w:t>条</w:t>
      </w:r>
      <w:r>
        <w:rPr>
          <w:rFonts w:hint="eastAsia" w:ascii="方正书宋_GBK" w:hAnsi="方正书宋_GBK" w:eastAsia="方正书宋_GBK" w:cs="方正书宋_GBK"/>
          <w:b w:val="0"/>
          <w:bCs w:val="0"/>
          <w:sz w:val="22"/>
          <w:szCs w:val="22"/>
          <w:u w:val="none"/>
        </w:rPr>
        <w:t>　甲方违反本合同的约定，拒绝或拖延履行保修义务的，业主（物业使用人）可以自行或委托乙方修复，修复费用及造成的其他损失由甲方承担。</w:t>
      </w:r>
    </w:p>
    <w:p>
      <w:pPr>
        <w:keepNext w:val="0"/>
        <w:keepLines w:val="0"/>
        <w:pageBreakBefore w:val="0"/>
        <w:kinsoku/>
        <w:overflowPunct/>
        <w:topLinePunct w:val="0"/>
        <w:autoSpaceDE/>
        <w:autoSpaceDN/>
        <w:bidi w:val="0"/>
        <w:adjustRightInd/>
        <w:snapToGrid/>
        <w:spacing w:line="420" w:lineRule="exact"/>
        <w:ind w:firstLine="442"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bCs/>
          <w:sz w:val="22"/>
          <w:szCs w:val="22"/>
        </w:rPr>
        <w:t>第三十</w:t>
      </w:r>
      <w:r>
        <w:rPr>
          <w:rFonts w:hint="eastAsia" w:ascii="方正书宋_GBK" w:hAnsi="方正书宋_GBK" w:eastAsia="方正书宋_GBK" w:cs="方正书宋_GBK"/>
          <w:b/>
          <w:bCs/>
          <w:sz w:val="22"/>
          <w:szCs w:val="22"/>
          <w:lang w:eastAsia="zh-CN"/>
        </w:rPr>
        <w:t>三</w:t>
      </w:r>
      <w:r>
        <w:rPr>
          <w:rFonts w:hint="eastAsia" w:ascii="方正书宋_GBK" w:hAnsi="方正书宋_GBK" w:eastAsia="方正书宋_GBK" w:cs="方正书宋_GBK"/>
          <w:b/>
          <w:bCs/>
          <w:sz w:val="22"/>
          <w:szCs w:val="22"/>
        </w:rPr>
        <w:t>条</w:t>
      </w:r>
      <w:r>
        <w:rPr>
          <w:rFonts w:hint="eastAsia" w:ascii="方正书宋_GBK" w:hAnsi="方正书宋_GBK" w:eastAsia="方正书宋_GBK" w:cs="方正书宋_GBK"/>
          <w:b w:val="0"/>
          <w:bCs w:val="0"/>
          <w:sz w:val="22"/>
          <w:szCs w:val="22"/>
        </w:rPr>
        <w:t>　</w:t>
      </w:r>
      <w:r>
        <w:rPr>
          <w:rFonts w:hint="eastAsia" w:ascii="方正书宋_GBK" w:hAnsi="方正书宋_GBK" w:eastAsia="方正书宋_GBK" w:cs="方正书宋_GBK"/>
          <w:b w:val="0"/>
          <w:bCs w:val="0"/>
          <w:sz w:val="22"/>
          <w:szCs w:val="22"/>
          <w:u w:val="none"/>
          <w:lang w:eastAsia="zh-CN"/>
        </w:rPr>
        <w:t>在乙方无过错的情形下，</w:t>
      </w:r>
      <w:r>
        <w:rPr>
          <w:rFonts w:hint="eastAsia" w:ascii="方正书宋_GBK" w:hAnsi="方正书宋_GBK" w:eastAsia="方正书宋_GBK" w:cs="方正书宋_GBK"/>
          <w:b w:val="0"/>
          <w:bCs w:val="0"/>
          <w:sz w:val="22"/>
          <w:szCs w:val="22"/>
          <w:u w:val="none"/>
        </w:rPr>
        <w:t>以</w:t>
      </w:r>
      <w:r>
        <w:rPr>
          <w:rFonts w:hint="eastAsia" w:ascii="方正书宋_GBK" w:hAnsi="方正书宋_GBK" w:eastAsia="方正书宋_GBK" w:cs="方正书宋_GBK"/>
          <w:b w:val="0"/>
          <w:bCs w:val="0"/>
          <w:sz w:val="22"/>
          <w:szCs w:val="22"/>
        </w:rPr>
        <w:t>下情况乙方不承担违约责任：</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w:t>
      </w:r>
      <w:r>
        <w:rPr>
          <w:rFonts w:hint="eastAsia" w:ascii="方正书宋_GBK" w:hAnsi="方正书宋_GBK" w:eastAsia="方正书宋_GBK" w:cs="方正书宋_GBK"/>
          <w:b w:val="0"/>
          <w:bCs w:val="0"/>
          <w:sz w:val="22"/>
          <w:szCs w:val="22"/>
          <w:lang w:eastAsia="zh-CN"/>
        </w:rPr>
        <w:t>一</w:t>
      </w:r>
      <w:r>
        <w:rPr>
          <w:rFonts w:hint="eastAsia" w:ascii="方正书宋_GBK" w:hAnsi="方正书宋_GBK" w:eastAsia="方正书宋_GBK" w:cs="方正书宋_GBK"/>
          <w:b w:val="0"/>
          <w:bCs w:val="0"/>
          <w:sz w:val="22"/>
          <w:szCs w:val="22"/>
        </w:rPr>
        <w:t>）因物业专有部分内专有部位及专有设施设备固有瑕疵</w:t>
      </w:r>
      <w:r>
        <w:rPr>
          <w:rFonts w:hint="eastAsia" w:ascii="方正书宋_GBK" w:hAnsi="方正书宋_GBK" w:eastAsia="方正书宋_GBK" w:cs="方正书宋_GBK"/>
          <w:b w:val="0"/>
          <w:bCs w:val="0"/>
          <w:sz w:val="22"/>
          <w:szCs w:val="22"/>
          <w:lang w:eastAsia="zh-CN"/>
        </w:rPr>
        <w:t>造成损失的</w:t>
      </w:r>
      <w:r>
        <w:rPr>
          <w:rFonts w:hint="eastAsia" w:ascii="方正书宋_GBK" w:hAnsi="方正书宋_GBK" w:eastAsia="方正书宋_GBK" w:cs="方正书宋_GBK"/>
          <w:b w:val="0"/>
          <w:bCs w:val="0"/>
          <w:sz w:val="22"/>
          <w:szCs w:val="22"/>
        </w:rPr>
        <w:t>，但因乙方故意或乙方违反本合同义务而直接导致的情况除外；</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color w:val="auto"/>
          <w:sz w:val="22"/>
          <w:szCs w:val="22"/>
          <w:u w:val="none"/>
        </w:rPr>
      </w:pPr>
      <w:r>
        <w:rPr>
          <w:rFonts w:hint="eastAsia" w:ascii="方正书宋_GBK" w:hAnsi="方正书宋_GBK" w:eastAsia="方正书宋_GBK" w:cs="方正书宋_GBK"/>
          <w:b w:val="0"/>
          <w:bCs w:val="0"/>
          <w:color w:val="auto"/>
          <w:sz w:val="22"/>
          <w:szCs w:val="22"/>
          <w:u w:val="none"/>
        </w:rPr>
        <w:t>（</w:t>
      </w:r>
      <w:r>
        <w:rPr>
          <w:rFonts w:hint="eastAsia" w:ascii="方正书宋_GBK" w:hAnsi="方正书宋_GBK" w:eastAsia="方正书宋_GBK" w:cs="方正书宋_GBK"/>
          <w:b w:val="0"/>
          <w:bCs w:val="0"/>
          <w:color w:val="auto"/>
          <w:sz w:val="22"/>
          <w:szCs w:val="22"/>
          <w:u w:val="none"/>
          <w:lang w:eastAsia="zh-CN"/>
        </w:rPr>
        <w:t>二</w:t>
      </w:r>
      <w:r>
        <w:rPr>
          <w:rFonts w:hint="eastAsia" w:ascii="方正书宋_GBK" w:hAnsi="方正书宋_GBK" w:eastAsia="方正书宋_GBK" w:cs="方正书宋_GBK"/>
          <w:b w:val="0"/>
          <w:bCs w:val="0"/>
          <w:color w:val="auto"/>
          <w:sz w:val="22"/>
          <w:szCs w:val="22"/>
          <w:u w:val="none"/>
        </w:rPr>
        <w:t>）因非乙方责任出现供水、供电、供气、供热、通讯、有线电视</w:t>
      </w:r>
      <w:r>
        <w:rPr>
          <w:rFonts w:hint="eastAsia" w:ascii="方正书宋_GBK" w:hAnsi="方正书宋_GBK" w:eastAsia="方正书宋_GBK" w:cs="方正书宋_GBK"/>
          <w:b w:val="0"/>
          <w:bCs w:val="0"/>
          <w:color w:val="auto"/>
          <w:sz w:val="22"/>
          <w:szCs w:val="22"/>
          <w:u w:val="none"/>
          <w:lang w:eastAsia="zh-CN"/>
        </w:rPr>
        <w:t>等专营设施设备以及</w:t>
      </w:r>
      <w:r>
        <w:rPr>
          <w:rFonts w:hint="eastAsia" w:ascii="方正书宋_GBK" w:hAnsi="方正书宋_GBK" w:eastAsia="方正书宋_GBK" w:cs="方正书宋_GBK"/>
          <w:b w:val="0"/>
          <w:bCs w:val="0"/>
          <w:color w:val="auto"/>
          <w:sz w:val="22"/>
          <w:szCs w:val="22"/>
          <w:u w:val="none"/>
        </w:rPr>
        <w:t>其他共用设施设备运行故障造成损失的；</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w:t>
      </w:r>
      <w:r>
        <w:rPr>
          <w:rFonts w:hint="eastAsia" w:ascii="方正书宋_GBK" w:hAnsi="方正书宋_GBK" w:eastAsia="方正书宋_GBK" w:cs="方正书宋_GBK"/>
          <w:b w:val="0"/>
          <w:bCs w:val="0"/>
          <w:sz w:val="22"/>
          <w:szCs w:val="22"/>
          <w:lang w:eastAsia="zh-CN"/>
        </w:rPr>
        <w:t>三</w:t>
      </w:r>
      <w:r>
        <w:rPr>
          <w:rFonts w:hint="eastAsia" w:ascii="方正书宋_GBK" w:hAnsi="方正书宋_GBK" w:eastAsia="方正书宋_GBK" w:cs="方正书宋_GBK"/>
          <w:b w:val="0"/>
          <w:bCs w:val="0"/>
          <w:sz w:val="22"/>
          <w:szCs w:val="22"/>
        </w:rPr>
        <w:t>）乙方按本合同履行协助做好物业区域内的安全防范义务，但发生不可预见、不可避免的治安或刑事案件（包括但不限于抢劫、破坏、爆炸、火灾、盗窃）的；</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w:t>
      </w:r>
      <w:r>
        <w:rPr>
          <w:rFonts w:hint="eastAsia" w:ascii="方正书宋_GBK" w:hAnsi="方正书宋_GBK" w:eastAsia="方正书宋_GBK" w:cs="方正书宋_GBK"/>
          <w:b w:val="0"/>
          <w:bCs w:val="0"/>
          <w:sz w:val="22"/>
          <w:szCs w:val="22"/>
          <w:lang w:eastAsia="zh-CN"/>
        </w:rPr>
        <w:t>四</w:t>
      </w:r>
      <w:r>
        <w:rPr>
          <w:rFonts w:hint="eastAsia" w:ascii="方正书宋_GBK" w:hAnsi="方正书宋_GBK" w:eastAsia="方正书宋_GBK" w:cs="方正书宋_GBK"/>
          <w:b w:val="0"/>
          <w:bCs w:val="0"/>
          <w:sz w:val="22"/>
          <w:szCs w:val="22"/>
        </w:rPr>
        <w:t>）因维修养护物业共用部位、共用设施设备需要</w:t>
      </w:r>
      <w:r>
        <w:rPr>
          <w:rFonts w:hint="eastAsia" w:ascii="方正书宋_GBK" w:hAnsi="方正书宋_GBK" w:eastAsia="方正书宋_GBK" w:cs="方正书宋_GBK"/>
          <w:b w:val="0"/>
          <w:bCs w:val="0"/>
          <w:sz w:val="22"/>
          <w:szCs w:val="22"/>
          <w:lang w:eastAsia="zh-CN"/>
        </w:rPr>
        <w:t>，</w:t>
      </w:r>
      <w:r>
        <w:rPr>
          <w:rFonts w:hint="eastAsia" w:ascii="方正书宋_GBK" w:hAnsi="方正书宋_GBK" w:eastAsia="方正书宋_GBK" w:cs="方正书宋_GBK"/>
          <w:b w:val="0"/>
          <w:bCs w:val="0"/>
          <w:sz w:val="22"/>
          <w:szCs w:val="22"/>
        </w:rPr>
        <w:t>且事先已告知业主（物业使用人），暂时停水、停电、停止共用设施设备使用等造成损失的；</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w:t>
      </w:r>
      <w:r>
        <w:rPr>
          <w:rFonts w:hint="eastAsia" w:ascii="方正书宋_GBK" w:hAnsi="方正书宋_GBK" w:eastAsia="方正书宋_GBK" w:cs="方正书宋_GBK"/>
          <w:b w:val="0"/>
          <w:bCs w:val="0"/>
          <w:sz w:val="22"/>
          <w:szCs w:val="22"/>
          <w:lang w:eastAsia="zh-CN"/>
        </w:rPr>
        <w:t>五</w:t>
      </w:r>
      <w:r>
        <w:rPr>
          <w:rFonts w:hint="eastAsia" w:ascii="方正书宋_GBK" w:hAnsi="方正书宋_GBK" w:eastAsia="方正书宋_GBK" w:cs="方正书宋_GBK"/>
          <w:b w:val="0"/>
          <w:bCs w:val="0"/>
          <w:sz w:val="22"/>
          <w:szCs w:val="22"/>
        </w:rPr>
        <w:t>）乙方向甲方或业主提出书面建议要求修缮、改造专有或共有部位、设施设备或纠正不良行为，而甲方或业主（物业使用人）未采纳（包括但不限于高空抛物、违章装饰装修、未及时维修或改造等）</w:t>
      </w:r>
      <w:r>
        <w:rPr>
          <w:rFonts w:hint="eastAsia" w:ascii="方正书宋_GBK" w:hAnsi="方正书宋_GBK" w:eastAsia="方正书宋_GBK" w:cs="方正书宋_GBK"/>
          <w:b w:val="0"/>
          <w:bCs w:val="0"/>
          <w:sz w:val="22"/>
          <w:szCs w:val="22"/>
          <w:lang w:eastAsia="zh-CN"/>
        </w:rPr>
        <w:t>造成损失的</w:t>
      </w:r>
      <w:r>
        <w:rPr>
          <w:rFonts w:hint="eastAsia" w:ascii="方正书宋_GBK" w:hAnsi="方正书宋_GBK" w:eastAsia="方正书宋_GBK" w:cs="方正书宋_GBK"/>
          <w:b w:val="0"/>
          <w:bCs w:val="0"/>
          <w:sz w:val="22"/>
          <w:szCs w:val="22"/>
        </w:rPr>
        <w:t>；</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Times New Roman" w:hAnsi="Times New Roman" w:eastAsia="仿宋_GB2312"/>
          <w:b w:val="0"/>
          <w:bCs w:val="0"/>
          <w:sz w:val="32"/>
          <w:szCs w:val="32"/>
          <w:lang w:val="en-US" w:eastAsia="zh-CN"/>
        </w:rPr>
      </w:pPr>
      <w:r>
        <w:rPr>
          <w:rFonts w:hint="eastAsia" w:ascii="方正书宋_GBK" w:hAnsi="方正书宋_GBK" w:eastAsia="方正书宋_GBK" w:cs="方正书宋_GBK"/>
          <w:b w:val="0"/>
          <w:bCs w:val="0"/>
          <w:sz w:val="22"/>
          <w:szCs w:val="22"/>
        </w:rPr>
        <w:t>（</w:t>
      </w:r>
      <w:r>
        <w:rPr>
          <w:rFonts w:hint="eastAsia" w:ascii="方正书宋_GBK" w:hAnsi="方正书宋_GBK" w:eastAsia="方正书宋_GBK" w:cs="方正书宋_GBK"/>
          <w:b w:val="0"/>
          <w:bCs w:val="0"/>
          <w:sz w:val="22"/>
          <w:szCs w:val="22"/>
          <w:lang w:eastAsia="zh-CN"/>
        </w:rPr>
        <w:t>六</w:t>
      </w:r>
      <w:r>
        <w:rPr>
          <w:rFonts w:hint="eastAsia" w:ascii="方正书宋_GBK" w:hAnsi="方正书宋_GBK" w:eastAsia="方正书宋_GBK" w:cs="方正书宋_GBK"/>
          <w:b w:val="0"/>
          <w:bCs w:val="0"/>
          <w:sz w:val="22"/>
          <w:szCs w:val="22"/>
        </w:rPr>
        <w:t>）</w:t>
      </w:r>
      <w:r>
        <w:rPr>
          <w:rFonts w:hint="eastAsia" w:ascii="方正书宋_GBK" w:hAnsi="方正书宋_GBK" w:eastAsia="方正书宋_GBK" w:cs="方正书宋_GBK"/>
          <w:b w:val="0"/>
          <w:bCs w:val="0"/>
          <w:sz w:val="22"/>
          <w:szCs w:val="22"/>
          <w:u w:val="single"/>
        </w:rPr>
        <w:t>　　　　　　　</w:t>
      </w:r>
      <w:r>
        <w:rPr>
          <w:rFonts w:hint="eastAsia" w:ascii="方正书宋_GBK" w:hAnsi="方正书宋_GBK" w:eastAsia="方正书宋_GBK" w:cs="方正书宋_GBK"/>
          <w:b w:val="0"/>
          <w:bCs w:val="0"/>
          <w:sz w:val="22"/>
          <w:szCs w:val="22"/>
          <w:u w:val="single"/>
          <w:lang w:val="en-US" w:eastAsia="zh-CN"/>
        </w:rPr>
        <w:t xml:space="preserve">                 </w:t>
      </w:r>
      <w:r>
        <w:rPr>
          <w:rFonts w:hint="eastAsia" w:ascii="方正书宋_GBK" w:hAnsi="方正书宋_GBK" w:eastAsia="方正书宋_GBK" w:cs="方正书宋_GBK"/>
          <w:b w:val="0"/>
          <w:bCs w:val="0"/>
          <w:sz w:val="22"/>
          <w:szCs w:val="22"/>
          <w:u w:val="single"/>
        </w:rPr>
        <w:t>　　　　　　　</w:t>
      </w:r>
      <w:r>
        <w:rPr>
          <w:rFonts w:hint="eastAsia" w:ascii="方正书宋_GBK" w:hAnsi="方正书宋_GBK" w:eastAsia="方正书宋_GBK" w:cs="方正书宋_GBK"/>
          <w:b w:val="0"/>
          <w:bCs w:val="0"/>
          <w:sz w:val="22"/>
          <w:szCs w:val="22"/>
        </w:rPr>
        <w:t>。</w:t>
      </w:r>
      <w:r>
        <w:rPr>
          <w:rFonts w:hint="eastAsia" w:eastAsia="仿宋_GB2312"/>
          <w:b w:val="0"/>
          <w:bCs w:val="0"/>
          <w:sz w:val="32"/>
          <w:szCs w:val="32"/>
          <w:lang w:val="en-US" w:eastAsia="zh-CN"/>
        </w:rPr>
        <w:t xml:space="preserve">                                                              </w:t>
      </w:r>
    </w:p>
    <w:p>
      <w:pPr>
        <w:pStyle w:val="17"/>
        <w:keepNext w:val="0"/>
        <w:keepLines w:val="0"/>
        <w:pageBreakBefore w:val="0"/>
        <w:kinsoku/>
        <w:overflowPunct/>
        <w:topLinePunct w:val="0"/>
        <w:autoSpaceDE/>
        <w:autoSpaceDN/>
        <w:bidi w:val="0"/>
        <w:adjustRightInd/>
        <w:snapToGrid/>
        <w:spacing w:before="296" w:after="296" w:line="420" w:lineRule="exact"/>
        <w:ind w:left="0" w:leftChars="0"/>
        <w:jc w:val="center"/>
        <w:textAlignment w:val="auto"/>
        <w:outlineLvl w:val="9"/>
        <w:rPr>
          <w:rFonts w:hint="eastAsia" w:ascii="方正黑体_GBK" w:hAnsi="方正黑体_GBK" w:eastAsia="方正黑体_GBK" w:cs="方正黑体_GBK"/>
          <w:b w:val="0"/>
          <w:bCs w:val="0"/>
          <w:kern w:val="0"/>
          <w:sz w:val="28"/>
          <w:szCs w:val="28"/>
        </w:rPr>
      </w:pPr>
      <w:r>
        <w:rPr>
          <w:rFonts w:hint="eastAsia" w:ascii="方正黑体_GBK" w:hAnsi="方正黑体_GBK" w:eastAsia="方正黑体_GBK" w:cs="方正黑体_GBK"/>
          <w:b w:val="0"/>
          <w:bCs w:val="0"/>
          <w:kern w:val="0"/>
          <w:sz w:val="28"/>
          <w:szCs w:val="28"/>
        </w:rPr>
        <w:t>第七章　其他事项</w:t>
      </w:r>
    </w:p>
    <w:p>
      <w:pPr>
        <w:keepNext w:val="0"/>
        <w:keepLines w:val="0"/>
        <w:pageBreakBefore w:val="0"/>
        <w:widowControl w:val="0"/>
        <w:kinsoku/>
        <w:wordWrap/>
        <w:overflowPunct/>
        <w:topLinePunct w:val="0"/>
        <w:autoSpaceDE/>
        <w:autoSpaceDN/>
        <w:bidi w:val="0"/>
        <w:adjustRightInd/>
        <w:snapToGrid/>
        <w:spacing w:line="420" w:lineRule="exact"/>
        <w:ind w:firstLine="442" w:firstLineChars="200"/>
        <w:textAlignment w:val="auto"/>
        <w:outlineLvl w:val="9"/>
        <w:rPr>
          <w:rFonts w:hint="eastAsia" w:ascii="方正书宋_GBK" w:hAnsi="方正书宋_GBK" w:eastAsia="方正书宋_GBK" w:cs="方正书宋_GBK"/>
          <w:b w:val="0"/>
          <w:bCs w:val="0"/>
          <w:color w:val="auto"/>
          <w:sz w:val="22"/>
          <w:szCs w:val="22"/>
          <w:u w:val="none"/>
          <w:lang w:val="en-US" w:eastAsia="zh-CN"/>
        </w:rPr>
      </w:pPr>
      <w:r>
        <w:rPr>
          <w:rFonts w:hint="eastAsia" w:ascii="方正书宋_GBK" w:hAnsi="方正书宋_GBK" w:eastAsia="方正书宋_GBK" w:cs="方正书宋_GBK"/>
          <w:b/>
          <w:bCs/>
          <w:sz w:val="22"/>
          <w:szCs w:val="22"/>
        </w:rPr>
        <w:t>第三十</w:t>
      </w:r>
      <w:r>
        <w:rPr>
          <w:rFonts w:hint="eastAsia" w:ascii="方正书宋_GBK" w:hAnsi="方正书宋_GBK" w:eastAsia="方正书宋_GBK" w:cs="方正书宋_GBK"/>
          <w:b/>
          <w:bCs/>
          <w:sz w:val="22"/>
          <w:szCs w:val="22"/>
          <w:lang w:eastAsia="zh-CN"/>
        </w:rPr>
        <w:t>四</w:t>
      </w:r>
      <w:r>
        <w:rPr>
          <w:rFonts w:hint="eastAsia" w:ascii="方正书宋_GBK" w:hAnsi="方正书宋_GBK" w:eastAsia="方正书宋_GBK" w:cs="方正书宋_GBK"/>
          <w:b/>
          <w:bCs/>
          <w:sz w:val="22"/>
          <w:szCs w:val="22"/>
        </w:rPr>
        <w:t>条</w:t>
      </w:r>
      <w:r>
        <w:rPr>
          <w:rFonts w:hint="eastAsia" w:ascii="方正书宋_GBK" w:hAnsi="方正书宋_GBK" w:eastAsia="方正书宋_GBK" w:cs="方正书宋_GBK"/>
          <w:b w:val="0"/>
          <w:bCs w:val="0"/>
          <w:color w:val="auto"/>
          <w:sz w:val="22"/>
          <w:szCs w:val="22"/>
          <w:u w:val="none"/>
        </w:rPr>
        <w:t xml:space="preserve">  本合同期限</w:t>
      </w:r>
      <w:r>
        <w:rPr>
          <w:rFonts w:hint="eastAsia" w:ascii="方正书宋_GBK" w:hAnsi="方正书宋_GBK" w:eastAsia="方正书宋_GBK" w:cs="方正书宋_GBK"/>
          <w:b w:val="0"/>
          <w:bCs w:val="0"/>
          <w:color w:val="auto"/>
          <w:sz w:val="22"/>
          <w:szCs w:val="22"/>
          <w:u w:val="none"/>
          <w:lang w:eastAsia="zh-CN"/>
        </w:rPr>
        <w:t>为第</w:t>
      </w:r>
      <w:r>
        <w:rPr>
          <w:rFonts w:hint="eastAsia" w:ascii="方正书宋_GBK" w:hAnsi="方正书宋_GBK" w:eastAsia="方正书宋_GBK" w:cs="方正书宋_GBK"/>
          <w:b w:val="0"/>
          <w:bCs w:val="0"/>
          <w:color w:val="auto"/>
          <w:sz w:val="22"/>
          <w:szCs w:val="22"/>
          <w:u w:val="single"/>
          <w:lang w:val="en-US" w:eastAsia="zh-CN"/>
        </w:rPr>
        <w:t xml:space="preserve">   </w:t>
      </w:r>
      <w:r>
        <w:rPr>
          <w:rFonts w:hint="eastAsia" w:ascii="方正书宋_GBK" w:hAnsi="方正书宋_GBK" w:eastAsia="方正书宋_GBK" w:cs="方正书宋_GBK"/>
          <w:b w:val="0"/>
          <w:bCs w:val="0"/>
          <w:color w:val="auto"/>
          <w:sz w:val="22"/>
          <w:szCs w:val="22"/>
          <w:u w:val="none"/>
          <w:lang w:val="en-US" w:eastAsia="zh-CN"/>
        </w:rPr>
        <w:t>种：</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color w:val="auto"/>
          <w:sz w:val="22"/>
          <w:szCs w:val="22"/>
          <w:u w:val="none"/>
          <w:lang w:eastAsia="zh-CN"/>
        </w:rPr>
      </w:pPr>
      <w:r>
        <w:rPr>
          <w:rFonts w:hint="eastAsia" w:ascii="方正书宋_GBK" w:hAnsi="方正书宋_GBK" w:eastAsia="方正书宋_GBK" w:cs="方正书宋_GBK"/>
          <w:b w:val="0"/>
          <w:bCs w:val="0"/>
          <w:color w:val="auto"/>
          <w:sz w:val="22"/>
          <w:szCs w:val="22"/>
          <w:u w:val="none"/>
          <w:lang w:val="en-US" w:eastAsia="zh-CN"/>
        </w:rPr>
        <w:t>1.</w:t>
      </w:r>
      <w:r>
        <w:rPr>
          <w:rFonts w:hint="eastAsia" w:ascii="方正书宋_GBK" w:hAnsi="方正书宋_GBK" w:eastAsia="方正书宋_GBK" w:cs="方正书宋_GBK"/>
          <w:b w:val="0"/>
          <w:bCs w:val="0"/>
          <w:color w:val="auto"/>
          <w:sz w:val="22"/>
          <w:szCs w:val="22"/>
          <w:u w:val="none"/>
        </w:rPr>
        <w:t>自</w:t>
      </w:r>
      <w:r>
        <w:rPr>
          <w:rFonts w:hint="eastAsia" w:ascii="方正书宋_GBK" w:hAnsi="方正书宋_GBK" w:eastAsia="方正书宋_GBK" w:cs="方正书宋_GBK"/>
          <w:b w:val="0"/>
          <w:bCs w:val="0"/>
          <w:color w:val="auto"/>
          <w:sz w:val="22"/>
          <w:szCs w:val="22"/>
          <w:u w:val="single"/>
        </w:rPr>
        <w:t xml:space="preserve">  </w:t>
      </w:r>
      <w:r>
        <w:rPr>
          <w:rFonts w:hint="eastAsia" w:ascii="方正书宋_GBK" w:hAnsi="方正书宋_GBK" w:eastAsia="方正书宋_GBK" w:cs="方正书宋_GBK"/>
          <w:b w:val="0"/>
          <w:bCs w:val="0"/>
          <w:color w:val="auto"/>
          <w:sz w:val="22"/>
          <w:szCs w:val="22"/>
          <w:u w:val="single"/>
          <w:lang w:val="en-US" w:eastAsia="zh-CN"/>
        </w:rPr>
        <w:t xml:space="preserve"> </w:t>
      </w:r>
      <w:r>
        <w:rPr>
          <w:rFonts w:hint="eastAsia" w:ascii="方正书宋_GBK" w:hAnsi="方正书宋_GBK" w:eastAsia="方正书宋_GBK" w:cs="方正书宋_GBK"/>
          <w:b w:val="0"/>
          <w:bCs w:val="0"/>
          <w:color w:val="auto"/>
          <w:sz w:val="22"/>
          <w:szCs w:val="22"/>
          <w:u w:val="single"/>
        </w:rPr>
        <w:t xml:space="preserve"> </w:t>
      </w:r>
      <w:r>
        <w:rPr>
          <w:rFonts w:hint="eastAsia" w:ascii="方正书宋_GBK" w:hAnsi="方正书宋_GBK" w:eastAsia="方正书宋_GBK" w:cs="方正书宋_GBK"/>
          <w:b w:val="0"/>
          <w:bCs w:val="0"/>
          <w:color w:val="auto"/>
          <w:sz w:val="22"/>
          <w:szCs w:val="22"/>
          <w:u w:val="none"/>
        </w:rPr>
        <w:t>年</w:t>
      </w:r>
      <w:r>
        <w:rPr>
          <w:rFonts w:hint="eastAsia" w:ascii="方正书宋_GBK" w:hAnsi="方正书宋_GBK" w:eastAsia="方正书宋_GBK" w:cs="方正书宋_GBK"/>
          <w:b w:val="0"/>
          <w:bCs w:val="0"/>
          <w:color w:val="auto"/>
          <w:sz w:val="22"/>
          <w:szCs w:val="22"/>
          <w:u w:val="single"/>
        </w:rPr>
        <w:t xml:space="preserve">  </w:t>
      </w:r>
      <w:r>
        <w:rPr>
          <w:rFonts w:hint="eastAsia" w:ascii="方正书宋_GBK" w:hAnsi="方正书宋_GBK" w:eastAsia="方正书宋_GBK" w:cs="方正书宋_GBK"/>
          <w:b w:val="0"/>
          <w:bCs w:val="0"/>
          <w:color w:val="auto"/>
          <w:sz w:val="22"/>
          <w:szCs w:val="22"/>
          <w:u w:val="none"/>
        </w:rPr>
        <w:t>月</w:t>
      </w:r>
      <w:r>
        <w:rPr>
          <w:rFonts w:hint="eastAsia" w:ascii="方正书宋_GBK" w:hAnsi="方正书宋_GBK" w:eastAsia="方正书宋_GBK" w:cs="方正书宋_GBK"/>
          <w:b w:val="0"/>
          <w:bCs w:val="0"/>
          <w:color w:val="auto"/>
          <w:sz w:val="22"/>
          <w:szCs w:val="22"/>
          <w:u w:val="single"/>
        </w:rPr>
        <w:t xml:space="preserve">  </w:t>
      </w:r>
      <w:r>
        <w:rPr>
          <w:rFonts w:hint="eastAsia" w:ascii="方正书宋_GBK" w:hAnsi="方正书宋_GBK" w:eastAsia="方正书宋_GBK" w:cs="方正书宋_GBK"/>
          <w:b w:val="0"/>
          <w:bCs w:val="0"/>
          <w:color w:val="auto"/>
          <w:sz w:val="22"/>
          <w:szCs w:val="22"/>
          <w:u w:val="none"/>
        </w:rPr>
        <w:t>日</w:t>
      </w:r>
      <w:r>
        <w:rPr>
          <w:rFonts w:hint="eastAsia" w:ascii="方正书宋_GBK" w:hAnsi="方正书宋_GBK" w:eastAsia="方正书宋_GBK" w:cs="方正书宋_GBK"/>
          <w:b w:val="0"/>
          <w:bCs w:val="0"/>
          <w:color w:val="auto"/>
          <w:sz w:val="22"/>
          <w:szCs w:val="22"/>
          <w:u w:val="none"/>
          <w:lang w:eastAsia="zh-CN"/>
        </w:rPr>
        <w:t>至业主委员会代表全体业主</w:t>
      </w:r>
      <w:r>
        <w:rPr>
          <w:rFonts w:hint="eastAsia" w:ascii="方正书宋_GBK" w:hAnsi="方正书宋_GBK" w:eastAsia="方正书宋_GBK" w:cs="方正书宋_GBK"/>
          <w:b w:val="0"/>
          <w:bCs w:val="0"/>
          <w:color w:val="auto"/>
          <w:sz w:val="22"/>
          <w:szCs w:val="22"/>
          <w:u w:val="none"/>
        </w:rPr>
        <w:t>与物业</w:t>
      </w:r>
      <w:r>
        <w:rPr>
          <w:rFonts w:hint="eastAsia" w:ascii="方正书宋_GBK" w:hAnsi="方正书宋_GBK" w:eastAsia="方正书宋_GBK" w:cs="方正书宋_GBK"/>
          <w:b w:val="0"/>
          <w:bCs w:val="0"/>
          <w:color w:val="auto"/>
          <w:sz w:val="22"/>
          <w:szCs w:val="22"/>
          <w:u w:val="none"/>
          <w:lang w:eastAsia="zh-CN"/>
        </w:rPr>
        <w:t>服</w:t>
      </w:r>
      <w:r>
        <w:rPr>
          <w:rFonts w:hint="eastAsia" w:ascii="方正书宋_GBK" w:hAnsi="方正书宋_GBK" w:eastAsia="方正书宋_GBK" w:cs="方正书宋_GBK"/>
          <w:b w:val="0"/>
          <w:bCs w:val="0"/>
          <w:color w:val="auto"/>
          <w:sz w:val="22"/>
          <w:szCs w:val="22"/>
          <w:u w:val="none"/>
        </w:rPr>
        <w:t>务企业签订的物业服务合同生效时</w:t>
      </w:r>
      <w:r>
        <w:rPr>
          <w:rFonts w:hint="eastAsia" w:ascii="方正书宋_GBK" w:hAnsi="方正书宋_GBK" w:eastAsia="方正书宋_GBK" w:cs="方正书宋_GBK"/>
          <w:b w:val="0"/>
          <w:bCs w:val="0"/>
          <w:color w:val="auto"/>
          <w:sz w:val="22"/>
          <w:szCs w:val="22"/>
          <w:u w:val="none"/>
          <w:lang w:eastAsia="zh-CN"/>
        </w:rPr>
        <w:t>止。</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color w:val="auto"/>
          <w:sz w:val="22"/>
          <w:szCs w:val="22"/>
          <w:u w:val="none"/>
        </w:rPr>
      </w:pPr>
      <w:r>
        <w:rPr>
          <w:rFonts w:hint="eastAsia" w:ascii="方正书宋_GBK" w:hAnsi="方正书宋_GBK" w:eastAsia="方正书宋_GBK" w:cs="方正书宋_GBK"/>
          <w:b w:val="0"/>
          <w:bCs w:val="0"/>
          <w:color w:val="auto"/>
          <w:sz w:val="22"/>
          <w:szCs w:val="22"/>
          <w:u w:val="none"/>
          <w:lang w:val="en-US" w:eastAsia="zh-CN"/>
        </w:rPr>
        <w:t>2.</w:t>
      </w:r>
      <w:r>
        <w:rPr>
          <w:rFonts w:hint="eastAsia" w:ascii="方正书宋_GBK" w:hAnsi="方正书宋_GBK" w:eastAsia="方正书宋_GBK" w:cs="方正书宋_GBK"/>
          <w:b w:val="0"/>
          <w:bCs w:val="0"/>
          <w:color w:val="auto"/>
          <w:sz w:val="22"/>
          <w:szCs w:val="22"/>
          <w:u w:val="none"/>
        </w:rPr>
        <w:t>自</w:t>
      </w:r>
      <w:r>
        <w:rPr>
          <w:rFonts w:hint="eastAsia" w:ascii="方正书宋_GBK" w:hAnsi="方正书宋_GBK" w:eastAsia="方正书宋_GBK" w:cs="方正书宋_GBK"/>
          <w:b w:val="0"/>
          <w:bCs w:val="0"/>
          <w:color w:val="auto"/>
          <w:sz w:val="22"/>
          <w:szCs w:val="22"/>
          <w:u w:val="single"/>
        </w:rPr>
        <w:t xml:space="preserve">  </w:t>
      </w:r>
      <w:r>
        <w:rPr>
          <w:rFonts w:hint="eastAsia" w:ascii="方正书宋_GBK" w:hAnsi="方正书宋_GBK" w:eastAsia="方正书宋_GBK" w:cs="方正书宋_GBK"/>
          <w:b w:val="0"/>
          <w:bCs w:val="0"/>
          <w:color w:val="auto"/>
          <w:sz w:val="22"/>
          <w:szCs w:val="22"/>
          <w:u w:val="single"/>
          <w:lang w:val="en-US" w:eastAsia="zh-CN"/>
        </w:rPr>
        <w:t xml:space="preserve"> </w:t>
      </w:r>
      <w:r>
        <w:rPr>
          <w:rFonts w:hint="eastAsia" w:ascii="方正书宋_GBK" w:hAnsi="方正书宋_GBK" w:eastAsia="方正书宋_GBK" w:cs="方正书宋_GBK"/>
          <w:b w:val="0"/>
          <w:bCs w:val="0"/>
          <w:color w:val="auto"/>
          <w:sz w:val="22"/>
          <w:szCs w:val="22"/>
          <w:u w:val="single"/>
        </w:rPr>
        <w:t xml:space="preserve"> </w:t>
      </w:r>
      <w:r>
        <w:rPr>
          <w:rFonts w:hint="eastAsia" w:ascii="方正书宋_GBK" w:hAnsi="方正书宋_GBK" w:eastAsia="方正书宋_GBK" w:cs="方正书宋_GBK"/>
          <w:b w:val="0"/>
          <w:bCs w:val="0"/>
          <w:color w:val="auto"/>
          <w:sz w:val="22"/>
          <w:szCs w:val="22"/>
          <w:u w:val="none"/>
        </w:rPr>
        <w:t>年</w:t>
      </w:r>
      <w:r>
        <w:rPr>
          <w:rFonts w:hint="eastAsia" w:ascii="方正书宋_GBK" w:hAnsi="方正书宋_GBK" w:eastAsia="方正书宋_GBK" w:cs="方正书宋_GBK"/>
          <w:b w:val="0"/>
          <w:bCs w:val="0"/>
          <w:color w:val="auto"/>
          <w:sz w:val="22"/>
          <w:szCs w:val="22"/>
          <w:u w:val="single"/>
        </w:rPr>
        <w:t xml:space="preserve">  </w:t>
      </w:r>
      <w:r>
        <w:rPr>
          <w:rFonts w:hint="eastAsia" w:ascii="方正书宋_GBK" w:hAnsi="方正书宋_GBK" w:eastAsia="方正书宋_GBK" w:cs="方正书宋_GBK"/>
          <w:b w:val="0"/>
          <w:bCs w:val="0"/>
          <w:color w:val="auto"/>
          <w:sz w:val="22"/>
          <w:szCs w:val="22"/>
          <w:u w:val="none"/>
        </w:rPr>
        <w:t>月</w:t>
      </w:r>
      <w:r>
        <w:rPr>
          <w:rFonts w:hint="eastAsia" w:ascii="方正书宋_GBK" w:hAnsi="方正书宋_GBK" w:eastAsia="方正书宋_GBK" w:cs="方正书宋_GBK"/>
          <w:b w:val="0"/>
          <w:bCs w:val="0"/>
          <w:color w:val="auto"/>
          <w:sz w:val="22"/>
          <w:szCs w:val="22"/>
          <w:u w:val="single"/>
        </w:rPr>
        <w:t xml:space="preserve">  </w:t>
      </w:r>
      <w:r>
        <w:rPr>
          <w:rFonts w:hint="eastAsia" w:ascii="方正书宋_GBK" w:hAnsi="方正书宋_GBK" w:eastAsia="方正书宋_GBK" w:cs="方正书宋_GBK"/>
          <w:b w:val="0"/>
          <w:bCs w:val="0"/>
          <w:color w:val="auto"/>
          <w:sz w:val="22"/>
          <w:szCs w:val="22"/>
          <w:u w:val="none"/>
        </w:rPr>
        <w:t>日起至</w:t>
      </w:r>
      <w:r>
        <w:rPr>
          <w:rFonts w:hint="eastAsia" w:ascii="方正书宋_GBK" w:hAnsi="方正书宋_GBK" w:eastAsia="方正书宋_GBK" w:cs="方正书宋_GBK"/>
          <w:b w:val="0"/>
          <w:bCs w:val="0"/>
          <w:color w:val="auto"/>
          <w:sz w:val="22"/>
          <w:szCs w:val="22"/>
          <w:u w:val="single"/>
        </w:rPr>
        <w:t xml:space="preserve">   </w:t>
      </w:r>
      <w:r>
        <w:rPr>
          <w:rFonts w:hint="eastAsia" w:ascii="方正书宋_GBK" w:hAnsi="方正书宋_GBK" w:eastAsia="方正书宋_GBK" w:cs="方正书宋_GBK"/>
          <w:b w:val="0"/>
          <w:bCs w:val="0"/>
          <w:color w:val="auto"/>
          <w:sz w:val="22"/>
          <w:szCs w:val="22"/>
          <w:u w:val="none"/>
        </w:rPr>
        <w:t>年</w:t>
      </w:r>
      <w:r>
        <w:rPr>
          <w:rFonts w:hint="eastAsia" w:ascii="方正书宋_GBK" w:hAnsi="方正书宋_GBK" w:eastAsia="方正书宋_GBK" w:cs="方正书宋_GBK"/>
          <w:b w:val="0"/>
          <w:bCs w:val="0"/>
          <w:color w:val="auto"/>
          <w:sz w:val="22"/>
          <w:szCs w:val="22"/>
          <w:u w:val="single"/>
        </w:rPr>
        <w:t xml:space="preserve">  </w:t>
      </w:r>
      <w:r>
        <w:rPr>
          <w:rFonts w:hint="eastAsia" w:ascii="方正书宋_GBK" w:hAnsi="方正书宋_GBK" w:eastAsia="方正书宋_GBK" w:cs="方正书宋_GBK"/>
          <w:b w:val="0"/>
          <w:bCs w:val="0"/>
          <w:color w:val="auto"/>
          <w:sz w:val="22"/>
          <w:szCs w:val="22"/>
          <w:u w:val="none"/>
          <w:lang w:eastAsia="zh-CN"/>
        </w:rPr>
        <w:t>月</w:t>
      </w:r>
      <w:r>
        <w:rPr>
          <w:rFonts w:hint="eastAsia" w:ascii="方正书宋_GBK" w:hAnsi="方正书宋_GBK" w:eastAsia="方正书宋_GBK" w:cs="方正书宋_GBK"/>
          <w:b w:val="0"/>
          <w:bCs w:val="0"/>
          <w:color w:val="auto"/>
          <w:sz w:val="22"/>
          <w:szCs w:val="22"/>
          <w:u w:val="single"/>
          <w:lang w:val="en-US" w:eastAsia="zh-CN"/>
        </w:rPr>
        <w:t xml:space="preserve">  </w:t>
      </w:r>
      <w:r>
        <w:rPr>
          <w:rFonts w:hint="eastAsia" w:ascii="方正书宋_GBK" w:hAnsi="方正书宋_GBK" w:eastAsia="方正书宋_GBK" w:cs="方正书宋_GBK"/>
          <w:b w:val="0"/>
          <w:bCs w:val="0"/>
          <w:color w:val="auto"/>
          <w:sz w:val="22"/>
          <w:szCs w:val="22"/>
          <w:u w:val="none"/>
        </w:rPr>
        <w:t>日止；但在本合同期限内，</w:t>
      </w:r>
      <w:r>
        <w:rPr>
          <w:rFonts w:hint="eastAsia" w:ascii="方正书宋_GBK" w:hAnsi="方正书宋_GBK" w:eastAsia="方正书宋_GBK" w:cs="方正书宋_GBK"/>
          <w:b w:val="0"/>
          <w:bCs w:val="0"/>
          <w:color w:val="auto"/>
          <w:sz w:val="22"/>
          <w:szCs w:val="22"/>
          <w:u w:val="none"/>
          <w:lang w:eastAsia="zh-CN"/>
        </w:rPr>
        <w:t>业主委员会代表全体业主</w:t>
      </w:r>
      <w:r>
        <w:rPr>
          <w:rFonts w:hint="eastAsia" w:ascii="方正书宋_GBK" w:hAnsi="方正书宋_GBK" w:eastAsia="方正书宋_GBK" w:cs="方正书宋_GBK"/>
          <w:b w:val="0"/>
          <w:bCs w:val="0"/>
          <w:color w:val="auto"/>
          <w:sz w:val="22"/>
          <w:szCs w:val="22"/>
          <w:u w:val="none"/>
        </w:rPr>
        <w:t>与物业</w:t>
      </w:r>
      <w:r>
        <w:rPr>
          <w:rFonts w:hint="eastAsia" w:ascii="方正书宋_GBK" w:hAnsi="方正书宋_GBK" w:eastAsia="方正书宋_GBK" w:cs="方正书宋_GBK"/>
          <w:b w:val="0"/>
          <w:bCs w:val="0"/>
          <w:color w:val="auto"/>
          <w:sz w:val="22"/>
          <w:szCs w:val="22"/>
          <w:u w:val="none"/>
          <w:lang w:eastAsia="zh-CN"/>
        </w:rPr>
        <w:t>服</w:t>
      </w:r>
      <w:r>
        <w:rPr>
          <w:rFonts w:hint="eastAsia" w:ascii="方正书宋_GBK" w:hAnsi="方正书宋_GBK" w:eastAsia="方正书宋_GBK" w:cs="方正书宋_GBK"/>
          <w:b w:val="0"/>
          <w:bCs w:val="0"/>
          <w:color w:val="auto"/>
          <w:sz w:val="22"/>
          <w:szCs w:val="22"/>
          <w:u w:val="none"/>
        </w:rPr>
        <w:t>务企业签订的物业服务合同生效时，本合同自动终止。</w:t>
      </w:r>
    </w:p>
    <w:p>
      <w:pPr>
        <w:keepNext w:val="0"/>
        <w:keepLines w:val="0"/>
        <w:pageBreakBefore w:val="0"/>
        <w:widowControl w:val="0"/>
        <w:kinsoku/>
        <w:wordWrap/>
        <w:overflowPunct/>
        <w:topLinePunct w:val="0"/>
        <w:autoSpaceDE/>
        <w:autoSpaceDN/>
        <w:bidi w:val="0"/>
        <w:adjustRightInd/>
        <w:snapToGrid/>
        <w:spacing w:line="420" w:lineRule="exact"/>
        <w:ind w:firstLine="442" w:firstLineChars="200"/>
        <w:textAlignment w:val="auto"/>
        <w:outlineLvl w:val="9"/>
        <w:rPr>
          <w:rFonts w:hint="eastAsia" w:ascii="方正书宋_GBK" w:hAnsi="方正书宋_GBK" w:eastAsia="方正书宋_GBK" w:cs="方正书宋_GBK"/>
          <w:b w:val="0"/>
          <w:bCs w:val="0"/>
          <w:color w:val="auto"/>
          <w:sz w:val="22"/>
          <w:szCs w:val="22"/>
          <w:u w:val="none"/>
        </w:rPr>
      </w:pPr>
      <w:r>
        <w:rPr>
          <w:rFonts w:hint="eastAsia" w:ascii="方正书宋_GBK" w:hAnsi="方正书宋_GBK" w:eastAsia="方正书宋_GBK" w:cs="方正书宋_GBK"/>
          <w:b/>
          <w:bCs/>
          <w:sz w:val="22"/>
          <w:szCs w:val="22"/>
        </w:rPr>
        <w:t>第三十</w:t>
      </w:r>
      <w:r>
        <w:rPr>
          <w:rFonts w:hint="eastAsia" w:ascii="方正书宋_GBK" w:hAnsi="方正书宋_GBK" w:eastAsia="方正书宋_GBK" w:cs="方正书宋_GBK"/>
          <w:b/>
          <w:bCs/>
          <w:sz w:val="22"/>
          <w:szCs w:val="22"/>
          <w:lang w:eastAsia="zh-CN"/>
        </w:rPr>
        <w:t>五</w:t>
      </w:r>
      <w:r>
        <w:rPr>
          <w:rFonts w:hint="eastAsia" w:ascii="方正书宋_GBK" w:hAnsi="方正书宋_GBK" w:eastAsia="方正书宋_GBK" w:cs="方正书宋_GBK"/>
          <w:b/>
          <w:bCs/>
          <w:sz w:val="22"/>
          <w:szCs w:val="22"/>
        </w:rPr>
        <w:t>条</w:t>
      </w:r>
      <w:r>
        <w:rPr>
          <w:rFonts w:hint="eastAsia" w:ascii="方正书宋_GBK" w:hAnsi="方正书宋_GBK" w:eastAsia="方正书宋_GBK" w:cs="方正书宋_GBK"/>
          <w:b w:val="0"/>
          <w:bCs w:val="0"/>
          <w:color w:val="000000"/>
          <w:sz w:val="22"/>
          <w:szCs w:val="22"/>
          <w:u w:val="none"/>
        </w:rPr>
        <w:t xml:space="preserve">  本合同期满前，业主大会尚未成立的，甲、乙双方应就是否延长本合同期限达成协议。双方同意续签，应于本合</w:t>
      </w:r>
      <w:r>
        <w:rPr>
          <w:rFonts w:hint="eastAsia" w:ascii="方正书宋_GBK" w:hAnsi="方正书宋_GBK" w:eastAsia="方正书宋_GBK" w:cs="方正书宋_GBK"/>
          <w:b w:val="0"/>
          <w:bCs w:val="0"/>
          <w:color w:val="auto"/>
          <w:sz w:val="22"/>
          <w:szCs w:val="22"/>
          <w:u w:val="none"/>
        </w:rPr>
        <w:t>同到期前</w:t>
      </w:r>
      <w:r>
        <w:rPr>
          <w:rFonts w:hint="eastAsia" w:ascii="方正书宋_GBK" w:hAnsi="方正书宋_GBK" w:eastAsia="方正书宋_GBK" w:cs="方正书宋_GBK"/>
          <w:b w:val="0"/>
          <w:bCs w:val="0"/>
          <w:color w:val="auto"/>
          <w:sz w:val="22"/>
          <w:szCs w:val="22"/>
          <w:u w:val="single"/>
        </w:rPr>
        <w:t xml:space="preserve">     </w:t>
      </w:r>
      <w:r>
        <w:rPr>
          <w:rFonts w:hint="eastAsia" w:ascii="方正书宋_GBK" w:hAnsi="方正书宋_GBK" w:eastAsia="方正书宋_GBK" w:cs="方正书宋_GBK"/>
          <w:b w:val="0"/>
          <w:bCs w:val="0"/>
          <w:color w:val="auto"/>
          <w:sz w:val="22"/>
          <w:szCs w:val="22"/>
          <w:u w:val="none"/>
        </w:rPr>
        <w:t>日内签订新的物业服务合同；未能达成一致的，甲方应在本合同期满前</w:t>
      </w:r>
      <w:r>
        <w:rPr>
          <w:rFonts w:hint="eastAsia" w:ascii="方正书宋_GBK" w:hAnsi="方正书宋_GBK" w:eastAsia="方正书宋_GBK" w:cs="方正书宋_GBK"/>
          <w:b w:val="0"/>
          <w:bCs w:val="0"/>
          <w:color w:val="auto"/>
          <w:sz w:val="22"/>
          <w:szCs w:val="22"/>
          <w:u w:val="none"/>
          <w:lang w:eastAsia="zh-CN"/>
        </w:rPr>
        <w:t>按本合同约定的服务质量</w:t>
      </w:r>
      <w:r>
        <w:rPr>
          <w:rFonts w:hint="eastAsia" w:ascii="方正书宋_GBK" w:hAnsi="方正书宋_GBK" w:eastAsia="方正书宋_GBK" w:cs="方正书宋_GBK"/>
          <w:b w:val="0"/>
          <w:bCs w:val="0"/>
          <w:color w:val="auto"/>
          <w:sz w:val="22"/>
          <w:szCs w:val="22"/>
          <w:u w:val="none"/>
        </w:rPr>
        <w:t>选聘新的物业服务企业。</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color w:val="000000"/>
          <w:sz w:val="22"/>
          <w:szCs w:val="22"/>
        </w:rPr>
      </w:pPr>
      <w:r>
        <w:rPr>
          <w:rFonts w:hint="eastAsia" w:ascii="方正书宋_GBK" w:hAnsi="方正书宋_GBK" w:eastAsia="方正书宋_GBK" w:cs="方正书宋_GBK"/>
          <w:b w:val="0"/>
          <w:bCs w:val="0"/>
          <w:color w:val="000000"/>
          <w:sz w:val="22"/>
          <w:szCs w:val="22"/>
        </w:rPr>
        <w:t>甲方决定不再聘用乙方的，应在期满前</w:t>
      </w:r>
      <w:r>
        <w:rPr>
          <w:rFonts w:hint="eastAsia" w:ascii="方正书宋_GBK" w:hAnsi="方正书宋_GBK" w:eastAsia="方正书宋_GBK" w:cs="方正书宋_GBK"/>
          <w:b w:val="0"/>
          <w:bCs w:val="0"/>
          <w:color w:val="000000"/>
          <w:sz w:val="22"/>
          <w:szCs w:val="22"/>
          <w:u w:val="single"/>
          <w:lang w:val="en-US" w:eastAsia="zh-CN"/>
        </w:rPr>
        <w:t xml:space="preserve">    </w:t>
      </w:r>
      <w:r>
        <w:rPr>
          <w:rFonts w:hint="eastAsia" w:ascii="方正书宋_GBK" w:hAnsi="方正书宋_GBK" w:eastAsia="方正书宋_GBK" w:cs="方正书宋_GBK"/>
          <w:b w:val="0"/>
          <w:bCs w:val="0"/>
          <w:color w:val="000000"/>
          <w:sz w:val="22"/>
          <w:szCs w:val="22"/>
        </w:rPr>
        <w:t>个月书面通知乙方；乙方决定不再续约的，应在期满前</w:t>
      </w:r>
      <w:r>
        <w:rPr>
          <w:rFonts w:hint="eastAsia" w:ascii="方正书宋_GBK" w:hAnsi="方正书宋_GBK" w:eastAsia="方正书宋_GBK" w:cs="方正书宋_GBK"/>
          <w:b w:val="0"/>
          <w:bCs w:val="0"/>
          <w:color w:val="000000"/>
          <w:sz w:val="22"/>
          <w:szCs w:val="22"/>
          <w:u w:val="single"/>
          <w:lang w:val="en-US" w:eastAsia="zh-CN"/>
        </w:rPr>
        <w:t xml:space="preserve">    </w:t>
      </w:r>
      <w:r>
        <w:rPr>
          <w:rFonts w:hint="eastAsia" w:ascii="方正书宋_GBK" w:hAnsi="方正书宋_GBK" w:eastAsia="方正书宋_GBK" w:cs="方正书宋_GBK"/>
          <w:b w:val="0"/>
          <w:bCs w:val="0"/>
          <w:color w:val="000000"/>
          <w:sz w:val="22"/>
          <w:szCs w:val="22"/>
        </w:rPr>
        <w:t>个月书面通知甲方。</w:t>
      </w:r>
    </w:p>
    <w:p>
      <w:pPr>
        <w:keepNext w:val="0"/>
        <w:keepLines w:val="0"/>
        <w:pageBreakBefore w:val="0"/>
        <w:kinsoku/>
        <w:overflowPunct/>
        <w:topLinePunct w:val="0"/>
        <w:autoSpaceDE/>
        <w:autoSpaceDN/>
        <w:bidi w:val="0"/>
        <w:adjustRightInd/>
        <w:snapToGrid/>
        <w:spacing w:line="420" w:lineRule="exact"/>
        <w:ind w:firstLine="442"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bCs/>
          <w:sz w:val="22"/>
          <w:szCs w:val="22"/>
        </w:rPr>
        <w:t>第</w:t>
      </w:r>
      <w:r>
        <w:rPr>
          <w:rFonts w:hint="eastAsia" w:ascii="方正书宋_GBK" w:hAnsi="方正书宋_GBK" w:eastAsia="方正书宋_GBK" w:cs="方正书宋_GBK"/>
          <w:b/>
          <w:bCs/>
          <w:sz w:val="22"/>
          <w:szCs w:val="22"/>
          <w:lang w:eastAsia="zh-CN"/>
        </w:rPr>
        <w:t>三十六</w:t>
      </w:r>
      <w:r>
        <w:rPr>
          <w:rFonts w:hint="eastAsia" w:ascii="方正书宋_GBK" w:hAnsi="方正书宋_GBK" w:eastAsia="方正书宋_GBK" w:cs="方正书宋_GBK"/>
          <w:b/>
          <w:bCs/>
          <w:sz w:val="22"/>
          <w:szCs w:val="22"/>
        </w:rPr>
        <w:t>条</w:t>
      </w:r>
      <w:r>
        <w:rPr>
          <w:rFonts w:hint="eastAsia" w:ascii="方正书宋_GBK" w:hAnsi="方正书宋_GBK" w:eastAsia="方正书宋_GBK" w:cs="方正书宋_GBK"/>
          <w:b w:val="0"/>
          <w:bCs w:val="0"/>
          <w:sz w:val="22"/>
          <w:szCs w:val="22"/>
        </w:rPr>
        <w:t>　本合同期满前发生下列情形且业主大会尚未成立的，甲方可以终止合同另行选聘物业服务企业：</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（一）乙方违约无法提供和达到本合同第</w:t>
      </w:r>
      <w:r>
        <w:rPr>
          <w:rFonts w:hint="eastAsia" w:ascii="方正书宋_GBK" w:hAnsi="方正书宋_GBK" w:eastAsia="方正书宋_GBK" w:cs="方正书宋_GBK"/>
          <w:b w:val="0"/>
          <w:bCs w:val="0"/>
          <w:sz w:val="22"/>
          <w:szCs w:val="22"/>
          <w:lang w:eastAsia="zh-CN"/>
        </w:rPr>
        <w:t>四</w:t>
      </w:r>
      <w:r>
        <w:rPr>
          <w:rFonts w:hint="eastAsia" w:ascii="方正书宋_GBK" w:hAnsi="方正书宋_GBK" w:eastAsia="方正书宋_GBK" w:cs="方正书宋_GBK"/>
          <w:b w:val="0"/>
          <w:bCs w:val="0"/>
          <w:sz w:val="22"/>
          <w:szCs w:val="22"/>
        </w:rPr>
        <w:t>条约定的服务内容和服务标准，征得</w:t>
      </w:r>
      <w:r>
        <w:rPr>
          <w:rFonts w:hint="eastAsia" w:ascii="方正书宋_GBK" w:hAnsi="方正书宋_GBK" w:eastAsia="方正书宋_GBK" w:cs="方正书宋_GBK"/>
          <w:b w:val="0"/>
          <w:bCs w:val="0"/>
          <w:sz w:val="22"/>
          <w:szCs w:val="22"/>
          <w:lang w:eastAsia="zh-CN"/>
        </w:rPr>
        <w:t>专有部分占建筑物总面积过半数的业主且总人数过半数的业主同意</w:t>
      </w:r>
      <w:r>
        <w:rPr>
          <w:rFonts w:hint="eastAsia" w:ascii="方正书宋_GBK" w:hAnsi="方正书宋_GBK" w:eastAsia="方正书宋_GBK" w:cs="方正书宋_GBK"/>
          <w:b w:val="0"/>
          <w:bCs w:val="0"/>
          <w:sz w:val="22"/>
          <w:szCs w:val="22"/>
        </w:rPr>
        <w:t>解聘原物业服务企业的；</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（二）乙方提出解除合同的； </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lang w:eastAsia="zh-CN"/>
        </w:rPr>
      </w:pPr>
      <w:r>
        <w:rPr>
          <w:rFonts w:hint="eastAsia" w:ascii="方正书宋_GBK" w:hAnsi="方正书宋_GBK" w:eastAsia="方正书宋_GBK" w:cs="方正书宋_GBK"/>
          <w:b w:val="0"/>
          <w:bCs w:val="0"/>
          <w:sz w:val="22"/>
          <w:szCs w:val="22"/>
        </w:rPr>
        <w:t>（三）乙方因解散、破产等原因无法履行合同的</w:t>
      </w:r>
      <w:r>
        <w:rPr>
          <w:rFonts w:hint="eastAsia" w:ascii="方正书宋_GBK" w:hAnsi="方正书宋_GBK" w:eastAsia="方正书宋_GBK" w:cs="方正书宋_GBK"/>
          <w:b w:val="0"/>
          <w:bCs w:val="0"/>
          <w:sz w:val="22"/>
          <w:szCs w:val="22"/>
          <w:lang w:eastAsia="zh-CN"/>
        </w:rPr>
        <w:t>；</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u w:val="none"/>
          <w:lang w:val="en-US" w:eastAsia="zh-CN"/>
        </w:rPr>
      </w:pPr>
      <w:r>
        <w:rPr>
          <w:rFonts w:hint="eastAsia" w:ascii="方正书宋_GBK" w:hAnsi="方正书宋_GBK" w:eastAsia="方正书宋_GBK" w:cs="方正书宋_GBK"/>
          <w:b w:val="0"/>
          <w:bCs w:val="0"/>
          <w:sz w:val="22"/>
          <w:szCs w:val="22"/>
          <w:lang w:eastAsia="zh-CN"/>
        </w:rPr>
        <w:t>（四）</w:t>
      </w:r>
      <w:r>
        <w:rPr>
          <w:rFonts w:hint="eastAsia" w:ascii="方正书宋_GBK" w:hAnsi="方正书宋_GBK" w:eastAsia="方正书宋_GBK" w:cs="方正书宋_GBK"/>
          <w:b w:val="0"/>
          <w:bCs w:val="0"/>
          <w:sz w:val="22"/>
          <w:szCs w:val="22"/>
          <w:u w:val="single"/>
          <w:lang w:val="en-US" w:eastAsia="zh-CN"/>
        </w:rPr>
        <w:t xml:space="preserve">                                             </w:t>
      </w:r>
      <w:r>
        <w:rPr>
          <w:rFonts w:hint="eastAsia" w:ascii="方正书宋_GBK" w:hAnsi="方正书宋_GBK" w:eastAsia="方正书宋_GBK" w:cs="方正书宋_GBK"/>
          <w:b w:val="0"/>
          <w:bCs w:val="0"/>
          <w:sz w:val="22"/>
          <w:szCs w:val="22"/>
          <w:u w:val="none"/>
          <w:lang w:val="en-US" w:eastAsia="zh-CN"/>
        </w:rPr>
        <w:t>。</w:t>
      </w:r>
    </w:p>
    <w:p>
      <w:pPr>
        <w:keepNext w:val="0"/>
        <w:keepLines w:val="0"/>
        <w:pageBreakBefore w:val="0"/>
        <w:kinsoku/>
        <w:overflowPunct/>
        <w:topLinePunct w:val="0"/>
        <w:autoSpaceDE/>
        <w:autoSpaceDN/>
        <w:bidi w:val="0"/>
        <w:adjustRightInd/>
        <w:snapToGrid/>
        <w:spacing w:line="420" w:lineRule="exact"/>
        <w:ind w:firstLine="442"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bCs/>
          <w:sz w:val="22"/>
          <w:szCs w:val="22"/>
        </w:rPr>
        <w:t>第</w:t>
      </w:r>
      <w:r>
        <w:rPr>
          <w:rFonts w:hint="eastAsia" w:ascii="方正书宋_GBK" w:hAnsi="方正书宋_GBK" w:eastAsia="方正书宋_GBK" w:cs="方正书宋_GBK"/>
          <w:b/>
          <w:bCs/>
          <w:sz w:val="22"/>
          <w:szCs w:val="22"/>
          <w:lang w:eastAsia="zh-CN"/>
        </w:rPr>
        <w:t>三十七</w:t>
      </w:r>
      <w:r>
        <w:rPr>
          <w:rFonts w:hint="eastAsia" w:ascii="方正书宋_GBK" w:hAnsi="方正书宋_GBK" w:eastAsia="方正书宋_GBK" w:cs="方正书宋_GBK"/>
          <w:b/>
          <w:bCs/>
          <w:sz w:val="22"/>
          <w:szCs w:val="22"/>
        </w:rPr>
        <w:t>条</w:t>
      </w:r>
      <w:r>
        <w:rPr>
          <w:rFonts w:hint="eastAsia" w:ascii="方正书宋_GBK" w:hAnsi="方正书宋_GBK" w:eastAsia="方正书宋_GBK" w:cs="方正书宋_GBK"/>
          <w:b w:val="0"/>
          <w:bCs w:val="0"/>
          <w:sz w:val="22"/>
          <w:szCs w:val="22"/>
        </w:rPr>
        <w:t>　自本合同终止</w:t>
      </w:r>
      <w:r>
        <w:rPr>
          <w:rFonts w:hint="eastAsia" w:ascii="方正书宋_GBK" w:hAnsi="方正书宋_GBK" w:eastAsia="方正书宋_GBK" w:cs="方正书宋_GBK"/>
          <w:b w:val="0"/>
          <w:bCs w:val="0"/>
          <w:sz w:val="22"/>
          <w:szCs w:val="22"/>
          <w:lang w:eastAsia="zh-CN"/>
        </w:rPr>
        <w:t>前</w:t>
      </w:r>
      <w:r>
        <w:rPr>
          <w:rFonts w:hint="eastAsia" w:ascii="方正书宋_GBK" w:hAnsi="方正书宋_GBK" w:eastAsia="方正书宋_GBK" w:cs="方正书宋_GBK"/>
          <w:b w:val="0"/>
          <w:bCs w:val="0"/>
          <w:sz w:val="22"/>
          <w:szCs w:val="22"/>
          <w:u w:val="single"/>
          <w:lang w:val="en-US" w:eastAsia="zh-CN"/>
        </w:rPr>
        <w:t xml:space="preserve">   </w:t>
      </w:r>
      <w:r>
        <w:rPr>
          <w:rFonts w:hint="eastAsia" w:ascii="方正书宋_GBK" w:hAnsi="方正书宋_GBK" w:eastAsia="方正书宋_GBK" w:cs="方正书宋_GBK"/>
          <w:b w:val="0"/>
          <w:bCs w:val="0"/>
          <w:sz w:val="22"/>
          <w:szCs w:val="22"/>
        </w:rPr>
        <w:t>日内，乙方应将物业服务费用预收及欠款的清算、外包合同及经营收益合同的履行及</w:t>
      </w:r>
      <w:r>
        <w:rPr>
          <w:rFonts w:hint="eastAsia" w:ascii="方正书宋_GBK" w:hAnsi="方正书宋_GBK" w:eastAsia="方正书宋_GBK" w:cs="方正书宋_GBK"/>
          <w:b w:val="0"/>
          <w:bCs w:val="0"/>
          <w:color w:val="000000"/>
          <w:sz w:val="22"/>
          <w:szCs w:val="22"/>
        </w:rPr>
        <w:t>物业共有部位及共用设施设备的运行状况、相关档案资料等</w:t>
      </w:r>
      <w:r>
        <w:rPr>
          <w:rFonts w:hint="eastAsia" w:ascii="方正书宋_GBK" w:hAnsi="方正书宋_GBK" w:eastAsia="方正书宋_GBK" w:cs="方正书宋_GBK"/>
          <w:b w:val="0"/>
          <w:bCs w:val="0"/>
          <w:sz w:val="22"/>
          <w:szCs w:val="22"/>
        </w:rPr>
        <w:t>完整地移交给业主委员会；业主委员会尚未成立的，移交给</w:t>
      </w:r>
      <w:r>
        <w:rPr>
          <w:rFonts w:hint="eastAsia" w:ascii="方正书宋_GBK" w:hAnsi="方正书宋_GBK" w:eastAsia="方正书宋_GBK" w:cs="方正书宋_GBK"/>
          <w:b w:val="0"/>
          <w:bCs w:val="0"/>
          <w:sz w:val="22"/>
          <w:szCs w:val="22"/>
          <w:u w:val="single"/>
        </w:rPr>
        <w:t>　</w:t>
      </w:r>
      <w:r>
        <w:rPr>
          <w:rFonts w:hint="eastAsia" w:ascii="方正书宋_GBK" w:hAnsi="方正书宋_GBK" w:eastAsia="方正书宋_GBK" w:cs="方正书宋_GBK"/>
          <w:b w:val="0"/>
          <w:bCs w:val="0"/>
          <w:sz w:val="22"/>
          <w:szCs w:val="22"/>
          <w:u w:val="single"/>
          <w:lang w:val="en-US" w:eastAsia="zh-CN"/>
        </w:rPr>
        <w:t xml:space="preserve">  </w:t>
      </w:r>
      <w:r>
        <w:rPr>
          <w:rFonts w:hint="eastAsia" w:ascii="方正书宋_GBK" w:hAnsi="方正书宋_GBK" w:eastAsia="方正书宋_GBK" w:cs="方正书宋_GBK"/>
          <w:b w:val="0"/>
          <w:bCs w:val="0"/>
          <w:sz w:val="22"/>
          <w:szCs w:val="22"/>
          <w:u w:val="single"/>
        </w:rPr>
        <w:t xml:space="preserve">    </w:t>
      </w:r>
      <w:r>
        <w:rPr>
          <w:rFonts w:hint="eastAsia" w:ascii="方正书宋_GBK" w:hAnsi="方正书宋_GBK" w:eastAsia="方正书宋_GBK" w:cs="方正书宋_GBK"/>
          <w:b w:val="0"/>
          <w:bCs w:val="0"/>
          <w:sz w:val="22"/>
          <w:szCs w:val="22"/>
        </w:rPr>
        <w:t>代管。乙方不得以任何理由拒绝、拖延移交。</w:t>
      </w:r>
    </w:p>
    <w:p>
      <w:pPr>
        <w:keepNext w:val="0"/>
        <w:keepLines w:val="0"/>
        <w:pageBreakBefore w:val="0"/>
        <w:kinsoku/>
        <w:overflowPunct/>
        <w:topLinePunct w:val="0"/>
        <w:autoSpaceDE/>
        <w:autoSpaceDN/>
        <w:bidi w:val="0"/>
        <w:adjustRightInd/>
        <w:snapToGrid/>
        <w:spacing w:line="420" w:lineRule="exact"/>
        <w:ind w:firstLine="442"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bCs/>
          <w:sz w:val="22"/>
          <w:szCs w:val="22"/>
        </w:rPr>
        <w:t>第</w:t>
      </w:r>
      <w:r>
        <w:rPr>
          <w:rFonts w:hint="eastAsia" w:ascii="方正书宋_GBK" w:hAnsi="方正书宋_GBK" w:eastAsia="方正书宋_GBK" w:cs="方正书宋_GBK"/>
          <w:b/>
          <w:bCs/>
          <w:sz w:val="22"/>
          <w:szCs w:val="22"/>
          <w:lang w:eastAsia="zh-CN"/>
        </w:rPr>
        <w:t>三</w:t>
      </w:r>
      <w:r>
        <w:rPr>
          <w:rFonts w:hint="eastAsia" w:ascii="方正书宋_GBK" w:hAnsi="方正书宋_GBK" w:eastAsia="方正书宋_GBK" w:cs="方正书宋_GBK"/>
          <w:b/>
          <w:bCs/>
          <w:sz w:val="22"/>
          <w:szCs w:val="22"/>
        </w:rPr>
        <w:t>十</w:t>
      </w:r>
      <w:r>
        <w:rPr>
          <w:rFonts w:hint="eastAsia" w:ascii="方正书宋_GBK" w:hAnsi="方正书宋_GBK" w:eastAsia="方正书宋_GBK" w:cs="方正书宋_GBK"/>
          <w:b/>
          <w:bCs/>
          <w:sz w:val="22"/>
          <w:szCs w:val="22"/>
          <w:lang w:eastAsia="zh-CN"/>
        </w:rPr>
        <w:t>八</w:t>
      </w:r>
      <w:r>
        <w:rPr>
          <w:rFonts w:hint="eastAsia" w:ascii="方正书宋_GBK" w:hAnsi="方正书宋_GBK" w:eastAsia="方正书宋_GBK" w:cs="方正书宋_GBK"/>
          <w:b/>
          <w:bCs/>
          <w:sz w:val="22"/>
          <w:szCs w:val="22"/>
        </w:rPr>
        <w:t>条</w:t>
      </w:r>
      <w:r>
        <w:rPr>
          <w:rFonts w:hint="eastAsia" w:ascii="方正书宋_GBK" w:hAnsi="方正书宋_GBK" w:eastAsia="方正书宋_GBK" w:cs="方正书宋_GBK"/>
          <w:b w:val="0"/>
          <w:bCs w:val="0"/>
          <w:sz w:val="22"/>
          <w:szCs w:val="22"/>
        </w:rPr>
        <w:t>　甲方与物业买受人签订的房屋买卖合同，应当包含本合同约定的内容；物业买受人签订房屋买卖合同，即为</w:t>
      </w:r>
      <w:r>
        <w:rPr>
          <w:rFonts w:hint="eastAsia" w:ascii="方正书宋_GBK" w:hAnsi="方正书宋_GBK" w:eastAsia="方正书宋_GBK" w:cs="方正书宋_GBK"/>
          <w:b w:val="0"/>
          <w:bCs w:val="0"/>
          <w:sz w:val="22"/>
          <w:szCs w:val="22"/>
          <w:lang w:eastAsia="zh-CN"/>
        </w:rPr>
        <w:t>对</w:t>
      </w:r>
      <w:r>
        <w:rPr>
          <w:rFonts w:hint="eastAsia" w:ascii="方正书宋_GBK" w:hAnsi="方正书宋_GBK" w:eastAsia="方正书宋_GBK" w:cs="方正书宋_GBK"/>
          <w:b w:val="0"/>
          <w:bCs w:val="0"/>
          <w:sz w:val="22"/>
          <w:szCs w:val="22"/>
        </w:rPr>
        <w:t>接受本合同内容的承诺。</w:t>
      </w:r>
    </w:p>
    <w:p>
      <w:pPr>
        <w:keepNext w:val="0"/>
        <w:keepLines w:val="0"/>
        <w:pageBreakBefore w:val="0"/>
        <w:kinsoku/>
        <w:overflowPunct/>
        <w:topLinePunct w:val="0"/>
        <w:autoSpaceDE/>
        <w:autoSpaceDN/>
        <w:bidi w:val="0"/>
        <w:adjustRightInd/>
        <w:snapToGrid/>
        <w:spacing w:line="420" w:lineRule="exact"/>
        <w:ind w:firstLine="442"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bCs/>
          <w:sz w:val="22"/>
          <w:szCs w:val="22"/>
        </w:rPr>
        <w:t>第</w:t>
      </w:r>
      <w:r>
        <w:rPr>
          <w:rFonts w:hint="eastAsia" w:ascii="方正书宋_GBK" w:hAnsi="方正书宋_GBK" w:eastAsia="方正书宋_GBK" w:cs="方正书宋_GBK"/>
          <w:b/>
          <w:bCs/>
          <w:sz w:val="22"/>
          <w:szCs w:val="22"/>
          <w:lang w:eastAsia="zh-CN"/>
        </w:rPr>
        <w:t>三十九</w:t>
      </w:r>
      <w:r>
        <w:rPr>
          <w:rFonts w:hint="eastAsia" w:ascii="方正书宋_GBK" w:hAnsi="方正书宋_GBK" w:eastAsia="方正书宋_GBK" w:cs="方正书宋_GBK"/>
          <w:b/>
          <w:bCs/>
          <w:sz w:val="22"/>
          <w:szCs w:val="22"/>
        </w:rPr>
        <w:t>条</w:t>
      </w:r>
      <w:r>
        <w:rPr>
          <w:rFonts w:hint="eastAsia" w:ascii="方正书宋_GBK" w:hAnsi="方正书宋_GBK" w:eastAsia="方正书宋_GBK" w:cs="方正书宋_GBK"/>
          <w:b w:val="0"/>
          <w:bCs w:val="0"/>
          <w:sz w:val="22"/>
          <w:szCs w:val="22"/>
        </w:rPr>
        <w:t>　业主可与物业使用人就本合同的权利义务进行约定，但物业使用人违反本合同约定的，业主应承担连带责任。</w:t>
      </w:r>
    </w:p>
    <w:p>
      <w:pPr>
        <w:keepNext w:val="0"/>
        <w:keepLines w:val="0"/>
        <w:pageBreakBefore w:val="0"/>
        <w:kinsoku/>
        <w:overflowPunct/>
        <w:topLinePunct w:val="0"/>
        <w:autoSpaceDE/>
        <w:autoSpaceDN/>
        <w:bidi w:val="0"/>
        <w:adjustRightInd/>
        <w:snapToGrid/>
        <w:spacing w:line="420" w:lineRule="exact"/>
        <w:ind w:firstLine="442"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bCs/>
          <w:sz w:val="22"/>
          <w:szCs w:val="22"/>
        </w:rPr>
        <w:t>第</w:t>
      </w:r>
      <w:r>
        <w:rPr>
          <w:rFonts w:hint="eastAsia" w:ascii="方正书宋_GBK" w:hAnsi="方正书宋_GBK" w:eastAsia="方正书宋_GBK" w:cs="方正书宋_GBK"/>
          <w:b/>
          <w:bCs/>
          <w:sz w:val="22"/>
          <w:szCs w:val="22"/>
          <w:lang w:eastAsia="zh-CN"/>
        </w:rPr>
        <w:t>四十</w:t>
      </w:r>
      <w:r>
        <w:rPr>
          <w:rFonts w:hint="eastAsia" w:ascii="方正书宋_GBK" w:hAnsi="方正书宋_GBK" w:eastAsia="方正书宋_GBK" w:cs="方正书宋_GBK"/>
          <w:b/>
          <w:bCs/>
          <w:sz w:val="22"/>
          <w:szCs w:val="22"/>
        </w:rPr>
        <w:t>条</w:t>
      </w:r>
      <w:r>
        <w:rPr>
          <w:rFonts w:hint="eastAsia" w:ascii="方正书宋_GBK" w:hAnsi="方正书宋_GBK" w:eastAsia="方正书宋_GBK" w:cs="方正书宋_GBK"/>
          <w:b w:val="0"/>
          <w:bCs w:val="0"/>
          <w:sz w:val="22"/>
          <w:szCs w:val="22"/>
        </w:rPr>
        <w:t>　本合同的附件为本合同不可分割的组成部分，与本合同具有同等法律效力。</w:t>
      </w:r>
    </w:p>
    <w:p>
      <w:pPr>
        <w:keepNext w:val="0"/>
        <w:keepLines w:val="0"/>
        <w:pageBreakBefore w:val="0"/>
        <w:kinsoku/>
        <w:overflowPunct/>
        <w:topLinePunct w:val="0"/>
        <w:autoSpaceDE/>
        <w:autoSpaceDN/>
        <w:bidi w:val="0"/>
        <w:adjustRightInd/>
        <w:snapToGrid/>
        <w:spacing w:line="420" w:lineRule="exact"/>
        <w:ind w:firstLine="442"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bCs/>
          <w:sz w:val="22"/>
          <w:szCs w:val="22"/>
        </w:rPr>
        <w:t>第四十</w:t>
      </w:r>
      <w:r>
        <w:rPr>
          <w:rFonts w:hint="eastAsia" w:ascii="方正书宋_GBK" w:hAnsi="方正书宋_GBK" w:eastAsia="方正书宋_GBK" w:cs="方正书宋_GBK"/>
          <w:b/>
          <w:bCs/>
          <w:sz w:val="22"/>
          <w:szCs w:val="22"/>
          <w:lang w:eastAsia="zh-CN"/>
        </w:rPr>
        <w:t>一</w:t>
      </w:r>
      <w:r>
        <w:rPr>
          <w:rFonts w:hint="eastAsia" w:ascii="方正书宋_GBK" w:hAnsi="方正书宋_GBK" w:eastAsia="方正书宋_GBK" w:cs="方正书宋_GBK"/>
          <w:b/>
          <w:bCs/>
          <w:sz w:val="22"/>
          <w:szCs w:val="22"/>
        </w:rPr>
        <w:t>条</w:t>
      </w:r>
      <w:r>
        <w:rPr>
          <w:rFonts w:hint="eastAsia" w:ascii="方正书宋_GBK" w:hAnsi="方正书宋_GBK" w:eastAsia="方正书宋_GBK" w:cs="方正书宋_GBK"/>
          <w:b w:val="0"/>
          <w:bCs w:val="0"/>
          <w:sz w:val="22"/>
          <w:szCs w:val="22"/>
        </w:rPr>
        <w:t>　本合同自双方签章之日起生效。本合同未尽事宜，双方可另行以书面形式签订补充协议，涉及业主权益的应在物业区域公示。</w:t>
      </w:r>
    </w:p>
    <w:p>
      <w:pPr>
        <w:keepNext w:val="0"/>
        <w:keepLines w:val="0"/>
        <w:pageBreakBefore w:val="0"/>
        <w:kinsoku/>
        <w:overflowPunct/>
        <w:topLinePunct w:val="0"/>
        <w:autoSpaceDE/>
        <w:autoSpaceDN/>
        <w:bidi w:val="0"/>
        <w:adjustRightInd/>
        <w:snapToGrid/>
        <w:spacing w:line="420" w:lineRule="exact"/>
        <w:ind w:firstLine="442"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bCs/>
          <w:sz w:val="22"/>
          <w:szCs w:val="22"/>
        </w:rPr>
        <w:t>第四十</w:t>
      </w:r>
      <w:r>
        <w:rPr>
          <w:rFonts w:hint="eastAsia" w:ascii="方正书宋_GBK" w:hAnsi="方正书宋_GBK" w:eastAsia="方正书宋_GBK" w:cs="方正书宋_GBK"/>
          <w:b/>
          <w:bCs/>
          <w:sz w:val="22"/>
          <w:szCs w:val="22"/>
          <w:lang w:eastAsia="zh-CN"/>
        </w:rPr>
        <w:t>二</w:t>
      </w:r>
      <w:r>
        <w:rPr>
          <w:rFonts w:hint="eastAsia" w:ascii="方正书宋_GBK" w:hAnsi="方正书宋_GBK" w:eastAsia="方正书宋_GBK" w:cs="方正书宋_GBK"/>
          <w:b/>
          <w:bCs/>
          <w:sz w:val="22"/>
          <w:szCs w:val="22"/>
        </w:rPr>
        <w:t>条</w:t>
      </w:r>
      <w:r>
        <w:rPr>
          <w:rFonts w:hint="eastAsia" w:ascii="方正书宋_GBK" w:hAnsi="方正书宋_GBK" w:eastAsia="方正书宋_GBK" w:cs="方正书宋_GBK"/>
          <w:b w:val="0"/>
          <w:bCs w:val="0"/>
          <w:sz w:val="22"/>
          <w:szCs w:val="22"/>
        </w:rPr>
        <w:t>　本合同在履行中发生争议，由双方协商解决；协商不成，双方可选择以下第</w:t>
      </w:r>
      <w:r>
        <w:rPr>
          <w:rFonts w:hint="eastAsia" w:ascii="方正书宋_GBK" w:hAnsi="方正书宋_GBK" w:eastAsia="方正书宋_GBK" w:cs="方正书宋_GBK"/>
          <w:b w:val="0"/>
          <w:bCs w:val="0"/>
          <w:sz w:val="22"/>
          <w:szCs w:val="22"/>
          <w:u w:val="single"/>
        </w:rPr>
        <w:t xml:space="preserve">　 </w:t>
      </w:r>
      <w:r>
        <w:rPr>
          <w:rFonts w:hint="eastAsia" w:ascii="方正书宋_GBK" w:hAnsi="方正书宋_GBK" w:eastAsia="方正书宋_GBK" w:cs="方正书宋_GBK"/>
          <w:b w:val="0"/>
          <w:bCs w:val="0"/>
          <w:sz w:val="22"/>
          <w:szCs w:val="22"/>
        </w:rPr>
        <w:t>种方式处理：</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lang w:eastAsia="zh-CN"/>
        </w:rPr>
      </w:pPr>
      <w:r>
        <w:rPr>
          <w:rFonts w:hint="eastAsia" w:ascii="方正书宋_GBK" w:hAnsi="方正书宋_GBK" w:eastAsia="方正书宋_GBK" w:cs="方正书宋_GBK"/>
          <w:b w:val="0"/>
          <w:bCs w:val="0"/>
          <w:sz w:val="22"/>
          <w:szCs w:val="22"/>
          <w:lang w:val="en-US" w:eastAsia="zh-CN"/>
        </w:rPr>
        <w:t>1.向</w:t>
      </w:r>
      <w:r>
        <w:rPr>
          <w:rFonts w:hint="eastAsia" w:ascii="方正书宋_GBK" w:hAnsi="方正书宋_GBK" w:eastAsia="方正书宋_GBK" w:cs="方正书宋_GBK"/>
          <w:b w:val="0"/>
          <w:bCs w:val="0"/>
          <w:sz w:val="22"/>
          <w:szCs w:val="22"/>
          <w:u w:val="single"/>
          <w:lang w:val="en-US" w:eastAsia="zh-CN"/>
        </w:rPr>
        <w:t xml:space="preserve">           </w:t>
      </w:r>
      <w:r>
        <w:rPr>
          <w:rFonts w:hint="eastAsia" w:ascii="方正书宋_GBK" w:hAnsi="方正书宋_GBK" w:eastAsia="方正书宋_GBK" w:cs="方正书宋_GBK"/>
          <w:b w:val="0"/>
          <w:bCs w:val="0"/>
          <w:sz w:val="22"/>
          <w:szCs w:val="22"/>
        </w:rPr>
        <w:t>仲裁委员会申请仲裁</w:t>
      </w:r>
      <w:r>
        <w:rPr>
          <w:rFonts w:hint="eastAsia" w:ascii="方正书宋_GBK" w:hAnsi="方正书宋_GBK" w:eastAsia="方正书宋_GBK" w:cs="方正书宋_GBK"/>
          <w:b w:val="0"/>
          <w:bCs w:val="0"/>
          <w:sz w:val="22"/>
          <w:szCs w:val="22"/>
          <w:lang w:eastAsia="zh-CN"/>
        </w:rPr>
        <w:t>。</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lang w:val="en-US" w:eastAsia="zh-CN"/>
        </w:rPr>
        <w:t>2.向</w:t>
      </w:r>
      <w:r>
        <w:rPr>
          <w:rFonts w:hint="eastAsia" w:ascii="方正书宋_GBK" w:hAnsi="方正书宋_GBK" w:eastAsia="方正书宋_GBK" w:cs="方正书宋_GBK"/>
          <w:b w:val="0"/>
          <w:bCs w:val="0"/>
          <w:sz w:val="22"/>
          <w:szCs w:val="22"/>
          <w:u w:val="single"/>
          <w:lang w:val="en-US" w:eastAsia="zh-CN"/>
        </w:rPr>
        <w:t xml:space="preserve">           </w:t>
      </w:r>
      <w:r>
        <w:rPr>
          <w:rFonts w:hint="eastAsia" w:ascii="方正书宋_GBK" w:hAnsi="方正书宋_GBK" w:eastAsia="方正书宋_GBK" w:cs="方正书宋_GBK"/>
          <w:b w:val="0"/>
          <w:bCs w:val="0"/>
          <w:sz w:val="22"/>
          <w:szCs w:val="22"/>
        </w:rPr>
        <w:t>人民法院提起诉讼。</w:t>
      </w:r>
    </w:p>
    <w:p>
      <w:pPr>
        <w:keepNext w:val="0"/>
        <w:keepLines w:val="0"/>
        <w:pageBreakBefore w:val="0"/>
        <w:kinsoku/>
        <w:overflowPunct/>
        <w:topLinePunct w:val="0"/>
        <w:autoSpaceDE/>
        <w:autoSpaceDN/>
        <w:bidi w:val="0"/>
        <w:adjustRightInd/>
        <w:snapToGrid/>
        <w:spacing w:line="420" w:lineRule="exact"/>
        <w:ind w:firstLine="442"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bCs/>
          <w:sz w:val="22"/>
          <w:szCs w:val="22"/>
        </w:rPr>
        <w:t>第四十</w:t>
      </w:r>
      <w:r>
        <w:rPr>
          <w:rFonts w:hint="eastAsia" w:ascii="方正书宋_GBK" w:hAnsi="方正书宋_GBK" w:eastAsia="方正书宋_GBK" w:cs="方正书宋_GBK"/>
          <w:b/>
          <w:bCs/>
          <w:sz w:val="22"/>
          <w:szCs w:val="22"/>
          <w:lang w:eastAsia="zh-CN"/>
        </w:rPr>
        <w:t>三</w:t>
      </w:r>
      <w:r>
        <w:rPr>
          <w:rFonts w:hint="eastAsia" w:ascii="方正书宋_GBK" w:hAnsi="方正书宋_GBK" w:eastAsia="方正书宋_GBK" w:cs="方正书宋_GBK"/>
          <w:b/>
          <w:bCs/>
          <w:sz w:val="22"/>
          <w:szCs w:val="22"/>
        </w:rPr>
        <w:t>条</w:t>
      </w:r>
      <w:r>
        <w:rPr>
          <w:rFonts w:hint="eastAsia" w:ascii="方正书宋_GBK" w:hAnsi="方正书宋_GBK" w:eastAsia="方正书宋_GBK" w:cs="方正书宋_GBK"/>
          <w:b w:val="0"/>
          <w:bCs w:val="0"/>
          <w:sz w:val="22"/>
          <w:szCs w:val="22"/>
        </w:rPr>
        <w:t>　本合同一式</w:t>
      </w:r>
      <w:r>
        <w:rPr>
          <w:rFonts w:hint="eastAsia" w:ascii="方正书宋_GBK" w:hAnsi="方正书宋_GBK" w:eastAsia="方正书宋_GBK" w:cs="方正书宋_GBK"/>
          <w:b w:val="0"/>
          <w:bCs w:val="0"/>
          <w:sz w:val="22"/>
          <w:szCs w:val="22"/>
          <w:lang w:eastAsia="zh-CN"/>
        </w:rPr>
        <w:t>六</w:t>
      </w:r>
      <w:r>
        <w:rPr>
          <w:rFonts w:hint="eastAsia" w:ascii="方正书宋_GBK" w:hAnsi="方正书宋_GBK" w:eastAsia="方正书宋_GBK" w:cs="方正书宋_GBK"/>
          <w:b w:val="0"/>
          <w:bCs w:val="0"/>
          <w:sz w:val="22"/>
          <w:szCs w:val="22"/>
        </w:rPr>
        <w:t>份，甲、乙双方各执两份，</w:t>
      </w:r>
      <w:r>
        <w:rPr>
          <w:rFonts w:hint="eastAsia" w:ascii="方正书宋_GBK" w:hAnsi="方正书宋_GBK" w:eastAsia="方正书宋_GBK" w:cs="方正书宋_GBK"/>
          <w:b w:val="0"/>
          <w:bCs w:val="0"/>
          <w:sz w:val="22"/>
          <w:szCs w:val="22"/>
          <w:lang w:eastAsia="zh-CN"/>
        </w:rPr>
        <w:t>由甲方于</w:t>
      </w:r>
      <w:r>
        <w:rPr>
          <w:rFonts w:hint="eastAsia" w:ascii="方正书宋_GBK" w:hAnsi="方正书宋_GBK" w:eastAsia="方正书宋_GBK" w:cs="方正书宋_GBK"/>
          <w:b w:val="0"/>
          <w:bCs w:val="0"/>
          <w:sz w:val="22"/>
          <w:szCs w:val="22"/>
        </w:rPr>
        <w:t>合同签订之日起十日内报送所在地价格主管部门和物业主管部门备案。</w:t>
      </w:r>
    </w:p>
    <w:p>
      <w:pPr>
        <w:keepNext w:val="0"/>
        <w:keepLines w:val="0"/>
        <w:pageBreakBefore w:val="0"/>
        <w:kinsoku/>
        <w:overflowPunct/>
        <w:topLinePunct w:val="0"/>
        <w:autoSpaceDE/>
        <w:autoSpaceDN/>
        <w:bidi w:val="0"/>
        <w:adjustRightInd/>
        <w:snapToGrid/>
        <w:spacing w:line="420" w:lineRule="exact"/>
        <w:jc w:val="center"/>
        <w:textAlignment w:val="auto"/>
        <w:outlineLvl w:val="9"/>
        <w:rPr>
          <w:rFonts w:hint="eastAsia" w:ascii="方正书宋_GBK" w:hAnsi="方正书宋_GBK" w:eastAsia="方正书宋_GBK" w:cs="方正书宋_GBK"/>
          <w:b w:val="0"/>
          <w:bCs w:val="0"/>
          <w:sz w:val="22"/>
          <w:szCs w:val="22"/>
          <w:lang w:val="en-US" w:eastAsia="zh-CN"/>
        </w:rPr>
      </w:pPr>
    </w:p>
    <w:p>
      <w:pPr>
        <w:pStyle w:val="13"/>
        <w:keepNext w:val="0"/>
        <w:keepLines w:val="0"/>
        <w:pageBreakBefore w:val="0"/>
        <w:kinsoku/>
        <w:overflowPunct/>
        <w:topLinePunct w:val="0"/>
        <w:autoSpaceDE/>
        <w:autoSpaceDN/>
        <w:bidi w:val="0"/>
        <w:adjustRightInd/>
        <w:snapToGrid/>
        <w:spacing w:line="420" w:lineRule="exact"/>
        <w:ind w:firstLine="440" w:firstLineChars="200"/>
        <w:jc w:val="both"/>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附件：1.规划平面图</w:t>
      </w:r>
    </w:p>
    <w:p>
      <w:pPr>
        <w:pStyle w:val="13"/>
        <w:keepNext w:val="0"/>
        <w:keepLines w:val="0"/>
        <w:pageBreakBefore w:val="0"/>
        <w:kinsoku/>
        <w:overflowPunct/>
        <w:topLinePunct w:val="0"/>
        <w:autoSpaceDE/>
        <w:autoSpaceDN/>
        <w:bidi w:val="0"/>
        <w:adjustRightInd/>
        <w:snapToGrid/>
        <w:spacing w:line="420" w:lineRule="exact"/>
        <w:ind w:firstLine="1100" w:firstLineChars="500"/>
        <w:jc w:val="both"/>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2.物业构成明细</w:t>
      </w:r>
    </w:p>
    <w:p>
      <w:pPr>
        <w:pStyle w:val="13"/>
        <w:keepNext w:val="0"/>
        <w:keepLines w:val="0"/>
        <w:pageBreakBefore w:val="0"/>
        <w:kinsoku/>
        <w:overflowPunct/>
        <w:topLinePunct w:val="0"/>
        <w:autoSpaceDE/>
        <w:autoSpaceDN/>
        <w:bidi w:val="0"/>
        <w:adjustRightInd/>
        <w:snapToGrid/>
        <w:spacing w:line="420" w:lineRule="exact"/>
        <w:ind w:firstLine="1100" w:firstLineChars="500"/>
        <w:jc w:val="both"/>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3.物业共用部位明细</w:t>
      </w:r>
    </w:p>
    <w:p>
      <w:pPr>
        <w:pStyle w:val="13"/>
        <w:keepNext w:val="0"/>
        <w:keepLines w:val="0"/>
        <w:pageBreakBefore w:val="0"/>
        <w:kinsoku/>
        <w:overflowPunct/>
        <w:topLinePunct w:val="0"/>
        <w:autoSpaceDE/>
        <w:autoSpaceDN/>
        <w:bidi w:val="0"/>
        <w:adjustRightInd/>
        <w:snapToGrid/>
        <w:spacing w:line="420" w:lineRule="exact"/>
        <w:ind w:firstLine="1100" w:firstLineChars="500"/>
        <w:jc w:val="both"/>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4.物业共用设施设备明细</w:t>
      </w:r>
    </w:p>
    <w:p>
      <w:pPr>
        <w:keepNext w:val="0"/>
        <w:keepLines w:val="0"/>
        <w:pageBreakBefore w:val="0"/>
        <w:kinsoku/>
        <w:overflowPunct/>
        <w:topLinePunct w:val="0"/>
        <w:autoSpaceDE/>
        <w:autoSpaceDN/>
        <w:bidi w:val="0"/>
        <w:adjustRightInd/>
        <w:snapToGrid/>
        <w:spacing w:line="420" w:lineRule="exact"/>
        <w:ind w:firstLine="1100" w:firstLineChars="500"/>
        <w:textAlignment w:val="auto"/>
        <w:outlineLvl w:val="9"/>
        <w:rPr>
          <w:rFonts w:hint="eastAsia" w:ascii="方正书宋_GBK" w:hAnsi="方正书宋_GBK" w:eastAsia="方正书宋_GBK" w:cs="方正书宋_GBK"/>
          <w:b w:val="0"/>
          <w:bCs w:val="0"/>
          <w:sz w:val="22"/>
          <w:szCs w:val="22"/>
          <w:lang w:eastAsia="zh-CN"/>
        </w:rPr>
      </w:pPr>
      <w:r>
        <w:rPr>
          <w:rFonts w:hint="eastAsia" w:ascii="方正书宋_GBK" w:hAnsi="方正书宋_GBK" w:eastAsia="方正书宋_GBK" w:cs="方正书宋_GBK"/>
          <w:b w:val="0"/>
          <w:bCs w:val="0"/>
          <w:sz w:val="22"/>
          <w:szCs w:val="22"/>
        </w:rPr>
        <w:t>5.</w:t>
      </w:r>
      <w:r>
        <w:rPr>
          <w:rFonts w:hint="eastAsia" w:ascii="方正书宋_GBK" w:hAnsi="方正书宋_GBK" w:eastAsia="方正书宋_GBK" w:cs="方正书宋_GBK"/>
          <w:b w:val="0"/>
          <w:bCs w:val="0"/>
          <w:sz w:val="22"/>
          <w:szCs w:val="22"/>
          <w:lang w:eastAsia="zh-CN"/>
        </w:rPr>
        <w:t>前期物业服务质量</w:t>
      </w:r>
    </w:p>
    <w:p>
      <w:pPr>
        <w:keepNext w:val="0"/>
        <w:keepLines w:val="0"/>
        <w:pageBreakBefore w:val="0"/>
        <w:kinsoku/>
        <w:overflowPunct/>
        <w:topLinePunct w:val="0"/>
        <w:autoSpaceDE/>
        <w:autoSpaceDN/>
        <w:bidi w:val="0"/>
        <w:adjustRightInd/>
        <w:snapToGrid/>
        <w:spacing w:line="420" w:lineRule="exact"/>
        <w:ind w:firstLine="1100" w:firstLineChars="5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6.物业服务用房平面图及说明</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p>
    <w:p>
      <w:pPr>
        <w:keepNext w:val="0"/>
        <w:keepLines w:val="0"/>
        <w:pageBreakBefore w:val="0"/>
        <w:kinsoku/>
        <w:overflowPunct/>
        <w:topLinePunct w:val="0"/>
        <w:autoSpaceDE/>
        <w:autoSpaceDN/>
        <w:bidi w:val="0"/>
        <w:adjustRightInd/>
        <w:snapToGrid/>
        <w:spacing w:line="420" w:lineRule="exact"/>
        <w:textAlignment w:val="auto"/>
        <w:outlineLvl w:val="9"/>
        <w:rPr>
          <w:rFonts w:hint="eastAsia" w:ascii="方正书宋_GBK" w:hAnsi="方正书宋_GBK" w:eastAsia="方正书宋_GBK" w:cs="方正书宋_GBK"/>
          <w:b w:val="0"/>
          <w:bCs w:val="0"/>
          <w:sz w:val="22"/>
          <w:szCs w:val="22"/>
        </w:rPr>
      </w:pP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甲方（盖章）　　　　　　　　　乙方（盖章）</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法定代表人　　　　　　　　　　法定代表人</w:t>
      </w:r>
    </w:p>
    <w:p>
      <w:pPr>
        <w:keepNext w:val="0"/>
        <w:keepLines w:val="0"/>
        <w:pageBreakBefore w:val="0"/>
        <w:kinsoku/>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授权委托人（代理人）　　　　　授权委托人（代理人）</w:t>
      </w:r>
    </w:p>
    <w:p>
      <w:pPr>
        <w:keepNext w:val="0"/>
        <w:keepLines w:val="0"/>
        <w:pageBreakBefore w:val="0"/>
        <w:kinsoku/>
        <w:wordWrap w:val="0"/>
        <w:overflowPunct/>
        <w:topLinePunct w:val="0"/>
        <w:autoSpaceDE/>
        <w:autoSpaceDN/>
        <w:bidi w:val="0"/>
        <w:adjustRightInd/>
        <w:snapToGrid/>
        <w:spacing w:line="420" w:lineRule="exact"/>
        <w:ind w:firstLine="440" w:firstLineChars="200"/>
        <w:jc w:val="both"/>
        <w:textAlignment w:val="auto"/>
        <w:outlineLvl w:val="9"/>
        <w:rPr>
          <w:rFonts w:ascii="Times New Roman" w:hAnsi="Times New Roman" w:eastAsia="仿宋_GB2312"/>
          <w:b w:val="0"/>
          <w:bCs w:val="0"/>
          <w:sz w:val="32"/>
          <w:szCs w:val="32"/>
        </w:rPr>
      </w:pPr>
      <w:r>
        <w:rPr>
          <w:rFonts w:hint="eastAsia" w:ascii="方正书宋_GBK" w:hAnsi="方正书宋_GBK" w:eastAsia="方正书宋_GBK" w:cs="方正书宋_GBK"/>
          <w:b w:val="0"/>
          <w:bCs w:val="0"/>
          <w:sz w:val="22"/>
          <w:szCs w:val="22"/>
          <w:u w:val="single"/>
        </w:rPr>
        <w:t xml:space="preserve">  </w:t>
      </w:r>
      <w:r>
        <w:rPr>
          <w:rFonts w:hint="eastAsia" w:ascii="方正书宋_GBK" w:hAnsi="方正书宋_GBK" w:eastAsia="方正书宋_GBK" w:cs="方正书宋_GBK"/>
          <w:b w:val="0"/>
          <w:bCs w:val="0"/>
          <w:sz w:val="22"/>
          <w:szCs w:val="22"/>
          <w:u w:val="single"/>
          <w:lang w:val="en-US" w:eastAsia="zh-CN"/>
        </w:rPr>
        <w:t xml:space="preserve"> </w:t>
      </w:r>
      <w:r>
        <w:rPr>
          <w:rFonts w:hint="eastAsia" w:ascii="方正书宋_GBK" w:hAnsi="方正书宋_GBK" w:eastAsia="方正书宋_GBK" w:cs="方正书宋_GBK"/>
          <w:b w:val="0"/>
          <w:bCs w:val="0"/>
          <w:sz w:val="22"/>
          <w:szCs w:val="22"/>
          <w:u w:val="single"/>
        </w:rPr>
        <w:t xml:space="preserve">    </w:t>
      </w:r>
      <w:r>
        <w:rPr>
          <w:rFonts w:hint="eastAsia" w:ascii="方正书宋_GBK" w:hAnsi="方正书宋_GBK" w:eastAsia="方正书宋_GBK" w:cs="方正书宋_GBK"/>
          <w:b w:val="0"/>
          <w:bCs w:val="0"/>
          <w:sz w:val="22"/>
          <w:szCs w:val="22"/>
          <w:u w:val="none"/>
        </w:rPr>
        <w:t>年</w:t>
      </w:r>
      <w:r>
        <w:rPr>
          <w:rFonts w:hint="eastAsia" w:ascii="方正书宋_GBK" w:hAnsi="方正书宋_GBK" w:eastAsia="方正书宋_GBK" w:cs="方正书宋_GBK"/>
          <w:b w:val="0"/>
          <w:bCs w:val="0"/>
          <w:sz w:val="22"/>
          <w:szCs w:val="22"/>
          <w:u w:val="single"/>
        </w:rPr>
        <w:t xml:space="preserve">    </w:t>
      </w:r>
      <w:r>
        <w:rPr>
          <w:rFonts w:hint="eastAsia" w:ascii="方正书宋_GBK" w:hAnsi="方正书宋_GBK" w:eastAsia="方正书宋_GBK" w:cs="方正书宋_GBK"/>
          <w:b w:val="0"/>
          <w:bCs w:val="0"/>
          <w:sz w:val="22"/>
          <w:szCs w:val="22"/>
          <w:u w:val="none"/>
        </w:rPr>
        <w:t>月</w:t>
      </w:r>
      <w:r>
        <w:rPr>
          <w:rFonts w:hint="eastAsia" w:ascii="方正书宋_GBK" w:hAnsi="方正书宋_GBK" w:eastAsia="方正书宋_GBK" w:cs="方正书宋_GBK"/>
          <w:b w:val="0"/>
          <w:bCs w:val="0"/>
          <w:sz w:val="22"/>
          <w:szCs w:val="22"/>
          <w:u w:val="single"/>
        </w:rPr>
        <w:t xml:space="preserve">    </w:t>
      </w:r>
      <w:r>
        <w:rPr>
          <w:rFonts w:hint="eastAsia" w:ascii="方正书宋_GBK" w:hAnsi="方正书宋_GBK" w:eastAsia="方正书宋_GBK" w:cs="方正书宋_GBK"/>
          <w:b w:val="0"/>
          <w:bCs w:val="0"/>
          <w:sz w:val="22"/>
          <w:szCs w:val="22"/>
          <w:u w:val="none"/>
        </w:rPr>
        <w:t>日</w:t>
      </w:r>
      <w:r>
        <w:rPr>
          <w:rFonts w:hint="eastAsia" w:ascii="方正书宋_GBK" w:hAnsi="方正书宋_GBK" w:eastAsia="方正书宋_GBK" w:cs="方正书宋_GBK"/>
          <w:b w:val="0"/>
          <w:bCs w:val="0"/>
          <w:sz w:val="22"/>
          <w:szCs w:val="22"/>
          <w:u w:val="none"/>
          <w:lang w:val="en-US" w:eastAsia="zh-CN"/>
        </w:rPr>
        <w:t xml:space="preserve">         </w:t>
      </w:r>
      <w:r>
        <w:rPr>
          <w:rFonts w:hint="eastAsia" w:ascii="方正书宋_GBK" w:hAnsi="方正书宋_GBK" w:eastAsia="方正书宋_GBK" w:cs="方正书宋_GBK"/>
          <w:b w:val="0"/>
          <w:bCs w:val="0"/>
          <w:sz w:val="22"/>
          <w:szCs w:val="22"/>
          <w:u w:val="single"/>
        </w:rPr>
        <w:t xml:space="preserve">       </w:t>
      </w:r>
      <w:r>
        <w:rPr>
          <w:rFonts w:hint="eastAsia" w:ascii="方正书宋_GBK" w:hAnsi="方正书宋_GBK" w:eastAsia="方正书宋_GBK" w:cs="方正书宋_GBK"/>
          <w:b w:val="0"/>
          <w:bCs w:val="0"/>
          <w:sz w:val="22"/>
          <w:szCs w:val="22"/>
        </w:rPr>
        <w:t>年</w:t>
      </w:r>
      <w:r>
        <w:rPr>
          <w:rFonts w:hint="eastAsia" w:ascii="方正书宋_GBK" w:hAnsi="方正书宋_GBK" w:eastAsia="方正书宋_GBK" w:cs="方正书宋_GBK"/>
          <w:b w:val="0"/>
          <w:bCs w:val="0"/>
          <w:sz w:val="22"/>
          <w:szCs w:val="22"/>
          <w:u w:val="single"/>
        </w:rPr>
        <w:t xml:space="preserve">    </w:t>
      </w:r>
      <w:r>
        <w:rPr>
          <w:rFonts w:hint="eastAsia" w:ascii="方正书宋_GBK" w:hAnsi="方正书宋_GBK" w:eastAsia="方正书宋_GBK" w:cs="方正书宋_GBK"/>
          <w:b w:val="0"/>
          <w:bCs w:val="0"/>
          <w:sz w:val="22"/>
          <w:szCs w:val="22"/>
        </w:rPr>
        <w:t>月</w:t>
      </w:r>
      <w:r>
        <w:rPr>
          <w:rFonts w:hint="eastAsia" w:ascii="方正书宋_GBK" w:hAnsi="方正书宋_GBK" w:eastAsia="方正书宋_GBK" w:cs="方正书宋_GBK"/>
          <w:b w:val="0"/>
          <w:bCs w:val="0"/>
          <w:sz w:val="22"/>
          <w:szCs w:val="22"/>
          <w:u w:val="single"/>
        </w:rPr>
        <w:t xml:space="preserve">    </w:t>
      </w:r>
      <w:r>
        <w:rPr>
          <w:rFonts w:hint="eastAsia" w:ascii="方正书宋_GBK" w:hAnsi="方正书宋_GBK" w:eastAsia="方正书宋_GBK" w:cs="方正书宋_GBK"/>
          <w:b w:val="0"/>
          <w:bCs w:val="0"/>
          <w:sz w:val="22"/>
          <w:szCs w:val="22"/>
        </w:rPr>
        <w:t>日</w:t>
      </w:r>
    </w:p>
    <w:p>
      <w:pPr>
        <w:keepNext w:val="0"/>
        <w:keepLines w:val="0"/>
        <w:pageBreakBefore w:val="0"/>
        <w:kinsoku/>
        <w:overflowPunct/>
        <w:topLinePunct w:val="0"/>
        <w:autoSpaceDE/>
        <w:autoSpaceDN/>
        <w:bidi w:val="0"/>
        <w:adjustRightInd/>
        <w:snapToGrid/>
        <w:spacing w:line="560" w:lineRule="exact"/>
        <w:outlineLvl w:val="9"/>
        <w:rPr>
          <w:rFonts w:ascii="Times New Roman" w:hAnsi="Times New Roman" w:eastAsia="黑体"/>
          <w:b w:val="0"/>
          <w:bCs w:val="0"/>
          <w:sz w:val="32"/>
          <w:szCs w:val="32"/>
        </w:rPr>
      </w:pPr>
      <w:r>
        <w:rPr>
          <w:b w:val="0"/>
          <w:bCs w:val="0"/>
          <w:sz w:val="32"/>
          <w:szCs w:val="32"/>
        </w:rPr>
        <w:br w:type="page"/>
      </w:r>
      <w:r>
        <w:rPr>
          <w:rFonts w:hint="eastAsia" w:ascii="方正楷体_GBK" w:hAnsi="方正楷体_GBK" w:eastAsia="方正楷体_GBK" w:cs="方正楷体_GBK"/>
          <w:b w:val="0"/>
          <w:bCs w:val="0"/>
          <w:sz w:val="28"/>
          <w:szCs w:val="28"/>
        </w:rPr>
        <w:t>附件1</w:t>
      </w:r>
    </w:p>
    <w:p>
      <w:pPr>
        <w:keepNext w:val="0"/>
        <w:keepLines w:val="0"/>
        <w:pageBreakBefore w:val="0"/>
        <w:kinsoku/>
        <w:overflowPunct/>
        <w:topLinePunct w:val="0"/>
        <w:autoSpaceDE/>
        <w:autoSpaceDN/>
        <w:bidi w:val="0"/>
        <w:adjustRightInd/>
        <w:snapToGrid/>
        <w:spacing w:line="560" w:lineRule="exact"/>
        <w:jc w:val="center"/>
        <w:outlineLvl w:val="9"/>
        <w:rPr>
          <w:rFonts w:hint="eastAsia" w:ascii="方正黑体_GBK" w:hAnsi="方正黑体_GBK" w:eastAsia="方正黑体_GBK" w:cs="方正黑体_GBK"/>
          <w:b w:val="0"/>
          <w:bCs w:val="0"/>
          <w:kern w:val="2"/>
          <w:sz w:val="40"/>
          <w:szCs w:val="40"/>
          <w:lang w:val="en-US" w:eastAsia="zh-CN" w:bidi="ar-SA"/>
        </w:rPr>
      </w:pPr>
      <w:r>
        <w:rPr>
          <w:rFonts w:hint="eastAsia" w:ascii="方正黑体_GBK" w:hAnsi="方正黑体_GBK" w:eastAsia="方正黑体_GBK" w:cs="方正黑体_GBK"/>
          <w:b w:val="0"/>
          <w:bCs w:val="0"/>
          <w:kern w:val="2"/>
          <w:sz w:val="40"/>
          <w:szCs w:val="40"/>
          <w:lang w:val="en-US" w:eastAsia="zh-CN" w:bidi="ar-SA"/>
        </w:rPr>
        <w:t>规划平面图</w:t>
      </w:r>
    </w:p>
    <w:p>
      <w:pPr>
        <w:pStyle w:val="13"/>
        <w:keepNext w:val="0"/>
        <w:keepLines w:val="0"/>
        <w:pageBreakBefore w:val="0"/>
        <w:kinsoku/>
        <w:overflowPunct/>
        <w:topLinePunct w:val="0"/>
        <w:autoSpaceDE/>
        <w:autoSpaceDN/>
        <w:bidi w:val="0"/>
        <w:adjustRightInd/>
        <w:snapToGrid/>
        <w:spacing w:line="560" w:lineRule="exact"/>
        <w:ind w:firstLine="640" w:firstLineChars="200"/>
        <w:jc w:val="both"/>
        <w:outlineLvl w:val="9"/>
        <w:rPr>
          <w:rFonts w:ascii="Times New Roman" w:eastAsia="仿宋_GB2312"/>
          <w:b w:val="0"/>
          <w:bCs w:val="0"/>
          <w:sz w:val="32"/>
          <w:szCs w:val="32"/>
        </w:rPr>
      </w:pPr>
    </w:p>
    <w:p>
      <w:pPr>
        <w:keepNext w:val="0"/>
        <w:keepLines w:val="0"/>
        <w:pageBreakBefore w:val="0"/>
        <w:kinsoku/>
        <w:overflowPunct/>
        <w:topLinePunct w:val="0"/>
        <w:autoSpaceDE/>
        <w:autoSpaceDN/>
        <w:bidi w:val="0"/>
        <w:adjustRightInd/>
        <w:snapToGrid/>
        <w:spacing w:line="560" w:lineRule="exact"/>
        <w:ind w:firstLine="640" w:firstLineChars="200"/>
        <w:outlineLvl w:val="9"/>
        <w:rPr>
          <w:rFonts w:ascii="Times New Roman" w:hAnsi="Times New Roman" w:eastAsia="仿宋_GB2312"/>
          <w:b w:val="0"/>
          <w:bCs w:val="0"/>
          <w:sz w:val="32"/>
          <w:szCs w:val="32"/>
        </w:rPr>
      </w:pPr>
    </w:p>
    <w:p>
      <w:pPr>
        <w:keepNext w:val="0"/>
        <w:keepLines w:val="0"/>
        <w:pageBreakBefore w:val="0"/>
        <w:kinsoku/>
        <w:overflowPunct/>
        <w:topLinePunct w:val="0"/>
        <w:autoSpaceDE/>
        <w:autoSpaceDN/>
        <w:bidi w:val="0"/>
        <w:adjustRightInd/>
        <w:snapToGrid/>
        <w:spacing w:line="560" w:lineRule="exact"/>
        <w:outlineLvl w:val="9"/>
        <w:rPr>
          <w:rFonts w:ascii="Times New Roman" w:hAnsi="Times New Roman" w:eastAsia="仿宋_GB2312"/>
          <w:b w:val="0"/>
          <w:bCs w:val="0"/>
          <w:sz w:val="32"/>
          <w:szCs w:val="32"/>
        </w:rPr>
      </w:pPr>
      <w:r>
        <w:rPr>
          <w:rFonts w:ascii="Times New Roman" w:hAnsi="Times New Roman" w:eastAsia="仿宋_GB2312"/>
          <w:b w:val="0"/>
          <w:bCs w:val="0"/>
          <w:sz w:val="32"/>
          <w:szCs w:val="32"/>
        </w:rPr>
        <w:br w:type="page"/>
      </w:r>
      <w:r>
        <w:rPr>
          <w:rFonts w:hint="eastAsia" w:ascii="方正楷体_GBK" w:hAnsi="方正楷体_GBK" w:eastAsia="方正楷体_GBK" w:cs="方正楷体_GBK"/>
          <w:b w:val="0"/>
          <w:bCs w:val="0"/>
          <w:sz w:val="28"/>
          <w:szCs w:val="28"/>
        </w:rPr>
        <w:t>附件2</w:t>
      </w:r>
    </w:p>
    <w:p>
      <w:pPr>
        <w:keepNext w:val="0"/>
        <w:keepLines w:val="0"/>
        <w:pageBreakBefore w:val="0"/>
        <w:kinsoku/>
        <w:overflowPunct/>
        <w:topLinePunct w:val="0"/>
        <w:autoSpaceDE/>
        <w:autoSpaceDN/>
        <w:bidi w:val="0"/>
        <w:adjustRightInd/>
        <w:snapToGrid/>
        <w:spacing w:line="560" w:lineRule="exact"/>
        <w:jc w:val="center"/>
        <w:outlineLvl w:val="9"/>
        <w:rPr>
          <w:rFonts w:hint="eastAsia" w:ascii="方正黑体_GBK" w:hAnsi="方正黑体_GBK" w:eastAsia="方正黑体_GBK" w:cs="方正黑体_GBK"/>
          <w:b w:val="0"/>
          <w:bCs w:val="0"/>
          <w:kern w:val="2"/>
          <w:sz w:val="40"/>
          <w:szCs w:val="40"/>
          <w:lang w:val="en-US" w:eastAsia="zh-CN" w:bidi="ar-SA"/>
        </w:rPr>
      </w:pPr>
      <w:r>
        <w:rPr>
          <w:rFonts w:hint="eastAsia" w:ascii="方正黑体_GBK" w:hAnsi="方正黑体_GBK" w:eastAsia="方正黑体_GBK" w:cs="方正黑体_GBK"/>
          <w:b w:val="0"/>
          <w:bCs w:val="0"/>
          <w:kern w:val="2"/>
          <w:sz w:val="40"/>
          <w:szCs w:val="40"/>
          <w:lang w:val="en-US" w:eastAsia="zh-CN" w:bidi="ar-SA"/>
        </w:rPr>
        <w:t>物业构成明细</w:t>
      </w:r>
    </w:p>
    <w:tbl>
      <w:tblPr>
        <w:tblStyle w:val="27"/>
        <w:tblW w:w="8836" w:type="dxa"/>
        <w:jc w:val="center"/>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2104"/>
        <w:gridCol w:w="2209"/>
        <w:gridCol w:w="2314"/>
        <w:gridCol w:w="2209"/>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trHeight w:val="764" w:hRule="atLeast"/>
          <w:jc w:val="center"/>
        </w:trPr>
        <w:tc>
          <w:tcPr>
            <w:tcW w:w="2104"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类　型</w:t>
            </w:r>
          </w:p>
        </w:tc>
        <w:tc>
          <w:tcPr>
            <w:tcW w:w="2209"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幢　数</w:t>
            </w:r>
          </w:p>
        </w:tc>
        <w:tc>
          <w:tcPr>
            <w:tcW w:w="2314"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套（单元）数</w:t>
            </w:r>
          </w:p>
        </w:tc>
        <w:tc>
          <w:tcPr>
            <w:tcW w:w="2209"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建筑面积</w:t>
            </w:r>
          </w:p>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（平方米）</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jc w:val="center"/>
        </w:trPr>
        <w:tc>
          <w:tcPr>
            <w:tcW w:w="2104"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高层住宅</w:t>
            </w:r>
          </w:p>
        </w:tc>
        <w:tc>
          <w:tcPr>
            <w:tcW w:w="2209"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p>
        </w:tc>
        <w:tc>
          <w:tcPr>
            <w:tcW w:w="2314"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p>
        </w:tc>
        <w:tc>
          <w:tcPr>
            <w:tcW w:w="2209"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jc w:val="center"/>
        </w:trPr>
        <w:tc>
          <w:tcPr>
            <w:tcW w:w="2104"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多层住宅</w:t>
            </w:r>
          </w:p>
        </w:tc>
        <w:tc>
          <w:tcPr>
            <w:tcW w:w="2209"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p>
        </w:tc>
        <w:tc>
          <w:tcPr>
            <w:tcW w:w="2314"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p>
        </w:tc>
        <w:tc>
          <w:tcPr>
            <w:tcW w:w="2209"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jc w:val="center"/>
        </w:trPr>
        <w:tc>
          <w:tcPr>
            <w:tcW w:w="2104"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别　墅</w:t>
            </w:r>
          </w:p>
        </w:tc>
        <w:tc>
          <w:tcPr>
            <w:tcW w:w="2209"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p>
        </w:tc>
        <w:tc>
          <w:tcPr>
            <w:tcW w:w="2314"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p>
        </w:tc>
        <w:tc>
          <w:tcPr>
            <w:tcW w:w="2209"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jc w:val="center"/>
        </w:trPr>
        <w:tc>
          <w:tcPr>
            <w:tcW w:w="2104"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商业用房</w:t>
            </w:r>
          </w:p>
        </w:tc>
        <w:tc>
          <w:tcPr>
            <w:tcW w:w="2209"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p>
        </w:tc>
        <w:tc>
          <w:tcPr>
            <w:tcW w:w="2314"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p>
        </w:tc>
        <w:tc>
          <w:tcPr>
            <w:tcW w:w="2209"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jc w:val="center"/>
        </w:trPr>
        <w:tc>
          <w:tcPr>
            <w:tcW w:w="2104"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办公楼</w:t>
            </w:r>
          </w:p>
        </w:tc>
        <w:tc>
          <w:tcPr>
            <w:tcW w:w="2209"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p>
        </w:tc>
        <w:tc>
          <w:tcPr>
            <w:tcW w:w="2314"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p>
        </w:tc>
        <w:tc>
          <w:tcPr>
            <w:tcW w:w="2209"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jc w:val="center"/>
        </w:trPr>
        <w:tc>
          <w:tcPr>
            <w:tcW w:w="2104"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车　库</w:t>
            </w:r>
          </w:p>
        </w:tc>
        <w:tc>
          <w:tcPr>
            <w:tcW w:w="2209"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p>
        </w:tc>
        <w:tc>
          <w:tcPr>
            <w:tcW w:w="2314"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p>
        </w:tc>
        <w:tc>
          <w:tcPr>
            <w:tcW w:w="2209"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jc w:val="center"/>
        </w:trPr>
        <w:tc>
          <w:tcPr>
            <w:tcW w:w="2104"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会　所</w:t>
            </w:r>
          </w:p>
        </w:tc>
        <w:tc>
          <w:tcPr>
            <w:tcW w:w="2209"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p>
        </w:tc>
        <w:tc>
          <w:tcPr>
            <w:tcW w:w="2314"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p>
        </w:tc>
        <w:tc>
          <w:tcPr>
            <w:tcW w:w="2209"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jc w:val="center"/>
        </w:trPr>
        <w:tc>
          <w:tcPr>
            <w:tcW w:w="2104"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lang w:eastAsia="zh-CN"/>
              </w:rPr>
            </w:pPr>
            <w:r>
              <w:rPr>
                <w:rFonts w:hint="eastAsia" w:ascii="方正书宋_GBK" w:hAnsi="方正书宋_GBK" w:eastAsia="方正书宋_GBK" w:cs="方正书宋_GBK"/>
                <w:b w:val="0"/>
                <w:bCs w:val="0"/>
                <w:sz w:val="18"/>
                <w:szCs w:val="18"/>
                <w:lang w:eastAsia="zh-CN"/>
              </w:rPr>
              <w:t>……</w:t>
            </w:r>
          </w:p>
        </w:tc>
        <w:tc>
          <w:tcPr>
            <w:tcW w:w="2209"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p>
        </w:tc>
        <w:tc>
          <w:tcPr>
            <w:tcW w:w="2314"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p>
        </w:tc>
        <w:tc>
          <w:tcPr>
            <w:tcW w:w="2209"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jc w:val="center"/>
        </w:trPr>
        <w:tc>
          <w:tcPr>
            <w:tcW w:w="2104"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p>
        </w:tc>
        <w:tc>
          <w:tcPr>
            <w:tcW w:w="2209"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p>
        </w:tc>
        <w:tc>
          <w:tcPr>
            <w:tcW w:w="2314"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p>
        </w:tc>
        <w:tc>
          <w:tcPr>
            <w:tcW w:w="2209"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jc w:val="center"/>
        </w:trPr>
        <w:tc>
          <w:tcPr>
            <w:tcW w:w="2104"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p>
        </w:tc>
        <w:tc>
          <w:tcPr>
            <w:tcW w:w="2209"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p>
        </w:tc>
        <w:tc>
          <w:tcPr>
            <w:tcW w:w="2314"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p>
        </w:tc>
        <w:tc>
          <w:tcPr>
            <w:tcW w:w="2209"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jc w:val="center"/>
        </w:trPr>
        <w:tc>
          <w:tcPr>
            <w:tcW w:w="2104"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p>
        </w:tc>
        <w:tc>
          <w:tcPr>
            <w:tcW w:w="2209"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p>
        </w:tc>
        <w:tc>
          <w:tcPr>
            <w:tcW w:w="2314"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p>
        </w:tc>
        <w:tc>
          <w:tcPr>
            <w:tcW w:w="2209"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jc w:val="center"/>
        </w:trPr>
        <w:tc>
          <w:tcPr>
            <w:tcW w:w="2104"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u w:val="single"/>
              </w:rPr>
            </w:pPr>
          </w:p>
        </w:tc>
        <w:tc>
          <w:tcPr>
            <w:tcW w:w="2209"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p>
        </w:tc>
        <w:tc>
          <w:tcPr>
            <w:tcW w:w="2314"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p>
        </w:tc>
        <w:tc>
          <w:tcPr>
            <w:tcW w:w="2209"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jc w:val="center"/>
        </w:trPr>
        <w:tc>
          <w:tcPr>
            <w:tcW w:w="2104"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u w:val="single"/>
              </w:rPr>
            </w:pPr>
          </w:p>
        </w:tc>
        <w:tc>
          <w:tcPr>
            <w:tcW w:w="2209"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p>
        </w:tc>
        <w:tc>
          <w:tcPr>
            <w:tcW w:w="2314"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p>
        </w:tc>
        <w:tc>
          <w:tcPr>
            <w:tcW w:w="2209"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jc w:val="center"/>
        </w:trPr>
        <w:tc>
          <w:tcPr>
            <w:tcW w:w="2104"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合　计</w:t>
            </w:r>
          </w:p>
        </w:tc>
        <w:tc>
          <w:tcPr>
            <w:tcW w:w="2209"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p>
        </w:tc>
        <w:tc>
          <w:tcPr>
            <w:tcW w:w="2314"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p>
        </w:tc>
        <w:tc>
          <w:tcPr>
            <w:tcW w:w="2209"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jc w:val="center"/>
        </w:trPr>
        <w:tc>
          <w:tcPr>
            <w:tcW w:w="2104"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r>
              <w:rPr>
                <w:rFonts w:hint="eastAsia" w:ascii="方正书宋_GBK" w:hAnsi="方正书宋_GBK" w:eastAsia="方正书宋_GBK" w:cs="方正书宋_GBK"/>
                <w:b w:val="0"/>
                <w:bCs w:val="0"/>
                <w:sz w:val="18"/>
                <w:szCs w:val="18"/>
              </w:rPr>
              <w:t>备　注</w:t>
            </w:r>
          </w:p>
        </w:tc>
        <w:tc>
          <w:tcPr>
            <w:tcW w:w="2209"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p>
        </w:tc>
        <w:tc>
          <w:tcPr>
            <w:tcW w:w="2314"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p>
        </w:tc>
        <w:tc>
          <w:tcPr>
            <w:tcW w:w="2209" w:type="dxa"/>
            <w:vAlign w:val="center"/>
          </w:tcPr>
          <w:p>
            <w:pPr>
              <w:keepNext w:val="0"/>
              <w:keepLines w:val="0"/>
              <w:pageBreakBefore w:val="0"/>
              <w:kinsoku/>
              <w:overflowPunct/>
              <w:topLinePunct w:val="0"/>
              <w:autoSpaceDE/>
              <w:autoSpaceDN/>
              <w:bidi w:val="0"/>
              <w:adjustRightInd/>
              <w:snapToGrid/>
              <w:spacing w:line="560" w:lineRule="exact"/>
              <w:jc w:val="center"/>
              <w:textAlignment w:val="center"/>
              <w:outlineLvl w:val="9"/>
              <w:rPr>
                <w:rFonts w:hint="eastAsia" w:ascii="方正书宋_GBK" w:hAnsi="方正书宋_GBK" w:eastAsia="方正书宋_GBK" w:cs="方正书宋_GBK"/>
                <w:b w:val="0"/>
                <w:bCs w:val="0"/>
                <w:sz w:val="18"/>
                <w:szCs w:val="18"/>
              </w:rPr>
            </w:pPr>
          </w:p>
        </w:tc>
      </w:tr>
    </w:tbl>
    <w:p>
      <w:pPr>
        <w:keepNext w:val="0"/>
        <w:keepLines w:val="0"/>
        <w:pageBreakBefore w:val="0"/>
        <w:kinsoku/>
        <w:overflowPunct/>
        <w:topLinePunct w:val="0"/>
        <w:autoSpaceDE/>
        <w:autoSpaceDN/>
        <w:bidi w:val="0"/>
        <w:adjustRightInd/>
        <w:snapToGrid/>
        <w:spacing w:line="560" w:lineRule="exact"/>
        <w:outlineLvl w:val="9"/>
        <w:rPr>
          <w:rFonts w:ascii="Times New Roman" w:hAnsi="黑体" w:eastAsia="黑体"/>
          <w:b w:val="0"/>
          <w:bCs w:val="0"/>
          <w:sz w:val="32"/>
          <w:szCs w:val="32"/>
        </w:rPr>
      </w:pPr>
    </w:p>
    <w:p>
      <w:pPr>
        <w:keepNext w:val="0"/>
        <w:keepLines w:val="0"/>
        <w:pageBreakBefore w:val="0"/>
        <w:kinsoku/>
        <w:overflowPunct/>
        <w:topLinePunct w:val="0"/>
        <w:autoSpaceDE/>
        <w:autoSpaceDN/>
        <w:bidi w:val="0"/>
        <w:adjustRightInd/>
        <w:snapToGrid/>
        <w:spacing w:line="560" w:lineRule="exact"/>
        <w:outlineLvl w:val="9"/>
        <w:rPr>
          <w:rFonts w:hint="eastAsia" w:ascii="方正楷体_GBK" w:hAnsi="方正楷体_GBK" w:eastAsia="方正楷体_GBK" w:cs="方正楷体_GBK"/>
          <w:b w:val="0"/>
          <w:bCs w:val="0"/>
          <w:sz w:val="28"/>
          <w:szCs w:val="28"/>
        </w:rPr>
      </w:pPr>
      <w:r>
        <w:rPr>
          <w:rFonts w:hint="eastAsia" w:ascii="方正楷体_GBK" w:hAnsi="方正楷体_GBK" w:eastAsia="方正楷体_GBK" w:cs="方正楷体_GBK"/>
          <w:b w:val="0"/>
          <w:bCs w:val="0"/>
          <w:sz w:val="28"/>
          <w:szCs w:val="28"/>
        </w:rPr>
        <w:t>附件3</w:t>
      </w:r>
    </w:p>
    <w:p>
      <w:pPr>
        <w:keepNext w:val="0"/>
        <w:keepLines w:val="0"/>
        <w:pageBreakBefore w:val="0"/>
        <w:kinsoku/>
        <w:overflowPunct/>
        <w:topLinePunct w:val="0"/>
        <w:autoSpaceDE/>
        <w:autoSpaceDN/>
        <w:bidi w:val="0"/>
        <w:adjustRightInd/>
        <w:snapToGrid/>
        <w:spacing w:line="560" w:lineRule="exact"/>
        <w:jc w:val="center"/>
        <w:outlineLvl w:val="9"/>
        <w:rPr>
          <w:rFonts w:hint="eastAsia" w:ascii="方正黑体_GBK" w:hAnsi="方正黑体_GBK" w:eastAsia="方正黑体_GBK" w:cs="方正黑体_GBK"/>
          <w:b w:val="0"/>
          <w:bCs w:val="0"/>
          <w:kern w:val="2"/>
          <w:sz w:val="40"/>
          <w:szCs w:val="40"/>
          <w:lang w:val="en-US" w:eastAsia="zh-CN" w:bidi="ar-SA"/>
        </w:rPr>
      </w:pPr>
      <w:r>
        <w:rPr>
          <w:rFonts w:hint="eastAsia" w:ascii="方正黑体_GBK" w:hAnsi="方正黑体_GBK" w:eastAsia="方正黑体_GBK" w:cs="方正黑体_GBK"/>
          <w:b w:val="0"/>
          <w:bCs w:val="0"/>
          <w:kern w:val="2"/>
          <w:sz w:val="40"/>
          <w:szCs w:val="40"/>
          <w:lang w:val="en-US" w:eastAsia="zh-CN" w:bidi="ar-SA"/>
        </w:rPr>
        <w:t>物业共用部位明细</w:t>
      </w:r>
    </w:p>
    <w:p>
      <w:pPr>
        <w:keepNext w:val="0"/>
        <w:keepLines w:val="0"/>
        <w:pageBreakBefore w:val="0"/>
        <w:kinsoku/>
        <w:overflowPunct/>
        <w:topLinePunct w:val="0"/>
        <w:autoSpaceDE/>
        <w:autoSpaceDN/>
        <w:bidi w:val="0"/>
        <w:adjustRightInd/>
        <w:snapToGrid/>
        <w:spacing w:line="560" w:lineRule="exact"/>
        <w:ind w:firstLine="640" w:firstLineChars="200"/>
        <w:outlineLvl w:val="9"/>
        <w:rPr>
          <w:rFonts w:hint="eastAsia" w:ascii="Times New Roman" w:hAnsi="Times New Roman" w:eastAsia="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1.房屋承重结构；</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2.房屋主体结构；</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3.公共门厅；</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4.公共走廊；</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5.公共楼梯间；</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6.内天井；</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7.户外墙面；</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8.屋面；</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9.传达室；</w:t>
      </w:r>
    </w:p>
    <w:p>
      <w:pPr>
        <w:keepNext w:val="0"/>
        <w:keepLines w:val="0"/>
        <w:pageBreakBefore w:val="0"/>
        <w:widowControl w:val="0"/>
        <w:numPr>
          <w:ins w:id="0" w:author="Administrator" w:date=""/>
        </w:numPr>
        <w:kinsoku/>
        <w:wordWrap/>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1</w:t>
      </w:r>
      <w:r>
        <w:rPr>
          <w:rFonts w:hint="eastAsia" w:ascii="方正书宋_GBK" w:hAnsi="方正书宋_GBK" w:eastAsia="方正书宋_GBK" w:cs="方正书宋_GBK"/>
          <w:b w:val="0"/>
          <w:bCs w:val="0"/>
          <w:sz w:val="22"/>
          <w:szCs w:val="22"/>
          <w:lang w:val="en-US" w:eastAsia="zh-CN"/>
        </w:rPr>
        <w:t>0</w:t>
      </w:r>
      <w:r>
        <w:rPr>
          <w:rFonts w:hint="eastAsia" w:ascii="方正书宋_GBK" w:hAnsi="方正书宋_GBK" w:eastAsia="方正书宋_GBK" w:cs="方正书宋_GBK"/>
          <w:b w:val="0"/>
          <w:bCs w:val="0"/>
          <w:sz w:val="22"/>
          <w:szCs w:val="22"/>
        </w:rPr>
        <w:t>.</w:t>
      </w:r>
      <w:r>
        <w:rPr>
          <w:rFonts w:hint="eastAsia" w:ascii="方正书宋_GBK" w:hAnsi="方正书宋_GBK" w:eastAsia="方正书宋_GBK" w:cs="方正书宋_GBK"/>
          <w:b w:val="0"/>
          <w:bCs w:val="0"/>
          <w:sz w:val="22"/>
          <w:szCs w:val="22"/>
          <w:u w:val="single"/>
        </w:rPr>
        <w:t>　　     　　　</w:t>
      </w:r>
      <w:r>
        <w:rPr>
          <w:rFonts w:hint="eastAsia" w:ascii="方正书宋_GBK" w:hAnsi="方正书宋_GBK" w:eastAsia="方正书宋_GBK" w:cs="方正书宋_GBK"/>
          <w:b w:val="0"/>
          <w:bCs w:val="0"/>
          <w:sz w:val="22"/>
          <w:szCs w:val="22"/>
        </w:rPr>
        <w:t>。</w:t>
      </w:r>
    </w:p>
    <w:p>
      <w:pPr>
        <w:keepNext w:val="0"/>
        <w:keepLines w:val="0"/>
        <w:pageBreakBefore w:val="0"/>
        <w:kinsoku/>
        <w:overflowPunct/>
        <w:topLinePunct w:val="0"/>
        <w:autoSpaceDE/>
        <w:autoSpaceDN/>
        <w:bidi w:val="0"/>
        <w:adjustRightInd/>
        <w:snapToGrid/>
        <w:spacing w:line="560" w:lineRule="exact"/>
        <w:outlineLvl w:val="9"/>
        <w:rPr>
          <w:rFonts w:hint="eastAsia" w:ascii="黑体" w:hAnsi="黑体" w:eastAsia="黑体" w:cs="黑体"/>
          <w:b w:val="0"/>
          <w:bCs w:val="0"/>
          <w:sz w:val="32"/>
          <w:szCs w:val="32"/>
        </w:rPr>
      </w:pPr>
      <w:r>
        <w:rPr>
          <w:rFonts w:ascii="Times New Roman" w:hAnsi="Times New Roman" w:eastAsia="仿宋_GB2312"/>
          <w:b w:val="0"/>
          <w:bCs w:val="0"/>
          <w:sz w:val="32"/>
          <w:szCs w:val="32"/>
        </w:rPr>
        <w:br w:type="page"/>
      </w:r>
      <w:r>
        <w:rPr>
          <w:rFonts w:hint="eastAsia" w:ascii="方正楷体_GBK" w:hAnsi="方正楷体_GBK" w:eastAsia="方正楷体_GBK" w:cs="方正楷体_GBK"/>
          <w:b w:val="0"/>
          <w:bCs w:val="0"/>
          <w:sz w:val="28"/>
          <w:szCs w:val="28"/>
        </w:rPr>
        <w:t>附件4</w:t>
      </w:r>
    </w:p>
    <w:p>
      <w:pPr>
        <w:keepNext w:val="0"/>
        <w:keepLines w:val="0"/>
        <w:pageBreakBefore w:val="0"/>
        <w:kinsoku/>
        <w:overflowPunct/>
        <w:topLinePunct w:val="0"/>
        <w:autoSpaceDE/>
        <w:autoSpaceDN/>
        <w:bidi w:val="0"/>
        <w:adjustRightInd/>
        <w:snapToGrid/>
        <w:spacing w:line="560" w:lineRule="exact"/>
        <w:jc w:val="center"/>
        <w:outlineLvl w:val="9"/>
        <w:rPr>
          <w:rFonts w:hint="eastAsia" w:ascii="方正黑体_GBK" w:hAnsi="方正黑体_GBK" w:eastAsia="方正黑体_GBK" w:cs="方正黑体_GBK"/>
          <w:b w:val="0"/>
          <w:bCs w:val="0"/>
          <w:kern w:val="2"/>
          <w:sz w:val="40"/>
          <w:szCs w:val="40"/>
          <w:lang w:val="en-US" w:eastAsia="zh-CN" w:bidi="ar-SA"/>
        </w:rPr>
      </w:pPr>
      <w:r>
        <w:rPr>
          <w:rFonts w:hint="eastAsia" w:ascii="方正黑体_GBK" w:hAnsi="方正黑体_GBK" w:eastAsia="方正黑体_GBK" w:cs="方正黑体_GBK"/>
          <w:b w:val="0"/>
          <w:bCs w:val="0"/>
          <w:kern w:val="2"/>
          <w:sz w:val="40"/>
          <w:szCs w:val="40"/>
          <w:lang w:val="en-US" w:eastAsia="zh-CN" w:bidi="ar-SA"/>
        </w:rPr>
        <w:t>物业共用设施设备明细</w:t>
      </w:r>
    </w:p>
    <w:p>
      <w:pPr>
        <w:keepNext w:val="0"/>
        <w:keepLines w:val="0"/>
        <w:pageBreakBefore w:val="0"/>
        <w:kinsoku/>
        <w:overflowPunct/>
        <w:topLinePunct w:val="0"/>
        <w:autoSpaceDE/>
        <w:autoSpaceDN/>
        <w:bidi w:val="0"/>
        <w:adjustRightInd/>
        <w:snapToGrid/>
        <w:spacing w:line="560" w:lineRule="exact"/>
        <w:ind w:firstLine="640" w:firstLineChars="200"/>
        <w:outlineLvl w:val="9"/>
        <w:rPr>
          <w:rFonts w:ascii="Times New Roman" w:hAnsi="Times New Roman" w:eastAsia="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1.绿地</w:t>
      </w:r>
      <w:r>
        <w:rPr>
          <w:rFonts w:hint="eastAsia" w:ascii="方正书宋_GBK" w:hAnsi="方正书宋_GBK" w:eastAsia="方正书宋_GBK" w:cs="方正书宋_GBK"/>
          <w:b w:val="0"/>
          <w:bCs w:val="0"/>
          <w:sz w:val="22"/>
          <w:szCs w:val="22"/>
          <w:u w:val="single"/>
        </w:rPr>
        <w:t>　　　　　</w:t>
      </w:r>
      <w:r>
        <w:rPr>
          <w:rFonts w:hint="eastAsia" w:ascii="方正书宋_GBK" w:hAnsi="方正书宋_GBK" w:eastAsia="方正书宋_GBK" w:cs="方正书宋_GBK"/>
          <w:b w:val="0"/>
          <w:bCs w:val="0"/>
          <w:sz w:val="22"/>
          <w:szCs w:val="22"/>
        </w:rPr>
        <w:t>平方米；</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2.道路</w:t>
      </w:r>
      <w:r>
        <w:rPr>
          <w:rFonts w:hint="eastAsia" w:ascii="方正书宋_GBK" w:hAnsi="方正书宋_GBK" w:eastAsia="方正书宋_GBK" w:cs="方正书宋_GBK"/>
          <w:b w:val="0"/>
          <w:bCs w:val="0"/>
          <w:sz w:val="22"/>
          <w:szCs w:val="22"/>
          <w:u w:val="single"/>
        </w:rPr>
        <w:t>　　　　　</w:t>
      </w:r>
      <w:r>
        <w:rPr>
          <w:rFonts w:hint="eastAsia" w:ascii="方正书宋_GBK" w:hAnsi="方正书宋_GBK" w:eastAsia="方正书宋_GBK" w:cs="方正书宋_GBK"/>
          <w:b w:val="0"/>
          <w:bCs w:val="0"/>
          <w:sz w:val="22"/>
          <w:szCs w:val="22"/>
        </w:rPr>
        <w:t>平方米；</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3.化粪池</w:t>
      </w:r>
      <w:r>
        <w:rPr>
          <w:rFonts w:hint="eastAsia" w:ascii="方正书宋_GBK" w:hAnsi="方正书宋_GBK" w:eastAsia="方正书宋_GBK" w:cs="方正书宋_GBK"/>
          <w:b w:val="0"/>
          <w:bCs w:val="0"/>
          <w:sz w:val="22"/>
          <w:szCs w:val="22"/>
          <w:u w:val="single"/>
        </w:rPr>
        <w:t>　　　</w:t>
      </w:r>
      <w:r>
        <w:rPr>
          <w:rFonts w:hint="eastAsia" w:ascii="方正书宋_GBK" w:hAnsi="方正书宋_GBK" w:eastAsia="方正书宋_GBK" w:cs="方正书宋_GBK"/>
          <w:b w:val="0"/>
          <w:bCs w:val="0"/>
          <w:sz w:val="22"/>
          <w:szCs w:val="22"/>
        </w:rPr>
        <w:t>个；</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lang w:val="en-US" w:eastAsia="zh-CN"/>
        </w:rPr>
        <w:t>4</w:t>
      </w:r>
      <w:r>
        <w:rPr>
          <w:rFonts w:hint="eastAsia" w:ascii="方正书宋_GBK" w:hAnsi="方正书宋_GBK" w:eastAsia="方正书宋_GBK" w:cs="方正书宋_GBK"/>
          <w:b w:val="0"/>
          <w:bCs w:val="0"/>
          <w:sz w:val="22"/>
          <w:szCs w:val="22"/>
        </w:rPr>
        <w:t>.垃圾中转站</w:t>
      </w:r>
      <w:r>
        <w:rPr>
          <w:rFonts w:hint="eastAsia" w:ascii="方正书宋_GBK" w:hAnsi="方正书宋_GBK" w:eastAsia="方正书宋_GBK" w:cs="方正书宋_GBK"/>
          <w:b w:val="0"/>
          <w:bCs w:val="0"/>
          <w:sz w:val="22"/>
          <w:szCs w:val="22"/>
          <w:u w:val="single"/>
        </w:rPr>
        <w:t>　　　</w:t>
      </w:r>
      <w:r>
        <w:rPr>
          <w:rFonts w:hint="eastAsia" w:ascii="方正书宋_GBK" w:hAnsi="方正书宋_GBK" w:eastAsia="方正书宋_GBK" w:cs="方正书宋_GBK"/>
          <w:b w:val="0"/>
          <w:bCs w:val="0"/>
          <w:sz w:val="22"/>
          <w:szCs w:val="22"/>
        </w:rPr>
        <w:t>个；</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lang w:val="en-US" w:eastAsia="zh-CN"/>
        </w:rPr>
        <w:t>5</w:t>
      </w:r>
      <w:r>
        <w:rPr>
          <w:rFonts w:hint="eastAsia" w:ascii="方正书宋_GBK" w:hAnsi="方正书宋_GBK" w:eastAsia="方正书宋_GBK" w:cs="方正书宋_GBK"/>
          <w:b w:val="0"/>
          <w:bCs w:val="0"/>
          <w:sz w:val="22"/>
          <w:szCs w:val="22"/>
        </w:rPr>
        <w:t>.水泵</w:t>
      </w:r>
      <w:r>
        <w:rPr>
          <w:rFonts w:hint="eastAsia" w:ascii="方正书宋_GBK" w:hAnsi="方正书宋_GBK" w:eastAsia="方正书宋_GBK" w:cs="方正书宋_GBK"/>
          <w:b w:val="0"/>
          <w:bCs w:val="0"/>
          <w:sz w:val="22"/>
          <w:szCs w:val="22"/>
          <w:u w:val="single"/>
        </w:rPr>
        <w:t>　　　</w:t>
      </w:r>
      <w:r>
        <w:rPr>
          <w:rFonts w:hint="eastAsia" w:ascii="方正书宋_GBK" w:hAnsi="方正书宋_GBK" w:eastAsia="方正书宋_GBK" w:cs="方正书宋_GBK"/>
          <w:b w:val="0"/>
          <w:bCs w:val="0"/>
          <w:sz w:val="22"/>
          <w:szCs w:val="22"/>
        </w:rPr>
        <w:t>个；</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lang w:val="en-US" w:eastAsia="zh-CN"/>
        </w:rPr>
        <w:t>6</w:t>
      </w:r>
      <w:r>
        <w:rPr>
          <w:rFonts w:hint="eastAsia" w:ascii="方正书宋_GBK" w:hAnsi="方正书宋_GBK" w:eastAsia="方正书宋_GBK" w:cs="方正书宋_GBK"/>
          <w:b w:val="0"/>
          <w:bCs w:val="0"/>
          <w:sz w:val="22"/>
          <w:szCs w:val="22"/>
        </w:rPr>
        <w:t>.水箱</w:t>
      </w:r>
      <w:r>
        <w:rPr>
          <w:rFonts w:hint="eastAsia" w:ascii="方正书宋_GBK" w:hAnsi="方正书宋_GBK" w:eastAsia="方正书宋_GBK" w:cs="方正书宋_GBK"/>
          <w:b w:val="0"/>
          <w:bCs w:val="0"/>
          <w:sz w:val="22"/>
          <w:szCs w:val="22"/>
          <w:u w:val="single"/>
        </w:rPr>
        <w:t>　　　</w:t>
      </w:r>
      <w:r>
        <w:rPr>
          <w:rFonts w:hint="eastAsia" w:ascii="方正书宋_GBK" w:hAnsi="方正书宋_GBK" w:eastAsia="方正书宋_GBK" w:cs="方正书宋_GBK"/>
          <w:b w:val="0"/>
          <w:bCs w:val="0"/>
          <w:sz w:val="22"/>
          <w:szCs w:val="22"/>
        </w:rPr>
        <w:t>个；</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lang w:val="en-US" w:eastAsia="zh-CN"/>
        </w:rPr>
        <w:t>7</w:t>
      </w:r>
      <w:r>
        <w:rPr>
          <w:rFonts w:hint="eastAsia" w:ascii="方正书宋_GBK" w:hAnsi="方正书宋_GBK" w:eastAsia="方正书宋_GBK" w:cs="方正书宋_GBK"/>
          <w:b w:val="0"/>
          <w:bCs w:val="0"/>
          <w:sz w:val="22"/>
          <w:szCs w:val="22"/>
        </w:rPr>
        <w:t>.电梯</w:t>
      </w:r>
      <w:r>
        <w:rPr>
          <w:rFonts w:hint="eastAsia" w:ascii="方正书宋_GBK" w:hAnsi="方正书宋_GBK" w:eastAsia="方正书宋_GBK" w:cs="方正书宋_GBK"/>
          <w:b w:val="0"/>
          <w:bCs w:val="0"/>
          <w:sz w:val="22"/>
          <w:szCs w:val="22"/>
          <w:u w:val="single"/>
        </w:rPr>
        <w:t>　　　</w:t>
      </w:r>
      <w:r>
        <w:rPr>
          <w:rFonts w:hint="eastAsia" w:ascii="方正书宋_GBK" w:hAnsi="方正书宋_GBK" w:eastAsia="方正书宋_GBK" w:cs="方正书宋_GBK"/>
          <w:b w:val="0"/>
          <w:bCs w:val="0"/>
          <w:sz w:val="22"/>
          <w:szCs w:val="22"/>
        </w:rPr>
        <w:t>部；</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lang w:val="en-US" w:eastAsia="zh-CN"/>
        </w:rPr>
        <w:t>8</w:t>
      </w:r>
      <w:r>
        <w:rPr>
          <w:rFonts w:hint="eastAsia" w:ascii="方正书宋_GBK" w:hAnsi="方正书宋_GBK" w:eastAsia="方正书宋_GBK" w:cs="方正书宋_GBK"/>
          <w:b w:val="0"/>
          <w:bCs w:val="0"/>
          <w:sz w:val="22"/>
          <w:szCs w:val="22"/>
        </w:rPr>
        <w:t>.信报箱</w:t>
      </w:r>
      <w:r>
        <w:rPr>
          <w:rFonts w:hint="eastAsia" w:ascii="方正书宋_GBK" w:hAnsi="方正书宋_GBK" w:eastAsia="方正书宋_GBK" w:cs="方正书宋_GBK"/>
          <w:b w:val="0"/>
          <w:bCs w:val="0"/>
          <w:sz w:val="22"/>
          <w:szCs w:val="22"/>
          <w:u w:val="single"/>
        </w:rPr>
        <w:t>　　　</w:t>
      </w:r>
      <w:r>
        <w:rPr>
          <w:rFonts w:hint="eastAsia" w:ascii="方正书宋_GBK" w:hAnsi="方正书宋_GBK" w:eastAsia="方正书宋_GBK" w:cs="方正书宋_GBK"/>
          <w:b w:val="0"/>
          <w:bCs w:val="0"/>
          <w:sz w:val="22"/>
          <w:szCs w:val="22"/>
        </w:rPr>
        <w:t>个；</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u w:val="single"/>
        </w:rPr>
      </w:pPr>
      <w:r>
        <w:rPr>
          <w:rFonts w:hint="eastAsia" w:ascii="方正书宋_GBK" w:hAnsi="方正书宋_GBK" w:eastAsia="方正书宋_GBK" w:cs="方正书宋_GBK"/>
          <w:b w:val="0"/>
          <w:bCs w:val="0"/>
          <w:sz w:val="22"/>
          <w:szCs w:val="22"/>
          <w:lang w:val="en-US" w:eastAsia="zh-CN"/>
        </w:rPr>
        <w:t>9</w:t>
      </w:r>
      <w:r>
        <w:rPr>
          <w:rFonts w:hint="eastAsia" w:ascii="方正书宋_GBK" w:hAnsi="方正书宋_GBK" w:eastAsia="方正书宋_GBK" w:cs="方正书宋_GBK"/>
          <w:b w:val="0"/>
          <w:bCs w:val="0"/>
          <w:sz w:val="22"/>
          <w:szCs w:val="22"/>
        </w:rPr>
        <w:t>.消防设施</w:t>
      </w:r>
      <w:r>
        <w:rPr>
          <w:rFonts w:hint="eastAsia" w:ascii="方正书宋_GBK" w:hAnsi="方正书宋_GBK" w:eastAsia="方正书宋_GBK" w:cs="方正书宋_GBK"/>
          <w:b w:val="0"/>
          <w:bCs w:val="0"/>
          <w:sz w:val="22"/>
          <w:szCs w:val="22"/>
          <w:u w:val="single"/>
        </w:rPr>
        <w:t>　　　</w:t>
      </w:r>
      <w:r>
        <w:rPr>
          <w:rFonts w:hint="eastAsia" w:ascii="方正书宋_GBK" w:hAnsi="方正书宋_GBK" w:eastAsia="方正书宋_GBK" w:cs="方正书宋_GBK"/>
          <w:b w:val="0"/>
          <w:bCs w:val="0"/>
          <w:sz w:val="22"/>
          <w:szCs w:val="22"/>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1</w:t>
      </w:r>
      <w:r>
        <w:rPr>
          <w:rFonts w:hint="eastAsia" w:ascii="方正书宋_GBK" w:hAnsi="方正书宋_GBK" w:eastAsia="方正书宋_GBK" w:cs="方正书宋_GBK"/>
          <w:b w:val="0"/>
          <w:bCs w:val="0"/>
          <w:sz w:val="22"/>
          <w:szCs w:val="22"/>
          <w:lang w:val="en-US" w:eastAsia="zh-CN"/>
        </w:rPr>
        <w:t>0</w:t>
      </w:r>
      <w:r>
        <w:rPr>
          <w:rFonts w:hint="eastAsia" w:ascii="方正书宋_GBK" w:hAnsi="方正书宋_GBK" w:eastAsia="方正书宋_GBK" w:cs="方正书宋_GBK"/>
          <w:b w:val="0"/>
          <w:bCs w:val="0"/>
          <w:sz w:val="22"/>
          <w:szCs w:val="22"/>
        </w:rPr>
        <w:t>.公共照明设施</w:t>
      </w:r>
      <w:r>
        <w:rPr>
          <w:rFonts w:hint="eastAsia" w:ascii="方正书宋_GBK" w:hAnsi="方正书宋_GBK" w:eastAsia="方正书宋_GBK" w:cs="方正书宋_GBK"/>
          <w:b w:val="0"/>
          <w:bCs w:val="0"/>
          <w:sz w:val="22"/>
          <w:szCs w:val="22"/>
          <w:u w:val="single"/>
        </w:rPr>
        <w:t>　　　</w:t>
      </w:r>
      <w:r>
        <w:rPr>
          <w:rFonts w:hint="eastAsia" w:ascii="方正书宋_GBK" w:hAnsi="方正书宋_GBK" w:eastAsia="方正书宋_GBK" w:cs="方正书宋_GBK"/>
          <w:b w:val="0"/>
          <w:bCs w:val="0"/>
          <w:sz w:val="22"/>
          <w:szCs w:val="22"/>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1</w:t>
      </w:r>
      <w:r>
        <w:rPr>
          <w:rFonts w:hint="eastAsia" w:ascii="方正书宋_GBK" w:hAnsi="方正书宋_GBK" w:eastAsia="方正书宋_GBK" w:cs="方正书宋_GBK"/>
          <w:b w:val="0"/>
          <w:bCs w:val="0"/>
          <w:sz w:val="22"/>
          <w:szCs w:val="22"/>
          <w:lang w:val="en-US" w:eastAsia="zh-CN"/>
        </w:rPr>
        <w:t>1</w:t>
      </w:r>
      <w:r>
        <w:rPr>
          <w:rFonts w:hint="eastAsia" w:ascii="方正书宋_GBK" w:hAnsi="方正书宋_GBK" w:eastAsia="方正书宋_GBK" w:cs="方正书宋_GBK"/>
          <w:b w:val="0"/>
          <w:bCs w:val="0"/>
          <w:sz w:val="22"/>
          <w:szCs w:val="22"/>
        </w:rPr>
        <w:t>.监控设施</w:t>
      </w:r>
      <w:r>
        <w:rPr>
          <w:rFonts w:hint="eastAsia" w:ascii="方正书宋_GBK" w:hAnsi="方正书宋_GBK" w:eastAsia="方正书宋_GBK" w:cs="方正书宋_GBK"/>
          <w:b w:val="0"/>
          <w:bCs w:val="0"/>
          <w:sz w:val="22"/>
          <w:szCs w:val="22"/>
          <w:u w:val="single"/>
        </w:rPr>
        <w:t>　　　</w:t>
      </w:r>
      <w:r>
        <w:rPr>
          <w:rFonts w:hint="eastAsia" w:ascii="方正书宋_GBK" w:hAnsi="方正书宋_GBK" w:eastAsia="方正书宋_GBK" w:cs="方正书宋_GBK"/>
          <w:b w:val="0"/>
          <w:bCs w:val="0"/>
          <w:sz w:val="22"/>
          <w:szCs w:val="22"/>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1</w:t>
      </w:r>
      <w:r>
        <w:rPr>
          <w:rFonts w:hint="eastAsia" w:ascii="方正书宋_GBK" w:hAnsi="方正书宋_GBK" w:eastAsia="方正书宋_GBK" w:cs="方正书宋_GBK"/>
          <w:b w:val="0"/>
          <w:bCs w:val="0"/>
          <w:sz w:val="22"/>
          <w:szCs w:val="22"/>
          <w:lang w:val="en-US" w:eastAsia="zh-CN"/>
        </w:rPr>
        <w:t>2</w:t>
      </w:r>
      <w:r>
        <w:rPr>
          <w:rFonts w:hint="eastAsia" w:ascii="方正书宋_GBK" w:hAnsi="方正书宋_GBK" w:eastAsia="方正书宋_GBK" w:cs="方正书宋_GBK"/>
          <w:b w:val="0"/>
          <w:bCs w:val="0"/>
          <w:sz w:val="22"/>
          <w:szCs w:val="22"/>
        </w:rPr>
        <w:t>.避雷设施</w:t>
      </w:r>
      <w:r>
        <w:rPr>
          <w:rFonts w:hint="eastAsia" w:ascii="方正书宋_GBK" w:hAnsi="方正书宋_GBK" w:eastAsia="方正书宋_GBK" w:cs="方正书宋_GBK"/>
          <w:b w:val="0"/>
          <w:bCs w:val="0"/>
          <w:sz w:val="22"/>
          <w:szCs w:val="22"/>
          <w:u w:val="single"/>
        </w:rPr>
        <w:t>　　　</w:t>
      </w:r>
      <w:r>
        <w:rPr>
          <w:rFonts w:hint="eastAsia" w:ascii="方正书宋_GBK" w:hAnsi="方正书宋_GBK" w:eastAsia="方正书宋_GBK" w:cs="方正书宋_GBK"/>
          <w:b w:val="0"/>
          <w:bCs w:val="0"/>
          <w:sz w:val="22"/>
          <w:szCs w:val="22"/>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1</w:t>
      </w:r>
      <w:r>
        <w:rPr>
          <w:rFonts w:hint="eastAsia" w:ascii="方正书宋_GBK" w:hAnsi="方正书宋_GBK" w:eastAsia="方正书宋_GBK" w:cs="方正书宋_GBK"/>
          <w:b w:val="0"/>
          <w:bCs w:val="0"/>
          <w:sz w:val="22"/>
          <w:szCs w:val="22"/>
          <w:lang w:val="en-US" w:eastAsia="zh-CN"/>
        </w:rPr>
        <w:t>3</w:t>
      </w:r>
      <w:r>
        <w:rPr>
          <w:rFonts w:hint="eastAsia" w:ascii="方正书宋_GBK" w:hAnsi="方正书宋_GBK" w:eastAsia="方正书宋_GBK" w:cs="方正书宋_GBK"/>
          <w:b w:val="0"/>
          <w:bCs w:val="0"/>
          <w:sz w:val="22"/>
          <w:szCs w:val="22"/>
        </w:rPr>
        <w:t>.共用天线</w:t>
      </w:r>
      <w:r>
        <w:rPr>
          <w:rFonts w:hint="eastAsia" w:ascii="方正书宋_GBK" w:hAnsi="方正书宋_GBK" w:eastAsia="方正书宋_GBK" w:cs="方正书宋_GBK"/>
          <w:b w:val="0"/>
          <w:bCs w:val="0"/>
          <w:sz w:val="22"/>
          <w:szCs w:val="22"/>
          <w:u w:val="single"/>
        </w:rPr>
        <w:t>　　　</w:t>
      </w:r>
      <w:r>
        <w:rPr>
          <w:rFonts w:hint="eastAsia" w:ascii="方正书宋_GBK" w:hAnsi="方正书宋_GBK" w:eastAsia="方正书宋_GBK" w:cs="方正书宋_GBK"/>
          <w:b w:val="0"/>
          <w:bCs w:val="0"/>
          <w:sz w:val="22"/>
          <w:szCs w:val="22"/>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u w:val="none"/>
          <w:lang w:val="en-US" w:eastAsia="zh-CN"/>
        </w:rPr>
      </w:pPr>
      <w:r>
        <w:rPr>
          <w:rFonts w:hint="eastAsia" w:ascii="方正书宋_GBK" w:hAnsi="方正书宋_GBK" w:eastAsia="方正书宋_GBK" w:cs="方正书宋_GBK"/>
          <w:b w:val="0"/>
          <w:bCs w:val="0"/>
          <w:sz w:val="22"/>
          <w:szCs w:val="22"/>
          <w:lang w:val="en-US" w:eastAsia="zh-CN"/>
        </w:rPr>
        <w:t>14.污水井</w:t>
      </w:r>
      <w:r>
        <w:rPr>
          <w:rFonts w:hint="eastAsia" w:ascii="方正书宋_GBK" w:hAnsi="方正书宋_GBK" w:eastAsia="方正书宋_GBK" w:cs="方正书宋_GBK"/>
          <w:b w:val="0"/>
          <w:bCs w:val="0"/>
          <w:sz w:val="22"/>
          <w:szCs w:val="22"/>
          <w:u w:val="single"/>
          <w:lang w:val="en-US" w:eastAsia="zh-CN"/>
        </w:rPr>
        <w:t xml:space="preserve">      </w:t>
      </w:r>
      <w:r>
        <w:rPr>
          <w:rFonts w:hint="eastAsia" w:ascii="方正书宋_GBK" w:hAnsi="方正书宋_GBK" w:eastAsia="方正书宋_GBK" w:cs="方正书宋_GBK"/>
          <w:b w:val="0"/>
          <w:bCs w:val="0"/>
          <w:sz w:val="22"/>
          <w:szCs w:val="22"/>
          <w:u w:val="none"/>
          <w:lang w:val="en-US" w:eastAsia="zh-CN"/>
        </w:rPr>
        <w:t>个；</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u w:val="none"/>
          <w:lang w:val="en-US" w:eastAsia="zh-CN"/>
        </w:rPr>
      </w:pPr>
      <w:r>
        <w:rPr>
          <w:rFonts w:hint="eastAsia" w:ascii="方正书宋_GBK" w:hAnsi="方正书宋_GBK" w:eastAsia="方正书宋_GBK" w:cs="方正书宋_GBK"/>
          <w:b w:val="0"/>
          <w:bCs w:val="0"/>
          <w:sz w:val="22"/>
          <w:szCs w:val="22"/>
          <w:u w:val="none"/>
          <w:lang w:val="en-US" w:eastAsia="zh-CN"/>
        </w:rPr>
        <w:t>15.雨水井</w:t>
      </w:r>
      <w:r>
        <w:rPr>
          <w:rFonts w:hint="eastAsia" w:ascii="方正书宋_GBK" w:hAnsi="方正书宋_GBK" w:eastAsia="方正书宋_GBK" w:cs="方正书宋_GBK"/>
          <w:b w:val="0"/>
          <w:bCs w:val="0"/>
          <w:sz w:val="22"/>
          <w:szCs w:val="22"/>
          <w:u w:val="single"/>
          <w:lang w:val="en-US" w:eastAsia="zh-CN"/>
        </w:rPr>
        <w:t xml:space="preserve">      </w:t>
      </w:r>
      <w:r>
        <w:rPr>
          <w:rFonts w:hint="eastAsia" w:ascii="方正书宋_GBK" w:hAnsi="方正书宋_GBK" w:eastAsia="方正书宋_GBK" w:cs="方正书宋_GBK"/>
          <w:b w:val="0"/>
          <w:bCs w:val="0"/>
          <w:sz w:val="22"/>
          <w:szCs w:val="22"/>
          <w:u w:val="none"/>
          <w:lang w:val="en-US" w:eastAsia="zh-CN"/>
        </w:rPr>
        <w:t>个；</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1</w:t>
      </w:r>
      <w:r>
        <w:rPr>
          <w:rFonts w:hint="eastAsia" w:ascii="方正书宋_GBK" w:hAnsi="方正书宋_GBK" w:eastAsia="方正书宋_GBK" w:cs="方正书宋_GBK"/>
          <w:b w:val="0"/>
          <w:bCs w:val="0"/>
          <w:sz w:val="22"/>
          <w:szCs w:val="22"/>
          <w:lang w:val="en-US" w:eastAsia="zh-CN"/>
        </w:rPr>
        <w:t>6</w:t>
      </w:r>
      <w:r>
        <w:rPr>
          <w:rFonts w:hint="eastAsia" w:ascii="方正书宋_GBK" w:hAnsi="方正书宋_GBK" w:eastAsia="方正书宋_GBK" w:cs="方正书宋_GBK"/>
          <w:b w:val="0"/>
          <w:bCs w:val="0"/>
          <w:sz w:val="22"/>
          <w:szCs w:val="22"/>
        </w:rPr>
        <w:t>.机动车库</w:t>
      </w:r>
      <w:r>
        <w:rPr>
          <w:rFonts w:hint="eastAsia" w:ascii="方正书宋_GBK" w:hAnsi="方正书宋_GBK" w:eastAsia="方正书宋_GBK" w:cs="方正书宋_GBK"/>
          <w:b w:val="0"/>
          <w:bCs w:val="0"/>
          <w:sz w:val="22"/>
          <w:szCs w:val="22"/>
          <w:u w:val="single"/>
        </w:rPr>
        <w:t>　　　</w:t>
      </w:r>
      <w:r>
        <w:rPr>
          <w:rFonts w:hint="eastAsia" w:ascii="方正书宋_GBK" w:hAnsi="方正书宋_GBK" w:eastAsia="方正书宋_GBK" w:cs="方正书宋_GBK"/>
          <w:b w:val="0"/>
          <w:bCs w:val="0"/>
          <w:sz w:val="22"/>
          <w:szCs w:val="22"/>
        </w:rPr>
        <w:t>个</w:t>
      </w:r>
      <w:r>
        <w:rPr>
          <w:rFonts w:hint="eastAsia" w:ascii="方正书宋_GBK" w:hAnsi="方正书宋_GBK" w:eastAsia="方正书宋_GBK" w:cs="方正书宋_GBK"/>
          <w:b w:val="0"/>
          <w:bCs w:val="0"/>
          <w:sz w:val="22"/>
          <w:szCs w:val="22"/>
          <w:u w:val="single"/>
        </w:rPr>
        <w:t>　　　</w:t>
      </w:r>
      <w:r>
        <w:rPr>
          <w:rFonts w:hint="eastAsia" w:ascii="方正书宋_GBK" w:hAnsi="方正书宋_GBK" w:eastAsia="方正书宋_GBK" w:cs="方正书宋_GBK"/>
          <w:b w:val="0"/>
          <w:bCs w:val="0"/>
          <w:sz w:val="22"/>
          <w:szCs w:val="22"/>
        </w:rPr>
        <w:t>平方米；</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1</w:t>
      </w:r>
      <w:r>
        <w:rPr>
          <w:rFonts w:hint="eastAsia" w:ascii="方正书宋_GBK" w:hAnsi="方正书宋_GBK" w:eastAsia="方正书宋_GBK" w:cs="方正书宋_GBK"/>
          <w:b w:val="0"/>
          <w:bCs w:val="0"/>
          <w:sz w:val="22"/>
          <w:szCs w:val="22"/>
          <w:lang w:val="en-US" w:eastAsia="zh-CN"/>
        </w:rPr>
        <w:t>7</w:t>
      </w:r>
      <w:r>
        <w:rPr>
          <w:rFonts w:hint="eastAsia" w:ascii="方正书宋_GBK" w:hAnsi="方正书宋_GBK" w:eastAsia="方正书宋_GBK" w:cs="方正书宋_GBK"/>
          <w:b w:val="0"/>
          <w:bCs w:val="0"/>
          <w:sz w:val="22"/>
          <w:szCs w:val="22"/>
        </w:rPr>
        <w:t>.露天停车场</w:t>
      </w:r>
      <w:r>
        <w:rPr>
          <w:rFonts w:hint="eastAsia" w:ascii="方正书宋_GBK" w:hAnsi="方正书宋_GBK" w:eastAsia="方正书宋_GBK" w:cs="方正书宋_GBK"/>
          <w:b w:val="0"/>
          <w:bCs w:val="0"/>
          <w:sz w:val="22"/>
          <w:szCs w:val="22"/>
          <w:u w:val="single"/>
        </w:rPr>
        <w:t>　　　</w:t>
      </w:r>
      <w:r>
        <w:rPr>
          <w:rFonts w:hint="eastAsia" w:ascii="方正书宋_GBK" w:hAnsi="方正书宋_GBK" w:eastAsia="方正书宋_GBK" w:cs="方正书宋_GBK"/>
          <w:b w:val="0"/>
          <w:bCs w:val="0"/>
          <w:sz w:val="22"/>
          <w:szCs w:val="22"/>
        </w:rPr>
        <w:t>个</w:t>
      </w:r>
      <w:r>
        <w:rPr>
          <w:rFonts w:hint="eastAsia" w:ascii="方正书宋_GBK" w:hAnsi="方正书宋_GBK" w:eastAsia="方正书宋_GBK" w:cs="方正书宋_GBK"/>
          <w:b w:val="0"/>
          <w:bCs w:val="0"/>
          <w:sz w:val="22"/>
          <w:szCs w:val="22"/>
          <w:u w:val="single"/>
        </w:rPr>
        <w:t>　　　</w:t>
      </w:r>
      <w:r>
        <w:rPr>
          <w:rFonts w:hint="eastAsia" w:ascii="方正书宋_GBK" w:hAnsi="方正书宋_GBK" w:eastAsia="方正书宋_GBK" w:cs="方正书宋_GBK"/>
          <w:b w:val="0"/>
          <w:bCs w:val="0"/>
          <w:sz w:val="22"/>
          <w:szCs w:val="22"/>
        </w:rPr>
        <w:t>平方米；</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1</w:t>
      </w:r>
      <w:r>
        <w:rPr>
          <w:rFonts w:hint="eastAsia" w:ascii="方正书宋_GBK" w:hAnsi="方正书宋_GBK" w:eastAsia="方正书宋_GBK" w:cs="方正书宋_GBK"/>
          <w:b w:val="0"/>
          <w:bCs w:val="0"/>
          <w:sz w:val="22"/>
          <w:szCs w:val="22"/>
          <w:lang w:val="en-US" w:eastAsia="zh-CN"/>
        </w:rPr>
        <w:t>8</w:t>
      </w:r>
      <w:r>
        <w:rPr>
          <w:rFonts w:hint="eastAsia" w:ascii="方正书宋_GBK" w:hAnsi="方正书宋_GBK" w:eastAsia="方正书宋_GBK" w:cs="方正书宋_GBK"/>
          <w:b w:val="0"/>
          <w:bCs w:val="0"/>
          <w:sz w:val="22"/>
          <w:szCs w:val="22"/>
        </w:rPr>
        <w:t>.非机动车库</w:t>
      </w:r>
      <w:r>
        <w:rPr>
          <w:rFonts w:hint="eastAsia" w:ascii="方正书宋_GBK" w:hAnsi="方正书宋_GBK" w:eastAsia="方正书宋_GBK" w:cs="方正书宋_GBK"/>
          <w:b w:val="0"/>
          <w:bCs w:val="0"/>
          <w:sz w:val="22"/>
          <w:szCs w:val="22"/>
          <w:u w:val="single"/>
        </w:rPr>
        <w:t>　　　</w:t>
      </w:r>
      <w:r>
        <w:rPr>
          <w:rFonts w:hint="eastAsia" w:ascii="方正书宋_GBK" w:hAnsi="方正书宋_GBK" w:eastAsia="方正书宋_GBK" w:cs="方正书宋_GBK"/>
          <w:b w:val="0"/>
          <w:bCs w:val="0"/>
          <w:sz w:val="22"/>
          <w:szCs w:val="22"/>
        </w:rPr>
        <w:t>个</w:t>
      </w:r>
      <w:r>
        <w:rPr>
          <w:rFonts w:hint="eastAsia" w:ascii="方正书宋_GBK" w:hAnsi="方正书宋_GBK" w:eastAsia="方正书宋_GBK" w:cs="方正书宋_GBK"/>
          <w:b w:val="0"/>
          <w:bCs w:val="0"/>
          <w:sz w:val="22"/>
          <w:szCs w:val="22"/>
          <w:u w:val="single"/>
        </w:rPr>
        <w:t>　　　</w:t>
      </w:r>
      <w:r>
        <w:rPr>
          <w:rFonts w:hint="eastAsia" w:ascii="方正书宋_GBK" w:hAnsi="方正书宋_GBK" w:eastAsia="方正书宋_GBK" w:cs="方正书宋_GBK"/>
          <w:b w:val="0"/>
          <w:bCs w:val="0"/>
          <w:sz w:val="22"/>
          <w:szCs w:val="22"/>
        </w:rPr>
        <w:t>平方米；</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lang w:val="en-US" w:eastAsia="zh-CN"/>
        </w:rPr>
        <w:t>19</w:t>
      </w:r>
      <w:r>
        <w:rPr>
          <w:rFonts w:hint="eastAsia" w:ascii="方正书宋_GBK" w:hAnsi="方正书宋_GBK" w:eastAsia="方正书宋_GBK" w:cs="方正书宋_GBK"/>
          <w:b w:val="0"/>
          <w:bCs w:val="0"/>
          <w:sz w:val="22"/>
          <w:szCs w:val="22"/>
        </w:rPr>
        <w:t>.共用设施设备用房</w:t>
      </w:r>
      <w:r>
        <w:rPr>
          <w:rFonts w:hint="eastAsia" w:ascii="方正书宋_GBK" w:hAnsi="方正书宋_GBK" w:eastAsia="方正书宋_GBK" w:cs="方正书宋_GBK"/>
          <w:b w:val="0"/>
          <w:bCs w:val="0"/>
          <w:sz w:val="22"/>
          <w:szCs w:val="22"/>
          <w:u w:val="single"/>
        </w:rPr>
        <w:t>　　　</w:t>
      </w:r>
      <w:r>
        <w:rPr>
          <w:rFonts w:hint="eastAsia" w:ascii="方正书宋_GBK" w:hAnsi="方正书宋_GBK" w:eastAsia="方正书宋_GBK" w:cs="方正书宋_GBK"/>
          <w:b w:val="0"/>
          <w:bCs w:val="0"/>
          <w:sz w:val="22"/>
          <w:szCs w:val="22"/>
        </w:rPr>
        <w:t>平方米；</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u w:val="single"/>
        </w:rPr>
      </w:pPr>
      <w:r>
        <w:rPr>
          <w:rFonts w:hint="eastAsia" w:ascii="方正书宋_GBK" w:hAnsi="方正书宋_GBK" w:eastAsia="方正书宋_GBK" w:cs="方正书宋_GBK"/>
          <w:b w:val="0"/>
          <w:bCs w:val="0"/>
          <w:sz w:val="22"/>
          <w:szCs w:val="22"/>
          <w:lang w:val="en-US" w:eastAsia="zh-CN"/>
        </w:rPr>
        <w:t>20</w:t>
      </w:r>
      <w:r>
        <w:rPr>
          <w:rFonts w:hint="eastAsia" w:ascii="方正书宋_GBK" w:hAnsi="方正书宋_GBK" w:eastAsia="方正书宋_GBK" w:cs="方正书宋_GBK"/>
          <w:b w:val="0"/>
          <w:bCs w:val="0"/>
          <w:sz w:val="22"/>
          <w:szCs w:val="22"/>
        </w:rPr>
        <w:t>.物业服务用房</w:t>
      </w:r>
      <w:r>
        <w:rPr>
          <w:rFonts w:hint="eastAsia" w:ascii="方正书宋_GBK" w:hAnsi="方正书宋_GBK" w:eastAsia="方正书宋_GBK" w:cs="方正书宋_GBK"/>
          <w:b w:val="0"/>
          <w:bCs w:val="0"/>
          <w:sz w:val="22"/>
          <w:szCs w:val="22"/>
          <w:u w:val="single"/>
        </w:rPr>
        <w:t xml:space="preserve">　　　 </w:t>
      </w:r>
      <w:r>
        <w:rPr>
          <w:rFonts w:hint="eastAsia" w:ascii="方正书宋_GBK" w:hAnsi="方正书宋_GBK" w:eastAsia="方正书宋_GBK" w:cs="方正书宋_GBK"/>
          <w:b w:val="0"/>
          <w:bCs w:val="0"/>
          <w:sz w:val="22"/>
          <w:szCs w:val="22"/>
        </w:rPr>
        <w:t>平方米；</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outlineLvl w:val="9"/>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lang w:val="en-US" w:eastAsia="zh-CN"/>
        </w:rPr>
        <w:t>21</w:t>
      </w:r>
      <w:r>
        <w:rPr>
          <w:rFonts w:hint="eastAsia" w:ascii="方正书宋_GBK" w:hAnsi="方正书宋_GBK" w:eastAsia="方正书宋_GBK" w:cs="方正书宋_GBK"/>
          <w:b w:val="0"/>
          <w:bCs w:val="0"/>
          <w:sz w:val="22"/>
          <w:szCs w:val="22"/>
        </w:rPr>
        <w:t>.</w:t>
      </w:r>
      <w:r>
        <w:rPr>
          <w:rFonts w:hint="eastAsia" w:ascii="方正书宋_GBK" w:hAnsi="方正书宋_GBK" w:eastAsia="方正书宋_GBK" w:cs="方正书宋_GBK"/>
          <w:b w:val="0"/>
          <w:bCs w:val="0"/>
          <w:sz w:val="22"/>
          <w:szCs w:val="22"/>
          <w:u w:val="single"/>
        </w:rPr>
        <w:t xml:space="preserve">　　　　　　　    　　　　　 </w:t>
      </w:r>
      <w:r>
        <w:rPr>
          <w:rFonts w:hint="eastAsia" w:ascii="方正书宋_GBK" w:hAnsi="方正书宋_GBK" w:eastAsia="方正书宋_GBK" w:cs="方正书宋_GBK"/>
          <w:b w:val="0"/>
          <w:bCs w:val="0"/>
          <w:sz w:val="22"/>
          <w:szCs w:val="22"/>
        </w:rPr>
        <w:t>。</w:t>
      </w:r>
    </w:p>
    <w:p>
      <w:pPr>
        <w:keepNext w:val="0"/>
        <w:keepLines w:val="0"/>
        <w:pageBreakBefore w:val="0"/>
        <w:kinsoku/>
        <w:overflowPunct/>
        <w:topLinePunct w:val="0"/>
        <w:autoSpaceDE/>
        <w:autoSpaceDN/>
        <w:bidi w:val="0"/>
        <w:adjustRightInd/>
        <w:snapToGrid/>
        <w:spacing w:line="560" w:lineRule="exact"/>
        <w:outlineLvl w:val="9"/>
        <w:rPr>
          <w:rFonts w:hint="eastAsia" w:ascii="仿宋_GB2312" w:hAnsi="仿宋_GB2312" w:eastAsia="仿宋_GB2312" w:cs="仿宋_GB2312"/>
          <w:b w:val="0"/>
          <w:bCs w:val="0"/>
          <w:sz w:val="32"/>
          <w:szCs w:val="32"/>
        </w:rPr>
      </w:pPr>
    </w:p>
    <w:p>
      <w:pPr>
        <w:keepNext w:val="0"/>
        <w:keepLines w:val="0"/>
        <w:pageBreakBefore w:val="0"/>
        <w:kinsoku/>
        <w:overflowPunct/>
        <w:topLinePunct w:val="0"/>
        <w:autoSpaceDE/>
        <w:autoSpaceDN/>
        <w:bidi w:val="0"/>
        <w:adjustRightInd/>
        <w:snapToGrid/>
        <w:spacing w:line="560" w:lineRule="exact"/>
        <w:outlineLvl w:val="9"/>
        <w:rPr>
          <w:rFonts w:ascii="Times New Roman" w:hAnsi="黑体" w:eastAsia="黑体"/>
          <w:b w:val="0"/>
          <w:bCs w:val="0"/>
          <w:sz w:val="32"/>
          <w:szCs w:val="32"/>
        </w:rPr>
      </w:pPr>
    </w:p>
    <w:p>
      <w:pPr>
        <w:keepNext w:val="0"/>
        <w:keepLines w:val="0"/>
        <w:pageBreakBefore w:val="0"/>
        <w:kinsoku/>
        <w:overflowPunct/>
        <w:topLinePunct w:val="0"/>
        <w:autoSpaceDE/>
        <w:autoSpaceDN/>
        <w:bidi w:val="0"/>
        <w:adjustRightInd/>
        <w:snapToGrid/>
        <w:spacing w:line="560" w:lineRule="exact"/>
        <w:outlineLvl w:val="9"/>
        <w:rPr>
          <w:rFonts w:ascii="Times New Roman" w:hAnsi="黑体" w:eastAsia="黑体"/>
          <w:b w:val="0"/>
          <w:bCs w:val="0"/>
          <w:sz w:val="32"/>
          <w:szCs w:val="32"/>
        </w:rPr>
      </w:pPr>
    </w:p>
    <w:p>
      <w:pPr>
        <w:keepNext w:val="0"/>
        <w:keepLines w:val="0"/>
        <w:pageBreakBefore w:val="0"/>
        <w:kinsoku/>
        <w:overflowPunct/>
        <w:topLinePunct w:val="0"/>
        <w:autoSpaceDE/>
        <w:autoSpaceDN/>
        <w:bidi w:val="0"/>
        <w:adjustRightInd/>
        <w:snapToGrid/>
        <w:spacing w:line="560" w:lineRule="exact"/>
        <w:outlineLvl w:val="9"/>
        <w:rPr>
          <w:rFonts w:ascii="Times New Roman" w:hAnsi="黑体" w:eastAsia="黑体"/>
          <w:b w:val="0"/>
          <w:bCs w:val="0"/>
          <w:sz w:val="32"/>
          <w:szCs w:val="32"/>
        </w:rPr>
      </w:pPr>
    </w:p>
    <w:p>
      <w:pPr>
        <w:keepNext w:val="0"/>
        <w:keepLines w:val="0"/>
        <w:pageBreakBefore w:val="0"/>
        <w:kinsoku/>
        <w:overflowPunct/>
        <w:topLinePunct w:val="0"/>
        <w:autoSpaceDE/>
        <w:autoSpaceDN/>
        <w:bidi w:val="0"/>
        <w:adjustRightInd/>
        <w:snapToGrid/>
        <w:spacing w:line="560" w:lineRule="exact"/>
        <w:outlineLvl w:val="9"/>
        <w:rPr>
          <w:rFonts w:hint="eastAsia" w:ascii="方正楷体_GBK" w:hAnsi="方正楷体_GBK" w:eastAsia="方正楷体_GBK" w:cs="方正楷体_GBK"/>
          <w:b w:val="0"/>
          <w:bCs w:val="0"/>
          <w:sz w:val="28"/>
          <w:szCs w:val="28"/>
        </w:rPr>
      </w:pPr>
      <w:r>
        <w:rPr>
          <w:rFonts w:hint="eastAsia" w:ascii="方正楷体_GBK" w:hAnsi="方正楷体_GBK" w:eastAsia="方正楷体_GBK" w:cs="方正楷体_GBK"/>
          <w:b w:val="0"/>
          <w:bCs w:val="0"/>
          <w:sz w:val="28"/>
          <w:szCs w:val="28"/>
        </w:rPr>
        <w:t>附件5</w:t>
      </w:r>
    </w:p>
    <w:p>
      <w:pPr>
        <w:keepNext w:val="0"/>
        <w:keepLines w:val="0"/>
        <w:pageBreakBefore w:val="0"/>
        <w:kinsoku/>
        <w:overflowPunct/>
        <w:topLinePunct w:val="0"/>
        <w:autoSpaceDE/>
        <w:autoSpaceDN/>
        <w:bidi w:val="0"/>
        <w:adjustRightInd/>
        <w:snapToGrid/>
        <w:spacing w:line="560" w:lineRule="exact"/>
        <w:jc w:val="center"/>
        <w:outlineLvl w:val="9"/>
        <w:rPr>
          <w:rFonts w:hint="eastAsia" w:ascii="方正黑体_GBK" w:hAnsi="方正黑体_GBK" w:eastAsia="方正黑体_GBK" w:cs="方正黑体_GBK"/>
          <w:b w:val="0"/>
          <w:bCs w:val="0"/>
          <w:kern w:val="2"/>
          <w:sz w:val="40"/>
          <w:szCs w:val="40"/>
          <w:lang w:val="en-US" w:eastAsia="zh-CN" w:bidi="ar-SA"/>
        </w:rPr>
      </w:pPr>
      <w:r>
        <w:rPr>
          <w:rFonts w:hint="eastAsia" w:ascii="方正黑体_GBK" w:hAnsi="方正黑体_GBK" w:eastAsia="方正黑体_GBK" w:cs="方正黑体_GBK"/>
          <w:b w:val="0"/>
          <w:bCs w:val="0"/>
          <w:kern w:val="2"/>
          <w:sz w:val="40"/>
          <w:szCs w:val="40"/>
          <w:lang w:val="en-US" w:eastAsia="zh-CN" w:bidi="ar-SA"/>
        </w:rPr>
        <w:t>前期物业服务质量</w:t>
      </w:r>
    </w:p>
    <w:p>
      <w:pPr>
        <w:keepNext w:val="0"/>
        <w:keepLines w:val="0"/>
        <w:pageBreakBefore w:val="0"/>
        <w:kinsoku/>
        <w:overflowPunct/>
        <w:topLinePunct w:val="0"/>
        <w:autoSpaceDE/>
        <w:autoSpaceDN/>
        <w:bidi w:val="0"/>
        <w:adjustRightInd/>
        <w:snapToGrid/>
        <w:spacing w:line="560" w:lineRule="exact"/>
        <w:ind w:firstLine="640" w:firstLineChars="200"/>
        <w:outlineLvl w:val="9"/>
        <w:rPr>
          <w:rFonts w:hint="eastAsia" w:ascii="仿宋_GB2312" w:hAnsi="仿宋_GB2312" w:eastAsia="仿宋_GB2312" w:cs="仿宋_GB2312"/>
          <w:b w:val="0"/>
          <w:bCs w:val="0"/>
          <w:sz w:val="32"/>
          <w:szCs w:val="32"/>
        </w:rPr>
      </w:pPr>
    </w:p>
    <w:p>
      <w:pPr>
        <w:keepNext w:val="0"/>
        <w:keepLines w:val="0"/>
        <w:pageBreakBefore w:val="0"/>
        <w:kinsoku/>
        <w:overflowPunct/>
        <w:topLinePunct w:val="0"/>
        <w:autoSpaceDE/>
        <w:autoSpaceDN/>
        <w:bidi w:val="0"/>
        <w:adjustRightInd/>
        <w:snapToGrid/>
        <w:spacing w:line="560" w:lineRule="exact"/>
        <w:ind w:firstLine="640" w:firstLineChars="200"/>
        <w:outlineLvl w:val="9"/>
        <w:rPr>
          <w:rFonts w:ascii="Times New Roman" w:hAnsi="Times New Roman" w:eastAsia="仿宋_GB2312"/>
          <w:b w:val="0"/>
          <w:bCs w:val="0"/>
          <w:sz w:val="32"/>
          <w:szCs w:val="32"/>
        </w:rPr>
      </w:pPr>
    </w:p>
    <w:p>
      <w:pPr>
        <w:keepNext w:val="0"/>
        <w:keepLines w:val="0"/>
        <w:pageBreakBefore w:val="0"/>
        <w:kinsoku/>
        <w:overflowPunct/>
        <w:topLinePunct w:val="0"/>
        <w:autoSpaceDE/>
        <w:autoSpaceDN/>
        <w:bidi w:val="0"/>
        <w:adjustRightInd/>
        <w:snapToGrid/>
        <w:spacing w:line="560" w:lineRule="exact"/>
        <w:ind w:firstLine="640" w:firstLineChars="200"/>
        <w:outlineLvl w:val="9"/>
        <w:rPr>
          <w:rFonts w:ascii="Times New Roman" w:hAnsi="Times New Roman" w:eastAsia="仿宋_GB2312"/>
          <w:b w:val="0"/>
          <w:bCs w:val="0"/>
          <w:sz w:val="32"/>
          <w:szCs w:val="32"/>
        </w:rPr>
      </w:pPr>
    </w:p>
    <w:p>
      <w:pPr>
        <w:keepNext w:val="0"/>
        <w:keepLines w:val="0"/>
        <w:pageBreakBefore w:val="0"/>
        <w:kinsoku/>
        <w:overflowPunct/>
        <w:topLinePunct w:val="0"/>
        <w:autoSpaceDE/>
        <w:autoSpaceDN/>
        <w:bidi w:val="0"/>
        <w:adjustRightInd/>
        <w:snapToGrid/>
        <w:spacing w:line="560" w:lineRule="exact"/>
        <w:ind w:firstLine="640" w:firstLineChars="200"/>
        <w:outlineLvl w:val="9"/>
        <w:rPr>
          <w:rFonts w:ascii="Times New Roman" w:hAnsi="Times New Roman" w:eastAsia="仿宋_GB2312"/>
          <w:b w:val="0"/>
          <w:bCs w:val="0"/>
          <w:sz w:val="32"/>
          <w:szCs w:val="32"/>
        </w:rPr>
      </w:pPr>
    </w:p>
    <w:p>
      <w:pPr>
        <w:keepNext w:val="0"/>
        <w:keepLines w:val="0"/>
        <w:pageBreakBefore w:val="0"/>
        <w:kinsoku/>
        <w:overflowPunct/>
        <w:topLinePunct w:val="0"/>
        <w:autoSpaceDE/>
        <w:autoSpaceDN/>
        <w:bidi w:val="0"/>
        <w:adjustRightInd/>
        <w:snapToGrid/>
        <w:spacing w:line="560" w:lineRule="exact"/>
        <w:ind w:firstLine="640" w:firstLineChars="200"/>
        <w:outlineLvl w:val="9"/>
        <w:rPr>
          <w:rFonts w:ascii="Times New Roman" w:hAnsi="Times New Roman" w:eastAsia="仿宋_GB2312"/>
          <w:b w:val="0"/>
          <w:bCs w:val="0"/>
          <w:sz w:val="32"/>
          <w:szCs w:val="32"/>
        </w:rPr>
      </w:pPr>
    </w:p>
    <w:p>
      <w:pPr>
        <w:keepNext w:val="0"/>
        <w:keepLines w:val="0"/>
        <w:pageBreakBefore w:val="0"/>
        <w:kinsoku/>
        <w:overflowPunct/>
        <w:topLinePunct w:val="0"/>
        <w:autoSpaceDE/>
        <w:autoSpaceDN/>
        <w:bidi w:val="0"/>
        <w:adjustRightInd/>
        <w:snapToGrid/>
        <w:spacing w:before="530" w:line="560" w:lineRule="exact"/>
        <w:outlineLvl w:val="9"/>
        <w:rPr>
          <w:b w:val="0"/>
          <w:bCs w:val="0"/>
          <w:sz w:val="32"/>
          <w:szCs w:val="32"/>
        </w:rPr>
      </w:pPr>
    </w:p>
    <w:p>
      <w:pPr>
        <w:keepNext w:val="0"/>
        <w:keepLines w:val="0"/>
        <w:pageBreakBefore w:val="0"/>
        <w:kinsoku/>
        <w:overflowPunct/>
        <w:topLinePunct w:val="0"/>
        <w:autoSpaceDE/>
        <w:autoSpaceDN/>
        <w:bidi w:val="0"/>
        <w:adjustRightInd/>
        <w:snapToGrid/>
        <w:spacing w:before="530" w:line="560" w:lineRule="exact"/>
        <w:outlineLvl w:val="9"/>
        <w:rPr>
          <w:b w:val="0"/>
          <w:bCs w:val="0"/>
          <w:sz w:val="32"/>
          <w:szCs w:val="32"/>
        </w:rPr>
      </w:pPr>
    </w:p>
    <w:p>
      <w:pPr>
        <w:keepNext w:val="0"/>
        <w:keepLines w:val="0"/>
        <w:pageBreakBefore w:val="0"/>
        <w:kinsoku/>
        <w:overflowPunct/>
        <w:topLinePunct w:val="0"/>
        <w:autoSpaceDE/>
        <w:autoSpaceDN/>
        <w:bidi w:val="0"/>
        <w:adjustRightInd/>
        <w:snapToGrid/>
        <w:spacing w:before="530" w:line="560" w:lineRule="exact"/>
        <w:outlineLvl w:val="9"/>
        <w:rPr>
          <w:b w:val="0"/>
          <w:bCs w:val="0"/>
          <w:sz w:val="32"/>
          <w:szCs w:val="32"/>
        </w:rPr>
      </w:pPr>
    </w:p>
    <w:p>
      <w:pPr>
        <w:keepNext w:val="0"/>
        <w:keepLines w:val="0"/>
        <w:pageBreakBefore w:val="0"/>
        <w:kinsoku/>
        <w:overflowPunct/>
        <w:topLinePunct w:val="0"/>
        <w:autoSpaceDE/>
        <w:autoSpaceDN/>
        <w:bidi w:val="0"/>
        <w:adjustRightInd/>
        <w:snapToGrid/>
        <w:spacing w:before="530" w:line="560" w:lineRule="exact"/>
        <w:outlineLvl w:val="9"/>
        <w:rPr>
          <w:b w:val="0"/>
          <w:bCs w:val="0"/>
          <w:sz w:val="32"/>
          <w:szCs w:val="32"/>
        </w:rPr>
      </w:pPr>
    </w:p>
    <w:p>
      <w:pPr>
        <w:keepNext w:val="0"/>
        <w:keepLines w:val="0"/>
        <w:pageBreakBefore w:val="0"/>
        <w:kinsoku/>
        <w:overflowPunct/>
        <w:topLinePunct w:val="0"/>
        <w:autoSpaceDE/>
        <w:autoSpaceDN/>
        <w:bidi w:val="0"/>
        <w:adjustRightInd/>
        <w:snapToGrid/>
        <w:spacing w:before="530" w:line="560" w:lineRule="exact"/>
        <w:outlineLvl w:val="9"/>
        <w:rPr>
          <w:b w:val="0"/>
          <w:bCs w:val="0"/>
          <w:sz w:val="32"/>
          <w:szCs w:val="32"/>
        </w:rPr>
      </w:pPr>
    </w:p>
    <w:p>
      <w:pPr>
        <w:keepNext w:val="0"/>
        <w:keepLines w:val="0"/>
        <w:pageBreakBefore w:val="0"/>
        <w:kinsoku/>
        <w:overflowPunct/>
        <w:topLinePunct w:val="0"/>
        <w:autoSpaceDE/>
        <w:autoSpaceDN/>
        <w:bidi w:val="0"/>
        <w:adjustRightInd/>
        <w:snapToGrid/>
        <w:spacing w:before="530" w:line="560" w:lineRule="exact"/>
        <w:outlineLvl w:val="9"/>
        <w:rPr>
          <w:b w:val="0"/>
          <w:bCs w:val="0"/>
          <w:sz w:val="32"/>
          <w:szCs w:val="32"/>
        </w:rPr>
      </w:pPr>
    </w:p>
    <w:p>
      <w:pPr>
        <w:keepNext w:val="0"/>
        <w:keepLines w:val="0"/>
        <w:pageBreakBefore w:val="0"/>
        <w:kinsoku/>
        <w:overflowPunct/>
        <w:topLinePunct w:val="0"/>
        <w:autoSpaceDE/>
        <w:autoSpaceDN/>
        <w:bidi w:val="0"/>
        <w:adjustRightInd/>
        <w:snapToGrid/>
        <w:spacing w:before="530" w:line="560" w:lineRule="exact"/>
        <w:outlineLvl w:val="9"/>
        <w:rPr>
          <w:b w:val="0"/>
          <w:bCs w:val="0"/>
          <w:sz w:val="32"/>
          <w:szCs w:val="32"/>
        </w:rPr>
      </w:pPr>
    </w:p>
    <w:p>
      <w:pPr>
        <w:keepNext w:val="0"/>
        <w:keepLines w:val="0"/>
        <w:pageBreakBefore w:val="0"/>
        <w:kinsoku/>
        <w:overflowPunct/>
        <w:topLinePunct w:val="0"/>
        <w:autoSpaceDE/>
        <w:autoSpaceDN/>
        <w:bidi w:val="0"/>
        <w:adjustRightInd/>
        <w:snapToGrid/>
        <w:spacing w:line="560" w:lineRule="exact"/>
        <w:outlineLvl w:val="9"/>
        <w:rPr>
          <w:rFonts w:ascii="Times New Roman" w:hAnsi="黑体" w:eastAsia="黑体"/>
          <w:b w:val="0"/>
          <w:bCs w:val="0"/>
          <w:sz w:val="32"/>
          <w:szCs w:val="32"/>
        </w:rPr>
      </w:pPr>
    </w:p>
    <w:p>
      <w:pPr>
        <w:keepNext w:val="0"/>
        <w:keepLines w:val="0"/>
        <w:pageBreakBefore w:val="0"/>
        <w:kinsoku/>
        <w:overflowPunct/>
        <w:topLinePunct w:val="0"/>
        <w:autoSpaceDE/>
        <w:autoSpaceDN/>
        <w:bidi w:val="0"/>
        <w:adjustRightInd/>
        <w:snapToGrid/>
        <w:spacing w:line="560" w:lineRule="exact"/>
        <w:outlineLvl w:val="9"/>
        <w:rPr>
          <w:rFonts w:ascii="Times New Roman" w:hAnsi="黑体" w:eastAsia="黑体"/>
          <w:b w:val="0"/>
          <w:bCs w:val="0"/>
          <w:sz w:val="32"/>
          <w:szCs w:val="32"/>
        </w:rPr>
      </w:pPr>
    </w:p>
    <w:p>
      <w:pPr>
        <w:keepNext w:val="0"/>
        <w:keepLines w:val="0"/>
        <w:pageBreakBefore w:val="0"/>
        <w:kinsoku/>
        <w:overflowPunct/>
        <w:topLinePunct w:val="0"/>
        <w:autoSpaceDE/>
        <w:autoSpaceDN/>
        <w:bidi w:val="0"/>
        <w:adjustRightInd/>
        <w:snapToGrid/>
        <w:spacing w:line="560" w:lineRule="exact"/>
        <w:outlineLvl w:val="9"/>
        <w:rPr>
          <w:rFonts w:hint="eastAsia" w:ascii="方正楷体_GBK" w:hAnsi="方正楷体_GBK" w:eastAsia="方正楷体_GBK" w:cs="方正楷体_GBK"/>
          <w:b w:val="0"/>
          <w:bCs w:val="0"/>
          <w:sz w:val="28"/>
          <w:szCs w:val="28"/>
          <w:lang w:eastAsia="zh-CN"/>
        </w:rPr>
      </w:pPr>
      <w:r>
        <w:rPr>
          <w:rFonts w:hint="eastAsia" w:ascii="方正楷体_GBK" w:hAnsi="方正楷体_GBK" w:eastAsia="方正楷体_GBK" w:cs="方正楷体_GBK"/>
          <w:b w:val="0"/>
          <w:bCs w:val="0"/>
          <w:sz w:val="28"/>
          <w:szCs w:val="28"/>
        </w:rPr>
        <w:t>附件</w:t>
      </w:r>
      <w:r>
        <w:rPr>
          <w:rFonts w:hint="eastAsia" w:ascii="方正楷体_GBK" w:hAnsi="方正楷体_GBK" w:eastAsia="方正楷体_GBK" w:cs="方正楷体_GBK"/>
          <w:b w:val="0"/>
          <w:bCs w:val="0"/>
          <w:sz w:val="28"/>
          <w:szCs w:val="28"/>
          <w:lang w:val="en-US" w:eastAsia="zh-CN"/>
        </w:rPr>
        <w:t>6</w:t>
      </w:r>
    </w:p>
    <w:p>
      <w:pPr>
        <w:keepNext w:val="0"/>
        <w:keepLines w:val="0"/>
        <w:pageBreakBefore w:val="0"/>
        <w:kinsoku/>
        <w:overflowPunct/>
        <w:topLinePunct w:val="0"/>
        <w:autoSpaceDE/>
        <w:autoSpaceDN/>
        <w:bidi w:val="0"/>
        <w:adjustRightInd/>
        <w:snapToGrid/>
        <w:spacing w:line="560" w:lineRule="exact"/>
        <w:jc w:val="center"/>
        <w:outlineLvl w:val="9"/>
        <w:rPr>
          <w:rFonts w:hint="eastAsia" w:ascii="方正黑体_GBK" w:hAnsi="方正黑体_GBK" w:eastAsia="方正黑体_GBK" w:cs="方正黑体_GBK"/>
          <w:b w:val="0"/>
          <w:bCs w:val="0"/>
          <w:kern w:val="2"/>
          <w:sz w:val="40"/>
          <w:szCs w:val="40"/>
          <w:lang w:val="en-US" w:eastAsia="zh-CN" w:bidi="ar-SA"/>
        </w:rPr>
      </w:pPr>
      <w:r>
        <w:rPr>
          <w:rFonts w:hint="eastAsia" w:ascii="方正黑体_GBK" w:hAnsi="方正黑体_GBK" w:eastAsia="方正黑体_GBK" w:cs="方正黑体_GBK"/>
          <w:b w:val="0"/>
          <w:bCs w:val="0"/>
          <w:kern w:val="2"/>
          <w:sz w:val="40"/>
          <w:szCs w:val="40"/>
          <w:lang w:val="en-US" w:eastAsia="zh-CN" w:bidi="ar-SA"/>
        </w:rPr>
        <w:t>物业服务用房平面图及说明</w:t>
      </w:r>
    </w:p>
    <w:p>
      <w:pPr>
        <w:keepNext w:val="0"/>
        <w:keepLines w:val="0"/>
        <w:pageBreakBefore w:val="0"/>
        <w:kinsoku/>
        <w:overflowPunct/>
        <w:topLinePunct w:val="0"/>
        <w:autoSpaceDE/>
        <w:autoSpaceDN/>
        <w:bidi w:val="0"/>
        <w:adjustRightInd/>
        <w:snapToGrid/>
        <w:spacing w:line="560" w:lineRule="exact"/>
        <w:jc w:val="center"/>
        <w:outlineLvl w:val="9"/>
        <w:rPr>
          <w:rFonts w:hint="eastAsia" w:ascii="方正黑体_GBK" w:hAnsi="方正黑体_GBK" w:eastAsia="方正黑体_GBK" w:cs="方正黑体_GBK"/>
          <w:b w:val="0"/>
          <w:bCs w:val="0"/>
          <w:kern w:val="2"/>
          <w:sz w:val="28"/>
          <w:szCs w:val="28"/>
          <w:lang w:val="en-US" w:eastAsia="zh-CN" w:bidi="ar-SA"/>
        </w:rPr>
      </w:pPr>
    </w:p>
    <w:p>
      <w:pPr>
        <w:keepNext w:val="0"/>
        <w:keepLines w:val="0"/>
        <w:pageBreakBefore w:val="0"/>
        <w:kinsoku/>
        <w:overflowPunct/>
        <w:topLinePunct w:val="0"/>
        <w:autoSpaceDE/>
        <w:autoSpaceDN/>
        <w:bidi w:val="0"/>
        <w:adjustRightInd/>
        <w:snapToGrid/>
        <w:spacing w:before="530" w:line="560" w:lineRule="exact"/>
        <w:outlineLvl w:val="9"/>
        <w:rPr>
          <w:rFonts w:hint="eastAsia"/>
          <w:b w:val="0"/>
          <w:bCs w:val="0"/>
          <w:sz w:val="32"/>
          <w:szCs w:val="32"/>
        </w:rPr>
      </w:pPr>
    </w:p>
    <w:p>
      <w:pPr>
        <w:keepNext w:val="0"/>
        <w:keepLines w:val="0"/>
        <w:pageBreakBefore w:val="0"/>
        <w:kinsoku/>
        <w:overflowPunct/>
        <w:topLinePunct w:val="0"/>
        <w:autoSpaceDE/>
        <w:autoSpaceDN/>
        <w:bidi w:val="0"/>
        <w:adjustRightInd/>
        <w:snapToGrid/>
        <w:spacing w:before="530" w:line="560" w:lineRule="exact"/>
        <w:outlineLvl w:val="9"/>
        <w:rPr>
          <w:rFonts w:hint="eastAsia"/>
          <w:b w:val="0"/>
          <w:bCs w:val="0"/>
          <w:sz w:val="32"/>
          <w:szCs w:val="32"/>
        </w:rPr>
      </w:pPr>
    </w:p>
    <w:p>
      <w:pPr>
        <w:keepNext w:val="0"/>
        <w:keepLines w:val="0"/>
        <w:pageBreakBefore w:val="0"/>
        <w:kinsoku/>
        <w:overflowPunct/>
        <w:topLinePunct w:val="0"/>
        <w:autoSpaceDE/>
        <w:autoSpaceDN/>
        <w:bidi w:val="0"/>
        <w:adjustRightInd/>
        <w:snapToGrid/>
        <w:spacing w:before="530" w:line="560" w:lineRule="exact"/>
        <w:outlineLvl w:val="9"/>
        <w:rPr>
          <w:rFonts w:hint="eastAsia"/>
          <w:b w:val="0"/>
          <w:bCs w:val="0"/>
          <w:sz w:val="32"/>
          <w:szCs w:val="32"/>
        </w:rPr>
      </w:pPr>
    </w:p>
    <w:p>
      <w:pPr>
        <w:keepNext w:val="0"/>
        <w:keepLines w:val="0"/>
        <w:pageBreakBefore w:val="0"/>
        <w:kinsoku/>
        <w:overflowPunct/>
        <w:topLinePunct w:val="0"/>
        <w:autoSpaceDE/>
        <w:autoSpaceDN/>
        <w:bidi w:val="0"/>
        <w:adjustRightInd/>
        <w:snapToGrid/>
        <w:spacing w:before="530" w:line="560" w:lineRule="exact"/>
        <w:outlineLvl w:val="9"/>
        <w:rPr>
          <w:rFonts w:hint="eastAsia"/>
          <w:b w:val="0"/>
          <w:bCs w:val="0"/>
          <w:sz w:val="32"/>
          <w:szCs w:val="32"/>
        </w:rPr>
      </w:pPr>
    </w:p>
    <w:p>
      <w:pPr>
        <w:keepNext w:val="0"/>
        <w:keepLines w:val="0"/>
        <w:pageBreakBefore w:val="0"/>
        <w:kinsoku/>
        <w:overflowPunct/>
        <w:topLinePunct w:val="0"/>
        <w:autoSpaceDE/>
        <w:autoSpaceDN/>
        <w:bidi w:val="0"/>
        <w:adjustRightInd/>
        <w:snapToGrid/>
        <w:spacing w:before="530" w:line="560" w:lineRule="exact"/>
        <w:outlineLvl w:val="9"/>
        <w:rPr>
          <w:b w:val="0"/>
          <w:bCs w:val="0"/>
          <w:sz w:val="32"/>
          <w:szCs w:val="32"/>
        </w:rPr>
      </w:pPr>
    </w:p>
    <w:sectPr>
      <w:footerReference r:id="rId3" w:type="default"/>
      <w:pgSz w:w="11906" w:h="16838"/>
      <w:pgMar w:top="1871" w:right="1531" w:bottom="2211" w:left="1531" w:header="851" w:footer="1191" w:gutter="0"/>
      <w:pgNumType w:fmt="numberInDash"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Verdana">
    <w:panose1 w:val="020B0604030504040204"/>
    <w:charset w:val="00"/>
    <w:family w:val="swiss"/>
    <w:pitch w:val="default"/>
    <w:sig w:usb0="A10006FF" w:usb1="4000205B" w:usb2="00000010" w:usb3="00000000" w:csb0="2000019F" w:csb1="00000000"/>
  </w:font>
  <w:font w:name="方正楷体简体">
    <w:altName w:val="宋体"/>
    <w:panose1 w:val="02010601030101010101"/>
    <w:charset w:val="86"/>
    <w:family w:val="auto"/>
    <w:pitch w:val="default"/>
    <w:sig w:usb0="00000000" w:usb1="00000000" w:usb2="00000010" w:usb3="00000000" w:csb0="00040000" w:csb1="00000000"/>
  </w:font>
  <w:font w:name="方正仿宋简体">
    <w:altName w:val="Arial Unicode MS"/>
    <w:panose1 w:val="02000000000000000000"/>
    <w:charset w:val="86"/>
    <w:family w:val="auto"/>
    <w:pitch w:val="default"/>
    <w:sig w:usb0="00000000" w:usb1="00000000" w:usb2="00000012" w:usb3="00000000" w:csb0="00040001" w:csb1="00000000"/>
  </w:font>
  <w:font w:name="方正细等线简Times New Roman">
    <w:altName w:val="黑体"/>
    <w:panose1 w:val="00000000000000000000"/>
    <w:charset w:val="86"/>
    <w:family w:val="auto"/>
    <w:pitch w:val="default"/>
    <w:sig w:usb0="00000000" w:usb1="00000000" w:usb2="00000010" w:usb3="00000000" w:csb0="00040000" w:csb1="00000000"/>
  </w:font>
  <w:font w:name="方正黑体简体">
    <w:altName w:val="微软雅黑"/>
    <w:panose1 w:val="02010601030101010101"/>
    <w:charset w:val="86"/>
    <w:family w:val="auto"/>
    <w:pitch w:val="default"/>
    <w:sig w:usb0="00000000" w:usb1="00000000" w:usb2="00000010" w:usb3="00000000" w:csb0="00040000" w:csb1="00000000"/>
  </w:font>
  <w:font w:name="方正小标宋简体">
    <w:panose1 w:val="02010601030101010101"/>
    <w:charset w:val="86"/>
    <w:family w:val="script"/>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大标宋_GBK">
    <w:altName w:val="微软雅黑"/>
    <w:panose1 w:val="03000509000000000000"/>
    <w:charset w:val="86"/>
    <w:family w:val="script"/>
    <w:pitch w:val="default"/>
    <w:sig w:usb0="00000000" w:usb1="00000000" w:usb2="00000010" w:usb3="00000000" w:csb0="00040000" w:csb1="00000000"/>
  </w:font>
  <w:font w:name="方正书宋_GBK">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ind w:right="360" w:firstLine="360"/>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- 3 -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1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- 3 -</w:t>
                    </w:r>
                    <w:r>
                      <w:rPr>
                        <w:rFonts w:hint="eastAsia"/>
                        <w:lang w:eastAsia="zh-CN"/>
                      </w:rPr>
                      <w:fldChar w:fldCharType="end"/>
                    </w:r>
                  </w:p>
                </w:txbxContent>
              </v:textbox>
            </v:shape>
          </w:pict>
        </mc:Fallback>
      </mc:AlternateContent>
    </w: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9"/>
                            <w:rPr>
                              <w:rFonts w:hint="eastAsia" w:ascii="宋体" w:hAnsi="宋体" w:eastAsia="宋体" w:cs="宋体"/>
                              <w:sz w:val="28"/>
                              <w:szCs w:val="28"/>
                              <w:lang w:eastAsia="zh-CN"/>
                            </w:rPr>
                          </w:pP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3V8huxgEAAGsDAAAOAAAAAAAAAAEAIAAAAB4BAABkcnMvZTJvRG9jLnht&#10;bFBLBQYAAAAABgAGAFkBAABWBQAAAAA=&#10;">
              <v:fill on="f" focussize="0,0"/>
              <v:stroke on="f"/>
              <v:imagedata o:title=""/>
              <o:lock v:ext="edit" aspectratio="f"/>
              <v:textbox inset="0mm,0mm,0mm,0mm" style="mso-fit-shape-to-text:t;">
                <w:txbxContent>
                  <w:p>
                    <w:pPr>
                      <w:pStyle w:val="19"/>
                      <w:rPr>
                        <w:rFonts w:hint="eastAsia" w:ascii="宋体" w:hAnsi="宋体" w:eastAsia="宋体" w:cs="宋体"/>
                        <w:sz w:val="28"/>
                        <w:szCs w:val="28"/>
                        <w:lang w:eastAsia="zh-CN"/>
                      </w:rPr>
                    </w:pPr>
                  </w:p>
                </w:txbxContent>
              </v:textbox>
            </v:shape>
          </w:pict>
        </mc:Fallback>
      </mc:AlternateContent>
    </w:r>
  </w:p>
</w:ft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718"/>
    <w:rsid w:val="00001A48"/>
    <w:rsid w:val="00012A70"/>
    <w:rsid w:val="00021736"/>
    <w:rsid w:val="00024342"/>
    <w:rsid w:val="00026FE6"/>
    <w:rsid w:val="00047A30"/>
    <w:rsid w:val="00081AF3"/>
    <w:rsid w:val="000A1921"/>
    <w:rsid w:val="000A4649"/>
    <w:rsid w:val="000D5007"/>
    <w:rsid w:val="0015134E"/>
    <w:rsid w:val="00151CDA"/>
    <w:rsid w:val="001C4334"/>
    <w:rsid w:val="001D3E16"/>
    <w:rsid w:val="001D50D9"/>
    <w:rsid w:val="001E640A"/>
    <w:rsid w:val="001E733E"/>
    <w:rsid w:val="001F3161"/>
    <w:rsid w:val="001F75C0"/>
    <w:rsid w:val="00205592"/>
    <w:rsid w:val="00206E55"/>
    <w:rsid w:val="00221DFF"/>
    <w:rsid w:val="00232663"/>
    <w:rsid w:val="0025030E"/>
    <w:rsid w:val="00250813"/>
    <w:rsid w:val="00255CAC"/>
    <w:rsid w:val="0027300F"/>
    <w:rsid w:val="002F17E6"/>
    <w:rsid w:val="00312968"/>
    <w:rsid w:val="00327598"/>
    <w:rsid w:val="00330768"/>
    <w:rsid w:val="00351167"/>
    <w:rsid w:val="00364F17"/>
    <w:rsid w:val="00366148"/>
    <w:rsid w:val="003A7266"/>
    <w:rsid w:val="003B2F89"/>
    <w:rsid w:val="003B7A36"/>
    <w:rsid w:val="003E42AF"/>
    <w:rsid w:val="003E7C1D"/>
    <w:rsid w:val="003F5181"/>
    <w:rsid w:val="00412C78"/>
    <w:rsid w:val="0042796B"/>
    <w:rsid w:val="00450616"/>
    <w:rsid w:val="00453D0A"/>
    <w:rsid w:val="00454543"/>
    <w:rsid w:val="00467577"/>
    <w:rsid w:val="004763A4"/>
    <w:rsid w:val="00477B80"/>
    <w:rsid w:val="004A064E"/>
    <w:rsid w:val="004C396A"/>
    <w:rsid w:val="00562718"/>
    <w:rsid w:val="00570AFE"/>
    <w:rsid w:val="005729D9"/>
    <w:rsid w:val="00580F21"/>
    <w:rsid w:val="005A6BB1"/>
    <w:rsid w:val="005D58C7"/>
    <w:rsid w:val="005D5A7A"/>
    <w:rsid w:val="00613A38"/>
    <w:rsid w:val="0061407D"/>
    <w:rsid w:val="00614C3A"/>
    <w:rsid w:val="00621DF2"/>
    <w:rsid w:val="00631B21"/>
    <w:rsid w:val="00636CA3"/>
    <w:rsid w:val="0065653A"/>
    <w:rsid w:val="00664AE7"/>
    <w:rsid w:val="00692E57"/>
    <w:rsid w:val="006C6AFB"/>
    <w:rsid w:val="006F10D3"/>
    <w:rsid w:val="007003BE"/>
    <w:rsid w:val="00741228"/>
    <w:rsid w:val="00742CA8"/>
    <w:rsid w:val="0074528C"/>
    <w:rsid w:val="00793CEC"/>
    <w:rsid w:val="007A4241"/>
    <w:rsid w:val="007C30D4"/>
    <w:rsid w:val="00817B32"/>
    <w:rsid w:val="00827726"/>
    <w:rsid w:val="00840B8A"/>
    <w:rsid w:val="00850CDF"/>
    <w:rsid w:val="00851D93"/>
    <w:rsid w:val="0085370F"/>
    <w:rsid w:val="00862382"/>
    <w:rsid w:val="00862C8A"/>
    <w:rsid w:val="008857DE"/>
    <w:rsid w:val="008B2233"/>
    <w:rsid w:val="008E134F"/>
    <w:rsid w:val="00901678"/>
    <w:rsid w:val="00916FC4"/>
    <w:rsid w:val="00925E66"/>
    <w:rsid w:val="009918C1"/>
    <w:rsid w:val="009C033F"/>
    <w:rsid w:val="009E3A71"/>
    <w:rsid w:val="00A01EFD"/>
    <w:rsid w:val="00A150A2"/>
    <w:rsid w:val="00A67830"/>
    <w:rsid w:val="00A712E3"/>
    <w:rsid w:val="00A9500C"/>
    <w:rsid w:val="00AB1840"/>
    <w:rsid w:val="00AE6DD5"/>
    <w:rsid w:val="00B15C23"/>
    <w:rsid w:val="00B175D2"/>
    <w:rsid w:val="00B3684E"/>
    <w:rsid w:val="00B50250"/>
    <w:rsid w:val="00B50C7A"/>
    <w:rsid w:val="00B57E2B"/>
    <w:rsid w:val="00B8790C"/>
    <w:rsid w:val="00B87A31"/>
    <w:rsid w:val="00B90496"/>
    <w:rsid w:val="00BB26EC"/>
    <w:rsid w:val="00BB7621"/>
    <w:rsid w:val="00BD0D6B"/>
    <w:rsid w:val="00BF50FF"/>
    <w:rsid w:val="00C0040F"/>
    <w:rsid w:val="00C2008C"/>
    <w:rsid w:val="00C22237"/>
    <w:rsid w:val="00C2782A"/>
    <w:rsid w:val="00C370F9"/>
    <w:rsid w:val="00C64212"/>
    <w:rsid w:val="00C875E7"/>
    <w:rsid w:val="00CA3AD6"/>
    <w:rsid w:val="00CC6AE7"/>
    <w:rsid w:val="00CE549F"/>
    <w:rsid w:val="00D13A12"/>
    <w:rsid w:val="00D165DC"/>
    <w:rsid w:val="00D21B4C"/>
    <w:rsid w:val="00D44987"/>
    <w:rsid w:val="00D557E5"/>
    <w:rsid w:val="00D61FD5"/>
    <w:rsid w:val="00D675EA"/>
    <w:rsid w:val="00D740AE"/>
    <w:rsid w:val="00D85DF4"/>
    <w:rsid w:val="00D96516"/>
    <w:rsid w:val="00DA333D"/>
    <w:rsid w:val="00DD2E71"/>
    <w:rsid w:val="00E01EBE"/>
    <w:rsid w:val="00E071F9"/>
    <w:rsid w:val="00E13887"/>
    <w:rsid w:val="00E14FF7"/>
    <w:rsid w:val="00E65F40"/>
    <w:rsid w:val="00E74FCA"/>
    <w:rsid w:val="00E84C93"/>
    <w:rsid w:val="00EA274A"/>
    <w:rsid w:val="00EA7468"/>
    <w:rsid w:val="00EB5851"/>
    <w:rsid w:val="00EC343D"/>
    <w:rsid w:val="00EC591C"/>
    <w:rsid w:val="00EC5BAC"/>
    <w:rsid w:val="00EE4A6E"/>
    <w:rsid w:val="00EE774B"/>
    <w:rsid w:val="00EF000A"/>
    <w:rsid w:val="00EF089B"/>
    <w:rsid w:val="00F20665"/>
    <w:rsid w:val="00F51039"/>
    <w:rsid w:val="00F51B77"/>
    <w:rsid w:val="00F52298"/>
    <w:rsid w:val="00F560DB"/>
    <w:rsid w:val="00F87977"/>
    <w:rsid w:val="00FA2433"/>
    <w:rsid w:val="00FA4830"/>
    <w:rsid w:val="00FA56D8"/>
    <w:rsid w:val="00FC16D5"/>
    <w:rsid w:val="00FD7818"/>
    <w:rsid w:val="00FE01E9"/>
    <w:rsid w:val="03584B34"/>
    <w:rsid w:val="06D33E13"/>
    <w:rsid w:val="099E0C1A"/>
    <w:rsid w:val="0AB72F9C"/>
    <w:rsid w:val="0B486B50"/>
    <w:rsid w:val="0B531E56"/>
    <w:rsid w:val="0B8C185B"/>
    <w:rsid w:val="0DDE6360"/>
    <w:rsid w:val="11867A5F"/>
    <w:rsid w:val="122D1BD9"/>
    <w:rsid w:val="12761028"/>
    <w:rsid w:val="13533DE2"/>
    <w:rsid w:val="15485AAA"/>
    <w:rsid w:val="1B5260A6"/>
    <w:rsid w:val="1C9F01DD"/>
    <w:rsid w:val="1FA1221B"/>
    <w:rsid w:val="1FB32C03"/>
    <w:rsid w:val="205B3DCA"/>
    <w:rsid w:val="20983833"/>
    <w:rsid w:val="239F6834"/>
    <w:rsid w:val="24E94486"/>
    <w:rsid w:val="31D7694A"/>
    <w:rsid w:val="33B57FC3"/>
    <w:rsid w:val="36693BE6"/>
    <w:rsid w:val="37D506E5"/>
    <w:rsid w:val="39797285"/>
    <w:rsid w:val="403335CD"/>
    <w:rsid w:val="413F6114"/>
    <w:rsid w:val="43AD0DC9"/>
    <w:rsid w:val="45B60839"/>
    <w:rsid w:val="467571C2"/>
    <w:rsid w:val="47EE683D"/>
    <w:rsid w:val="4AA25E75"/>
    <w:rsid w:val="4ABF048D"/>
    <w:rsid w:val="4D3B4A05"/>
    <w:rsid w:val="520E112B"/>
    <w:rsid w:val="53E07A01"/>
    <w:rsid w:val="55214BED"/>
    <w:rsid w:val="55D223F9"/>
    <w:rsid w:val="565B19B0"/>
    <w:rsid w:val="58F22945"/>
    <w:rsid w:val="5AF47E00"/>
    <w:rsid w:val="5C8357F4"/>
    <w:rsid w:val="60DE5258"/>
    <w:rsid w:val="61DA45CC"/>
    <w:rsid w:val="62C4624A"/>
    <w:rsid w:val="68AF0D0E"/>
    <w:rsid w:val="6ED70263"/>
    <w:rsid w:val="6F8E2D69"/>
    <w:rsid w:val="73D31F53"/>
    <w:rsid w:val="74ED2F13"/>
    <w:rsid w:val="75693228"/>
    <w:rsid w:val="76B45B12"/>
    <w:rsid w:val="783A20CC"/>
    <w:rsid w:val="79357BE4"/>
    <w:rsid w:val="79DC4D47"/>
    <w:rsid w:val="7B725DB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nhideWhenUsed="0" w:uiPriority="0" w:semiHidden="0" w:name="heading 2" w:locked="1"/>
    <w:lsdException w:qFormat="1" w:unhideWhenUsed="0" w:uiPriority="0" w:semiHidden="0" w:name="heading 3" w:locked="1"/>
    <w:lsdException w:qFormat="1" w:unhideWhenUsed="0" w:uiPriority="0" w:semiHidden="0" w:name="heading 4" w:locked="1"/>
    <w:lsdException w:qFormat="1" w:unhideWhenUsed="0" w:uiPriority="0" w:semiHidden="0" w:name="heading 5" w:locked="1"/>
    <w:lsdException w:qFormat="1" w:unhideWhenUsed="0" w:uiPriority="0" w:semiHidden="0" w:name="heading 6" w:locked="1"/>
    <w:lsdException w:qFormat="1" w:unhideWhenUsed="0" w:uiPriority="0" w:semiHidden="0" w:name="heading 7" w:locked="1"/>
    <w:lsdException w:qFormat="1" w:unhideWhenUsed="0" w:uiPriority="0" w:semiHidden="0" w:name="heading 8" w:locked="1"/>
    <w:lsdException w:qFormat="1" w:unhideWhenUsed="0" w:uiPriority="0" w:semiHidden="0" w:name="heading 9" w:locked="1"/>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ocked="1"/>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ocked="1"/>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ocked="1"/>
    <w:lsdException w:unhideWhenUsed="0" w:uiPriority="0" w:semiHidden="0" w:name="Salutation"/>
    <w:lsdException w:qFormat="1"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ocked="1"/>
    <w:lsdException w:qFormat="1" w:unhideWhenUsed="0" w:uiPriority="0" w:semiHidden="0" w:name="Emphasis" w:locked="1"/>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ocked="1"/>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link w:val="84"/>
    <w:qFormat/>
    <w:locked/>
    <w:uiPriority w:val="0"/>
    <w:pPr>
      <w:keepNext/>
      <w:keepLines/>
      <w:spacing w:before="340" w:after="330" w:line="576" w:lineRule="auto"/>
      <w:outlineLvl w:val="0"/>
    </w:pPr>
    <w:rPr>
      <w:rFonts w:ascii="Times New Roman" w:hAnsi="Times New Roman" w:eastAsia="仿宋_GB2312"/>
      <w:b/>
      <w:bCs/>
      <w:kern w:val="44"/>
      <w:sz w:val="44"/>
      <w:szCs w:val="44"/>
    </w:rPr>
  </w:style>
  <w:style w:type="paragraph" w:styleId="3">
    <w:name w:val="heading 2"/>
    <w:basedOn w:val="1"/>
    <w:next w:val="1"/>
    <w:link w:val="71"/>
    <w:qFormat/>
    <w:locked/>
    <w:uiPriority w:val="0"/>
    <w:pPr>
      <w:keepNext/>
      <w:keepLines/>
      <w:spacing w:before="260" w:after="260" w:line="413" w:lineRule="auto"/>
      <w:outlineLvl w:val="1"/>
    </w:pPr>
    <w:rPr>
      <w:rFonts w:ascii="Arial" w:hAnsi="Arial" w:eastAsia="黑体"/>
      <w:b/>
      <w:bCs/>
      <w:sz w:val="32"/>
      <w:szCs w:val="32"/>
    </w:rPr>
  </w:style>
  <w:style w:type="paragraph" w:styleId="4">
    <w:name w:val="heading 3"/>
    <w:basedOn w:val="1"/>
    <w:next w:val="1"/>
    <w:link w:val="88"/>
    <w:qFormat/>
    <w:locked/>
    <w:uiPriority w:val="0"/>
    <w:pPr>
      <w:keepNext/>
      <w:keepLines/>
      <w:spacing w:before="260" w:after="260" w:line="413" w:lineRule="auto"/>
      <w:outlineLvl w:val="2"/>
    </w:pPr>
    <w:rPr>
      <w:rFonts w:ascii="Times New Roman" w:hAnsi="Times New Roman"/>
      <w:b/>
      <w:bCs/>
      <w:sz w:val="32"/>
      <w:szCs w:val="32"/>
    </w:rPr>
  </w:style>
  <w:style w:type="paragraph" w:styleId="5">
    <w:name w:val="heading 4"/>
    <w:basedOn w:val="1"/>
    <w:next w:val="1"/>
    <w:link w:val="69"/>
    <w:qFormat/>
    <w:locked/>
    <w:uiPriority w:val="0"/>
    <w:pPr>
      <w:keepNext/>
      <w:keepLines/>
      <w:spacing w:before="120" w:after="120"/>
      <w:ind w:firstLine="200" w:firstLineChars="200"/>
      <w:outlineLvl w:val="3"/>
    </w:pPr>
    <w:rPr>
      <w:rFonts w:ascii="Arial" w:hAnsi="Arial" w:eastAsia="黑体"/>
      <w:b/>
      <w:bCs/>
      <w:color w:val="000000"/>
      <w:sz w:val="24"/>
      <w:szCs w:val="28"/>
    </w:rPr>
  </w:style>
  <w:style w:type="paragraph" w:styleId="6">
    <w:name w:val="heading 5"/>
    <w:basedOn w:val="1"/>
    <w:next w:val="1"/>
    <w:link w:val="75"/>
    <w:qFormat/>
    <w:locked/>
    <w:uiPriority w:val="0"/>
    <w:pPr>
      <w:keepNext/>
      <w:keepLines/>
      <w:spacing w:before="280" w:after="290" w:line="372" w:lineRule="auto"/>
      <w:outlineLvl w:val="4"/>
    </w:pPr>
    <w:rPr>
      <w:rFonts w:ascii="Times New Roman" w:hAnsi="Times New Roman"/>
      <w:b/>
      <w:bCs/>
      <w:sz w:val="28"/>
      <w:szCs w:val="28"/>
    </w:rPr>
  </w:style>
  <w:style w:type="paragraph" w:styleId="7">
    <w:name w:val="heading 6"/>
    <w:basedOn w:val="1"/>
    <w:next w:val="1"/>
    <w:link w:val="100"/>
    <w:qFormat/>
    <w:locked/>
    <w:uiPriority w:val="0"/>
    <w:pPr>
      <w:keepNext/>
      <w:keepLines/>
      <w:spacing w:before="120" w:after="120" w:line="360" w:lineRule="auto"/>
      <w:ind w:firstLine="200" w:firstLineChars="200"/>
      <w:outlineLvl w:val="5"/>
    </w:pPr>
    <w:rPr>
      <w:rFonts w:ascii="Arial" w:hAnsi="Arial" w:eastAsia="黑体"/>
      <w:b/>
      <w:bCs/>
      <w:sz w:val="24"/>
      <w:szCs w:val="24"/>
    </w:rPr>
  </w:style>
  <w:style w:type="paragraph" w:styleId="8">
    <w:name w:val="heading 7"/>
    <w:basedOn w:val="1"/>
    <w:next w:val="1"/>
    <w:link w:val="77"/>
    <w:qFormat/>
    <w:locked/>
    <w:uiPriority w:val="0"/>
    <w:pPr>
      <w:keepNext/>
      <w:tabs>
        <w:tab w:val="left" w:pos="2520"/>
      </w:tabs>
      <w:spacing w:line="360" w:lineRule="auto"/>
      <w:ind w:left="1296" w:hanging="1296" w:firstLineChars="200"/>
      <w:jc w:val="left"/>
      <w:outlineLvl w:val="6"/>
    </w:pPr>
    <w:rPr>
      <w:rFonts w:ascii="宋体" w:eastAsia="黑体"/>
      <w:b/>
      <w:sz w:val="24"/>
    </w:rPr>
  </w:style>
  <w:style w:type="paragraph" w:styleId="9">
    <w:name w:val="heading 8"/>
    <w:basedOn w:val="1"/>
    <w:next w:val="1"/>
    <w:link w:val="97"/>
    <w:qFormat/>
    <w:locked/>
    <w:uiPriority w:val="0"/>
    <w:pPr>
      <w:keepNext/>
      <w:keepLines/>
      <w:tabs>
        <w:tab w:val="left" w:pos="2880"/>
      </w:tabs>
      <w:spacing w:before="240" w:after="64" w:line="317" w:lineRule="auto"/>
      <w:ind w:left="1440" w:hanging="1440" w:firstLineChars="200"/>
      <w:outlineLvl w:val="7"/>
    </w:pPr>
    <w:rPr>
      <w:rFonts w:ascii="宋体" w:eastAsia="黑体"/>
      <w:sz w:val="24"/>
      <w:szCs w:val="24"/>
    </w:rPr>
  </w:style>
  <w:style w:type="paragraph" w:styleId="10">
    <w:name w:val="heading 9"/>
    <w:basedOn w:val="1"/>
    <w:next w:val="1"/>
    <w:link w:val="86"/>
    <w:qFormat/>
    <w:locked/>
    <w:uiPriority w:val="0"/>
    <w:pPr>
      <w:keepNext/>
      <w:keepLines/>
      <w:tabs>
        <w:tab w:val="left" w:pos="2880"/>
      </w:tabs>
      <w:spacing w:before="240" w:after="64" w:line="317" w:lineRule="auto"/>
      <w:ind w:left="1584" w:hanging="1584" w:firstLineChars="200"/>
      <w:outlineLvl w:val="8"/>
    </w:pPr>
    <w:rPr>
      <w:rFonts w:ascii="宋体" w:eastAsia="黑体"/>
      <w:sz w:val="24"/>
      <w:szCs w:val="21"/>
    </w:rPr>
  </w:style>
  <w:style w:type="character" w:default="1" w:styleId="28">
    <w:name w:val="Default Paragraph Font"/>
    <w:semiHidden/>
    <w:qFormat/>
    <w:uiPriority w:val="0"/>
  </w:style>
  <w:style w:type="table" w:default="1" w:styleId="27">
    <w:name w:val="Normal Table"/>
    <w:semiHidden/>
    <w:qFormat/>
    <w:uiPriority w:val="0"/>
    <w:tblPr>
      <w:tblLayout w:type="fixed"/>
      <w:tblCellMar>
        <w:top w:w="0" w:type="dxa"/>
        <w:left w:w="108" w:type="dxa"/>
        <w:bottom w:w="0" w:type="dxa"/>
        <w:right w:w="108" w:type="dxa"/>
      </w:tblCellMar>
    </w:tblPr>
  </w:style>
  <w:style w:type="paragraph" w:styleId="11">
    <w:name w:val="caption"/>
    <w:basedOn w:val="1"/>
    <w:next w:val="1"/>
    <w:qFormat/>
    <w:locked/>
    <w:uiPriority w:val="0"/>
    <w:rPr>
      <w:rFonts w:ascii="Arial" w:hAnsi="Arial" w:eastAsia="黑体" w:cs="Arial"/>
      <w:sz w:val="20"/>
      <w:szCs w:val="20"/>
    </w:rPr>
  </w:style>
  <w:style w:type="paragraph" w:styleId="12">
    <w:name w:val="annotation text"/>
    <w:basedOn w:val="1"/>
    <w:qFormat/>
    <w:uiPriority w:val="0"/>
    <w:pPr>
      <w:jc w:val="left"/>
    </w:pPr>
    <w:rPr>
      <w:rFonts w:ascii="Times New Roman" w:hAnsi="Times New Roman"/>
      <w:szCs w:val="24"/>
    </w:rPr>
  </w:style>
  <w:style w:type="paragraph" w:styleId="13">
    <w:name w:val="Body Text"/>
    <w:basedOn w:val="1"/>
    <w:link w:val="106"/>
    <w:qFormat/>
    <w:uiPriority w:val="0"/>
    <w:pPr>
      <w:jc w:val="center"/>
    </w:pPr>
    <w:rPr>
      <w:rFonts w:ascii="宋体" w:hAnsi="Times New Roman"/>
      <w:sz w:val="44"/>
      <w:szCs w:val="24"/>
    </w:rPr>
  </w:style>
  <w:style w:type="paragraph" w:styleId="14">
    <w:name w:val="Body Text Indent"/>
    <w:basedOn w:val="1"/>
    <w:link w:val="107"/>
    <w:qFormat/>
    <w:uiPriority w:val="0"/>
    <w:pPr>
      <w:spacing w:after="120"/>
      <w:ind w:left="420" w:leftChars="200"/>
    </w:pPr>
    <w:rPr>
      <w:rFonts w:ascii="Times New Roman" w:hAnsi="Times New Roman"/>
      <w:szCs w:val="24"/>
    </w:rPr>
  </w:style>
  <w:style w:type="paragraph" w:styleId="15">
    <w:name w:val="Plain Text"/>
    <w:basedOn w:val="1"/>
    <w:qFormat/>
    <w:uiPriority w:val="0"/>
    <w:rPr>
      <w:rFonts w:ascii="宋体" w:hAnsi="Courier New" w:cs="Courier New"/>
      <w:szCs w:val="21"/>
    </w:rPr>
  </w:style>
  <w:style w:type="paragraph" w:styleId="16">
    <w:name w:val="Date"/>
    <w:basedOn w:val="1"/>
    <w:next w:val="1"/>
    <w:link w:val="68"/>
    <w:qFormat/>
    <w:uiPriority w:val="0"/>
    <w:pPr>
      <w:ind w:left="100" w:leftChars="2500"/>
    </w:pPr>
    <w:rPr>
      <w:rFonts w:ascii="Times New Roman" w:hAnsi="Times New Roman"/>
      <w:szCs w:val="24"/>
    </w:rPr>
  </w:style>
  <w:style w:type="paragraph" w:styleId="17">
    <w:name w:val="Body Text Indent 2"/>
    <w:basedOn w:val="1"/>
    <w:qFormat/>
    <w:uiPriority w:val="0"/>
    <w:pPr>
      <w:spacing w:after="120" w:line="480" w:lineRule="auto"/>
      <w:ind w:left="420" w:leftChars="200"/>
    </w:pPr>
    <w:rPr>
      <w:rFonts w:ascii="Times New Roman" w:hAnsi="Times New Roman"/>
      <w:szCs w:val="24"/>
    </w:rPr>
  </w:style>
  <w:style w:type="paragraph" w:styleId="18">
    <w:name w:val="Balloon Text"/>
    <w:basedOn w:val="1"/>
    <w:link w:val="93"/>
    <w:qFormat/>
    <w:uiPriority w:val="0"/>
    <w:rPr>
      <w:rFonts w:ascii="Times New Roman" w:hAnsi="Times New Roman" w:eastAsia="Times New Roman"/>
      <w:sz w:val="18"/>
      <w:szCs w:val="18"/>
    </w:rPr>
  </w:style>
  <w:style w:type="paragraph" w:styleId="19">
    <w:name w:val="footer"/>
    <w:basedOn w:val="1"/>
    <w:link w:val="94"/>
    <w:qFormat/>
    <w:uiPriority w:val="0"/>
    <w:pPr>
      <w:tabs>
        <w:tab w:val="center" w:pos="4153"/>
        <w:tab w:val="right" w:pos="8306"/>
      </w:tabs>
      <w:snapToGrid w:val="0"/>
      <w:jc w:val="left"/>
    </w:pPr>
    <w:rPr>
      <w:sz w:val="18"/>
      <w:szCs w:val="18"/>
    </w:rPr>
  </w:style>
  <w:style w:type="paragraph" w:styleId="20">
    <w:name w:val="header"/>
    <w:basedOn w:val="1"/>
    <w:link w:val="90"/>
    <w:qFormat/>
    <w:uiPriority w:val="0"/>
    <w:pPr>
      <w:pBdr>
        <w:bottom w:val="single" w:color="auto" w:sz="6" w:space="1"/>
      </w:pBdr>
      <w:tabs>
        <w:tab w:val="center" w:pos="4153"/>
        <w:tab w:val="right" w:pos="8306"/>
      </w:tabs>
      <w:snapToGrid w:val="0"/>
      <w:jc w:val="center"/>
    </w:pPr>
    <w:rPr>
      <w:sz w:val="18"/>
      <w:szCs w:val="18"/>
    </w:rPr>
  </w:style>
  <w:style w:type="paragraph" w:styleId="21">
    <w:name w:val="Body Text Indent 3"/>
    <w:basedOn w:val="1"/>
    <w:link w:val="87"/>
    <w:qFormat/>
    <w:uiPriority w:val="0"/>
    <w:pPr>
      <w:spacing w:after="120"/>
      <w:ind w:left="420" w:leftChars="200"/>
    </w:pPr>
    <w:rPr>
      <w:rFonts w:ascii="Times New Roman" w:hAnsi="Times New Roman"/>
      <w:sz w:val="16"/>
      <w:szCs w:val="16"/>
    </w:rPr>
  </w:style>
  <w:style w:type="paragraph" w:styleId="22">
    <w:name w:val="Body Text 2"/>
    <w:basedOn w:val="1"/>
    <w:qFormat/>
    <w:uiPriority w:val="0"/>
    <w:pPr>
      <w:spacing w:after="120" w:line="480" w:lineRule="auto"/>
    </w:pPr>
    <w:rPr>
      <w:rFonts w:ascii="Times New Roman" w:hAnsi="Times New Roman"/>
      <w:szCs w:val="24"/>
    </w:rPr>
  </w:style>
  <w:style w:type="paragraph" w:styleId="23">
    <w:name w:val="HTML Preformatted"/>
    <w:basedOn w:val="1"/>
    <w:link w:val="72"/>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eastAsia="Times New Roman"/>
      <w:kern w:val="0"/>
      <w:sz w:val="24"/>
      <w:szCs w:val="24"/>
    </w:rPr>
  </w:style>
  <w:style w:type="paragraph" w:styleId="24">
    <w:name w:val="Normal (Web)"/>
    <w:basedOn w:val="1"/>
    <w:qFormat/>
    <w:uiPriority w:val="0"/>
    <w:pPr>
      <w:widowControl/>
      <w:spacing w:before="100" w:beforeAutospacing="1" w:after="100" w:afterAutospacing="1"/>
      <w:jc w:val="left"/>
    </w:pPr>
    <w:rPr>
      <w:rFonts w:ascii="宋体" w:hAnsi="宋体" w:cs="宋体"/>
      <w:kern w:val="0"/>
      <w:sz w:val="24"/>
      <w:szCs w:val="24"/>
    </w:rPr>
  </w:style>
  <w:style w:type="paragraph" w:styleId="25">
    <w:name w:val="Title"/>
    <w:basedOn w:val="1"/>
    <w:qFormat/>
    <w:locked/>
    <w:uiPriority w:val="0"/>
    <w:pPr>
      <w:spacing w:before="240" w:after="60" w:line="360" w:lineRule="auto"/>
      <w:ind w:firstLine="200" w:firstLineChars="200"/>
      <w:jc w:val="center"/>
      <w:outlineLvl w:val="0"/>
    </w:pPr>
    <w:rPr>
      <w:rFonts w:ascii="Arial" w:hAnsi="Arial"/>
      <w:b/>
      <w:bCs/>
      <w:sz w:val="36"/>
      <w:szCs w:val="32"/>
    </w:rPr>
  </w:style>
  <w:style w:type="paragraph" w:styleId="26">
    <w:name w:val="Body Text First Indent"/>
    <w:basedOn w:val="13"/>
    <w:qFormat/>
    <w:uiPriority w:val="0"/>
    <w:pPr>
      <w:spacing w:after="120"/>
      <w:ind w:firstLine="420" w:firstLineChars="100"/>
      <w:jc w:val="both"/>
    </w:pPr>
    <w:rPr>
      <w:rFonts w:ascii="Times New Roman"/>
      <w:sz w:val="21"/>
    </w:rPr>
  </w:style>
  <w:style w:type="character" w:styleId="29">
    <w:name w:val="Strong"/>
    <w:qFormat/>
    <w:locked/>
    <w:uiPriority w:val="0"/>
    <w:rPr>
      <w:b/>
      <w:bCs/>
    </w:rPr>
  </w:style>
  <w:style w:type="character" w:styleId="30">
    <w:name w:val="page number"/>
    <w:basedOn w:val="28"/>
    <w:qFormat/>
    <w:uiPriority w:val="0"/>
  </w:style>
  <w:style w:type="character" w:styleId="31">
    <w:name w:val="Emphasis"/>
    <w:qFormat/>
    <w:locked/>
    <w:uiPriority w:val="0"/>
    <w:rPr>
      <w:color w:val="CC0033"/>
    </w:rPr>
  </w:style>
  <w:style w:type="character" w:styleId="32">
    <w:name w:val="Hyperlink"/>
    <w:qFormat/>
    <w:uiPriority w:val="0"/>
    <w:rPr>
      <w:color w:val="0000FF"/>
      <w:u w:val="single"/>
    </w:rPr>
  </w:style>
  <w:style w:type="paragraph" w:customStyle="1" w:styleId="33">
    <w:name w:val="Char Char Char Char"/>
    <w:basedOn w:val="1"/>
    <w:qFormat/>
    <w:uiPriority w:val="0"/>
    <w:rPr>
      <w:rFonts w:ascii="Times New Roman" w:hAnsi="Times New Roman"/>
      <w:szCs w:val="24"/>
    </w:rPr>
  </w:style>
  <w:style w:type="paragraph" w:customStyle="1" w:styleId="34">
    <w:name w:val=" Char"/>
    <w:basedOn w:val="1"/>
    <w:qFormat/>
    <w:uiPriority w:val="0"/>
    <w:rPr>
      <w:rFonts w:ascii="Times New Roman" w:hAnsi="Times New Roman"/>
      <w:szCs w:val="21"/>
    </w:rPr>
  </w:style>
  <w:style w:type="paragraph" w:customStyle="1" w:styleId="35">
    <w:name w:val="Char1"/>
    <w:basedOn w:val="1"/>
    <w:qFormat/>
    <w:uiPriority w:val="0"/>
    <w:pPr>
      <w:widowControl/>
      <w:spacing w:after="160" w:line="240" w:lineRule="exact"/>
      <w:jc w:val="left"/>
    </w:pPr>
    <w:rPr>
      <w:rFonts w:ascii="Verdana" w:hAnsi="Verdana"/>
      <w:kern w:val="0"/>
      <w:sz w:val="20"/>
      <w:szCs w:val="20"/>
      <w:lang w:eastAsia="en-US"/>
    </w:rPr>
  </w:style>
  <w:style w:type="paragraph" w:customStyle="1" w:styleId="36">
    <w:name w:val="正文标题"/>
    <w:basedOn w:val="1"/>
    <w:link w:val="85"/>
    <w:qFormat/>
    <w:uiPriority w:val="0"/>
    <w:pPr>
      <w:spacing w:before="120" w:line="360" w:lineRule="auto"/>
      <w:ind w:firstLine="482" w:firstLineChars="200"/>
    </w:pPr>
    <w:rPr>
      <w:rFonts w:ascii="Times New Roman" w:hAnsi="Times New Roman" w:eastAsia="Times New Roman"/>
      <w:b/>
      <w:bCs/>
      <w:sz w:val="24"/>
      <w:szCs w:val="20"/>
    </w:rPr>
  </w:style>
  <w:style w:type="paragraph" w:customStyle="1" w:styleId="37">
    <w:name w:val="０３"/>
    <w:basedOn w:val="38"/>
    <w:link w:val="99"/>
    <w:qFormat/>
    <w:uiPriority w:val="0"/>
    <w:pPr>
      <w:ind w:firstLine="643"/>
    </w:pPr>
    <w:rPr>
      <w:rFonts w:eastAsia="方正楷体简体"/>
      <w:b/>
    </w:rPr>
  </w:style>
  <w:style w:type="paragraph" w:customStyle="1" w:styleId="38">
    <w:name w:val="正文OK"/>
    <w:basedOn w:val="1"/>
    <w:link w:val="80"/>
    <w:qFormat/>
    <w:uiPriority w:val="0"/>
    <w:pPr>
      <w:ind w:firstLine="200" w:firstLineChars="200"/>
    </w:pPr>
    <w:rPr>
      <w:rFonts w:ascii="Times New Roman" w:hAnsi="Times New Roman" w:eastAsia="方正仿宋简体"/>
      <w:sz w:val="32"/>
      <w:szCs w:val="32"/>
    </w:rPr>
  </w:style>
  <w:style w:type="paragraph" w:customStyle="1" w:styleId="39">
    <w:name w:val="003"/>
    <w:basedOn w:val="1"/>
    <w:qFormat/>
    <w:uiPriority w:val="0"/>
    <w:pPr>
      <w:widowControl/>
      <w:spacing w:line="560" w:lineRule="exact"/>
      <w:ind w:firstLine="562" w:firstLineChars="200"/>
      <w:jc w:val="left"/>
    </w:pPr>
    <w:rPr>
      <w:rFonts w:ascii="宋体" w:hAnsi="宋体" w:cs="宋体"/>
      <w:b/>
      <w:bCs/>
      <w:kern w:val="0"/>
      <w:sz w:val="28"/>
      <w:szCs w:val="20"/>
    </w:rPr>
  </w:style>
  <w:style w:type="paragraph" w:customStyle="1" w:styleId="40">
    <w:name w:val="方正细等和Times new roman"/>
    <w:qFormat/>
    <w:uiPriority w:val="0"/>
    <w:pPr>
      <w:widowControl w:val="0"/>
      <w:autoSpaceDE w:val="0"/>
      <w:autoSpaceDN w:val="0"/>
      <w:adjustRightInd w:val="0"/>
      <w:ind w:firstLine="369"/>
      <w:jc w:val="both"/>
    </w:pPr>
    <w:rPr>
      <w:rFonts w:ascii="方正细等线简Times New Roman" w:hAnsi="Times New Roman" w:eastAsia="方正细等线简Times New Roman" w:cs="方正细等线简Times New Roman"/>
      <w:sz w:val="18"/>
      <w:szCs w:val="18"/>
      <w:lang w:val="en-US" w:eastAsia="zh-CN" w:bidi="ar-SA"/>
    </w:rPr>
  </w:style>
  <w:style w:type="paragraph" w:customStyle="1" w:styleId="41">
    <w:name w:val="样式1"/>
    <w:basedOn w:val="1"/>
    <w:link w:val="70"/>
    <w:qFormat/>
    <w:uiPriority w:val="0"/>
    <w:pPr>
      <w:ind w:firstLine="200" w:firstLineChars="200"/>
    </w:pPr>
    <w:rPr>
      <w:rFonts w:ascii="Times New Roman" w:hAnsi="Times New Roman" w:eastAsia="方正黑体简体"/>
      <w:sz w:val="32"/>
      <w:szCs w:val="32"/>
    </w:rPr>
  </w:style>
  <w:style w:type="paragraph" w:customStyle="1" w:styleId="42">
    <w:name w:val="标题3"/>
    <w:basedOn w:val="2"/>
    <w:next w:val="1"/>
    <w:link w:val="92"/>
    <w:qFormat/>
    <w:uiPriority w:val="0"/>
    <w:pPr>
      <w:ind w:firstLine="200" w:firstLineChars="200"/>
    </w:pPr>
    <w:rPr>
      <w:b w:val="0"/>
      <w:sz w:val="30"/>
    </w:rPr>
  </w:style>
  <w:style w:type="paragraph" w:customStyle="1" w:styleId="43">
    <w:name w:val="008"/>
    <w:basedOn w:val="1"/>
    <w:qFormat/>
    <w:uiPriority w:val="0"/>
    <w:pPr>
      <w:widowControl/>
      <w:spacing w:line="560" w:lineRule="exact"/>
      <w:ind w:firstLine="560" w:firstLineChars="200"/>
      <w:jc w:val="left"/>
    </w:pPr>
    <w:rPr>
      <w:rFonts w:ascii="宋体" w:hAnsi="宋体" w:cs="宋体"/>
      <w:kern w:val="0"/>
      <w:sz w:val="28"/>
      <w:szCs w:val="20"/>
    </w:rPr>
  </w:style>
  <w:style w:type="paragraph" w:customStyle="1" w:styleId="44">
    <w:name w:val=" Char Char1"/>
    <w:basedOn w:val="1"/>
    <w:qFormat/>
    <w:uiPriority w:val="0"/>
    <w:pPr>
      <w:widowControl/>
      <w:spacing w:after="160" w:line="240" w:lineRule="exact"/>
      <w:jc w:val="left"/>
    </w:pPr>
    <w:rPr>
      <w:rFonts w:ascii="宋体" w:hAnsi="宋体"/>
      <w:b/>
      <w:kern w:val="0"/>
      <w:sz w:val="28"/>
      <w:szCs w:val="28"/>
      <w:lang w:eastAsia="en-US"/>
    </w:rPr>
  </w:style>
  <w:style w:type="paragraph" w:customStyle="1" w:styleId="45">
    <w:name w:val="列出段落1"/>
    <w:basedOn w:val="1"/>
    <w:qFormat/>
    <w:uiPriority w:val="0"/>
    <w:pPr>
      <w:ind w:firstLine="420" w:firstLineChars="200"/>
    </w:pPr>
    <w:rPr>
      <w:rFonts w:cs="Calibri"/>
      <w:szCs w:val="21"/>
    </w:rPr>
  </w:style>
  <w:style w:type="paragraph" w:customStyle="1" w:styleId="46">
    <w:name w:val="列出段落"/>
    <w:basedOn w:val="1"/>
    <w:qFormat/>
    <w:uiPriority w:val="0"/>
    <w:pPr>
      <w:ind w:firstLine="420" w:firstLineChars="200"/>
    </w:pPr>
  </w:style>
  <w:style w:type="paragraph" w:customStyle="1" w:styleId="47">
    <w:name w:val="pa-2"/>
    <w:basedOn w:val="1"/>
    <w:qFormat/>
    <w:uiPriority w:val="0"/>
    <w:pPr>
      <w:widowControl/>
      <w:spacing w:line="400" w:lineRule="atLeast"/>
      <w:jc w:val="center"/>
    </w:pPr>
    <w:rPr>
      <w:rFonts w:ascii="宋体" w:hAnsi="宋体" w:cs="宋体"/>
      <w:kern w:val="0"/>
      <w:sz w:val="24"/>
      <w:szCs w:val="24"/>
    </w:rPr>
  </w:style>
  <w:style w:type="paragraph" w:customStyle="1" w:styleId="48">
    <w:name w:val="图表题注样式"/>
    <w:basedOn w:val="11"/>
    <w:link w:val="79"/>
    <w:qFormat/>
    <w:uiPriority w:val="0"/>
    <w:pPr>
      <w:spacing w:line="360" w:lineRule="auto"/>
      <w:jc w:val="center"/>
    </w:pPr>
    <w:rPr>
      <w:rFonts w:cs="Times New Roman"/>
      <w:b/>
      <w:sz w:val="21"/>
      <w:szCs w:val="21"/>
    </w:rPr>
  </w:style>
  <w:style w:type="paragraph" w:customStyle="1" w:styleId="49">
    <w:name w:val="图片说明文字样式"/>
    <w:basedOn w:val="1"/>
    <w:link w:val="81"/>
    <w:qFormat/>
    <w:uiPriority w:val="0"/>
    <w:pPr>
      <w:spacing w:line="360" w:lineRule="auto"/>
      <w:ind w:firstLine="200" w:firstLineChars="200"/>
      <w:jc w:val="center"/>
    </w:pPr>
    <w:rPr>
      <w:rFonts w:ascii="黑体" w:hAnsi="黑体" w:eastAsia="黑体"/>
      <w:b/>
      <w:bCs/>
      <w:sz w:val="24"/>
      <w:szCs w:val="20"/>
    </w:rPr>
  </w:style>
  <w:style w:type="paragraph" w:customStyle="1" w:styleId="50">
    <w:name w:val="样式8"/>
    <w:basedOn w:val="2"/>
    <w:link w:val="95"/>
    <w:qFormat/>
    <w:uiPriority w:val="0"/>
    <w:pPr>
      <w:spacing w:before="120" w:after="120" w:line="240" w:lineRule="auto"/>
      <w:ind w:firstLine="200" w:firstLineChars="200"/>
      <w:jc w:val="left"/>
    </w:pPr>
    <w:rPr>
      <w:rFonts w:ascii="黑体" w:hAnsi="Calibri" w:eastAsia="黑体"/>
      <w:sz w:val="32"/>
      <w:szCs w:val="32"/>
    </w:rPr>
  </w:style>
  <w:style w:type="paragraph" w:customStyle="1" w:styleId="51">
    <w:name w:val="Char"/>
    <w:basedOn w:val="1"/>
    <w:qFormat/>
    <w:uiPriority w:val="0"/>
    <w:pPr>
      <w:tabs>
        <w:tab w:val="left" w:pos="425"/>
      </w:tabs>
      <w:autoSpaceDE w:val="0"/>
      <w:autoSpaceDN w:val="0"/>
      <w:adjustRightInd w:val="0"/>
      <w:spacing w:line="360" w:lineRule="auto"/>
      <w:ind w:left="425" w:hanging="425"/>
    </w:pPr>
    <w:rPr>
      <w:rFonts w:ascii="Times New Roman" w:hAnsi="Times New Roman"/>
      <w:kern w:val="0"/>
      <w:sz w:val="24"/>
      <w:szCs w:val="24"/>
    </w:rPr>
  </w:style>
  <w:style w:type="paragraph" w:customStyle="1" w:styleId="52">
    <w:name w:val="图表正文"/>
    <w:basedOn w:val="1"/>
    <w:link w:val="103"/>
    <w:qFormat/>
    <w:uiPriority w:val="0"/>
    <w:pPr>
      <w:tabs>
        <w:tab w:val="left" w:pos="2117"/>
      </w:tabs>
      <w:spacing w:before="156" w:beforeLines="50" w:after="156" w:afterLines="50" w:line="276" w:lineRule="auto"/>
      <w:ind w:firstLine="200" w:firstLineChars="200"/>
      <w:jc w:val="center"/>
    </w:pPr>
    <w:rPr>
      <w:rFonts w:ascii="宋体" w:hAnsi="宋体" w:eastAsia="Times New Roman"/>
      <w:color w:val="000000"/>
      <w:sz w:val="24"/>
      <w:szCs w:val="21"/>
    </w:rPr>
  </w:style>
  <w:style w:type="paragraph" w:customStyle="1" w:styleId="53">
    <w:name w:val="!表格正文alt+b"/>
    <w:qFormat/>
    <w:uiPriority w:val="0"/>
    <w:pPr>
      <w:jc w:val="center"/>
    </w:pPr>
    <w:rPr>
      <w:rFonts w:ascii="宋体" w:hAnsi="宋体" w:eastAsia="宋体" w:cs="宋体"/>
      <w:color w:val="000000"/>
      <w:kern w:val="2"/>
      <w:sz w:val="21"/>
      <w:lang w:val="en-US" w:eastAsia="zh-CN" w:bidi="ar-SA"/>
    </w:rPr>
  </w:style>
  <w:style w:type="paragraph" w:customStyle="1" w:styleId="54">
    <w:name w:val="样式7"/>
    <w:basedOn w:val="25"/>
    <w:link w:val="104"/>
    <w:qFormat/>
    <w:uiPriority w:val="0"/>
    <w:pPr>
      <w:ind w:firstLine="560"/>
    </w:pPr>
    <w:rPr>
      <w:rFonts w:eastAsia="Times New Roman"/>
    </w:rPr>
  </w:style>
  <w:style w:type="paragraph" w:customStyle="1" w:styleId="55">
    <w:name w:val="p0"/>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56">
    <w:name w:val="List Paragraph"/>
    <w:basedOn w:val="1"/>
    <w:qFormat/>
    <w:uiPriority w:val="0"/>
    <w:pPr>
      <w:ind w:firstLine="420" w:firstLineChars="200"/>
    </w:pPr>
  </w:style>
  <w:style w:type="paragraph" w:customStyle="1" w:styleId="57">
    <w:name w:val="st1"/>
    <w:basedOn w:val="1"/>
    <w:link w:val="74"/>
    <w:qFormat/>
    <w:uiPriority w:val="0"/>
    <w:pPr>
      <w:tabs>
        <w:tab w:val="left" w:pos="624"/>
      </w:tabs>
      <w:spacing w:line="300" w:lineRule="auto"/>
      <w:ind w:firstLine="200" w:firstLineChars="200"/>
      <w:outlineLvl w:val="2"/>
    </w:pPr>
    <w:rPr>
      <w:rFonts w:ascii="Times New Roman" w:hAnsi="Times New Roman" w:eastAsia="Times New Roman"/>
      <w:szCs w:val="20"/>
    </w:rPr>
  </w:style>
  <w:style w:type="paragraph" w:customStyle="1" w:styleId="58">
    <w:name w:val="No Spacing"/>
    <w:qFormat/>
    <w:uiPriority w:val="0"/>
    <w:pPr>
      <w:widowControl w:val="0"/>
      <w:jc w:val="both"/>
    </w:pPr>
    <w:rPr>
      <w:rFonts w:ascii="Times New Roman" w:hAnsi="Times New Roman" w:eastAsia="宋体" w:cs="Times New Roman"/>
      <w:kern w:val="2"/>
      <w:sz w:val="21"/>
      <w:szCs w:val="22"/>
      <w:lang w:val="en-US" w:eastAsia="zh-CN" w:bidi="ar-SA"/>
    </w:rPr>
  </w:style>
  <w:style w:type="paragraph" w:customStyle="1" w:styleId="59">
    <w:name w:val="大标题１"/>
    <w:basedOn w:val="1"/>
    <w:qFormat/>
    <w:uiPriority w:val="0"/>
    <w:pPr>
      <w:spacing w:line="600" w:lineRule="exact"/>
      <w:jc w:val="center"/>
    </w:pPr>
    <w:rPr>
      <w:rFonts w:ascii="方正小标宋简体" w:eastAsia="方正小标宋简体"/>
      <w:sz w:val="40"/>
      <w:szCs w:val="40"/>
    </w:rPr>
  </w:style>
  <w:style w:type="paragraph" w:customStyle="1" w:styleId="60">
    <w:name w:val="pa-0"/>
    <w:basedOn w:val="1"/>
    <w:qFormat/>
    <w:uiPriority w:val="0"/>
    <w:pPr>
      <w:widowControl/>
      <w:spacing w:line="360" w:lineRule="atLeast"/>
    </w:pPr>
    <w:rPr>
      <w:rFonts w:ascii="宋体" w:hAnsi="宋体" w:cs="宋体"/>
      <w:kern w:val="0"/>
      <w:sz w:val="24"/>
      <w:szCs w:val="24"/>
    </w:rPr>
  </w:style>
  <w:style w:type="paragraph" w:customStyle="1" w:styleId="61">
    <w:name w:val="标题51 Char Char Char"/>
    <w:basedOn w:val="6"/>
    <w:next w:val="6"/>
    <w:qFormat/>
    <w:uiPriority w:val="0"/>
    <w:pPr>
      <w:tabs>
        <w:tab w:val="left" w:pos="992"/>
      </w:tabs>
      <w:spacing w:before="156" w:beforeLines="50" w:after="120" w:line="360" w:lineRule="auto"/>
      <w:ind w:left="992" w:hanging="992"/>
    </w:pPr>
    <w:rPr>
      <w:rFonts w:eastAsia="黑体"/>
      <w:b w:val="0"/>
      <w:bCs w:val="0"/>
      <w:kern w:val="0"/>
      <w:sz w:val="21"/>
      <w:szCs w:val="20"/>
    </w:rPr>
  </w:style>
  <w:style w:type="paragraph" w:customStyle="1" w:styleId="62">
    <w:name w:val="xl33"/>
    <w:basedOn w:val="1"/>
    <w:qFormat/>
    <w:uiPriority w:val="0"/>
    <w:pPr>
      <w:widowControl/>
      <w:pBdr>
        <w:left w:val="single" w:color="auto" w:sz="4" w:space="0"/>
        <w:right w:val="single" w:color="auto" w:sz="4" w:space="0"/>
      </w:pBdr>
      <w:spacing w:before="100" w:beforeAutospacing="1" w:after="100" w:afterAutospacing="1"/>
      <w:jc w:val="center"/>
      <w:textAlignment w:val="center"/>
    </w:pPr>
    <w:rPr>
      <w:rFonts w:ascii="宋体" w:hAnsi="宋体"/>
      <w:kern w:val="0"/>
      <w:sz w:val="24"/>
      <w:szCs w:val="24"/>
    </w:rPr>
  </w:style>
  <w:style w:type="paragraph" w:customStyle="1" w:styleId="63">
    <w:name w:val="表格题注样式"/>
    <w:basedOn w:val="48"/>
    <w:link w:val="101"/>
    <w:qFormat/>
    <w:uiPriority w:val="0"/>
    <w:pPr>
      <w:snapToGrid w:val="0"/>
      <w:spacing w:before="120"/>
      <w:jc w:val="left"/>
    </w:pPr>
    <w:rPr>
      <w:bCs/>
    </w:rPr>
  </w:style>
  <w:style w:type="paragraph" w:customStyle="1" w:styleId="64">
    <w:name w:val=" Char1"/>
    <w:basedOn w:val="1"/>
    <w:qFormat/>
    <w:uiPriority w:val="0"/>
    <w:pPr>
      <w:widowControl/>
      <w:spacing w:after="160" w:line="240" w:lineRule="exact"/>
      <w:jc w:val="left"/>
    </w:pPr>
    <w:rPr>
      <w:rFonts w:ascii="Verdana" w:hAnsi="Verdana"/>
      <w:kern w:val="0"/>
      <w:sz w:val="20"/>
      <w:szCs w:val="20"/>
      <w:lang w:eastAsia="en-US"/>
    </w:rPr>
  </w:style>
  <w:style w:type="paragraph" w:customStyle="1" w:styleId="65">
    <w:name w:val="表格正文"/>
    <w:basedOn w:val="1"/>
    <w:link w:val="67"/>
    <w:qFormat/>
    <w:uiPriority w:val="0"/>
    <w:pPr>
      <w:spacing w:line="360" w:lineRule="auto"/>
      <w:ind w:firstLine="200" w:firstLineChars="200"/>
    </w:pPr>
    <w:rPr>
      <w:rFonts w:ascii="Times New Roman" w:hAnsi="Times New Roman" w:eastAsia="黑体"/>
      <w:sz w:val="24"/>
      <w:szCs w:val="20"/>
    </w:rPr>
  </w:style>
  <w:style w:type="character" w:customStyle="1" w:styleId="66">
    <w:name w:val=" Char Char9"/>
    <w:qFormat/>
    <w:uiPriority w:val="0"/>
    <w:rPr>
      <w:rFonts w:eastAsia="宋体"/>
      <w:kern w:val="2"/>
      <w:sz w:val="18"/>
      <w:szCs w:val="18"/>
      <w:lang w:val="en-US" w:eastAsia="zh-CN" w:bidi="ar-SA"/>
    </w:rPr>
  </w:style>
  <w:style w:type="character" w:customStyle="1" w:styleId="67">
    <w:name w:val="表格正文 Char Char"/>
    <w:link w:val="65"/>
    <w:qFormat/>
    <w:uiPriority w:val="0"/>
    <w:rPr>
      <w:rFonts w:eastAsia="黑体"/>
      <w:kern w:val="2"/>
      <w:sz w:val="24"/>
      <w:lang w:bidi="ar-SA"/>
    </w:rPr>
  </w:style>
  <w:style w:type="character" w:customStyle="1" w:styleId="68">
    <w:name w:val=" Char Char"/>
    <w:link w:val="16"/>
    <w:qFormat/>
    <w:uiPriority w:val="0"/>
    <w:rPr>
      <w:rFonts w:eastAsia="宋体"/>
      <w:kern w:val="2"/>
      <w:sz w:val="21"/>
      <w:szCs w:val="24"/>
      <w:lang w:val="en-US" w:eastAsia="zh-CN" w:bidi="ar-SA"/>
    </w:rPr>
  </w:style>
  <w:style w:type="character" w:customStyle="1" w:styleId="69">
    <w:name w:val=" Char Char15"/>
    <w:link w:val="5"/>
    <w:qFormat/>
    <w:uiPriority w:val="0"/>
    <w:rPr>
      <w:rFonts w:ascii="Arial" w:hAnsi="Arial" w:eastAsia="黑体"/>
      <w:b/>
      <w:bCs/>
      <w:color w:val="000000"/>
      <w:kern w:val="2"/>
      <w:sz w:val="24"/>
      <w:szCs w:val="28"/>
      <w:lang w:val="en-US" w:eastAsia="zh-CN" w:bidi="ar-SA"/>
    </w:rPr>
  </w:style>
  <w:style w:type="character" w:customStyle="1" w:styleId="70">
    <w:name w:val="样式1 Char"/>
    <w:link w:val="41"/>
    <w:qFormat/>
    <w:uiPriority w:val="0"/>
    <w:rPr>
      <w:rFonts w:eastAsia="方正黑体简体"/>
      <w:kern w:val="2"/>
      <w:sz w:val="32"/>
      <w:szCs w:val="32"/>
      <w:lang w:val="en-US" w:eastAsia="zh-CN" w:bidi="ar-SA"/>
    </w:rPr>
  </w:style>
  <w:style w:type="character" w:customStyle="1" w:styleId="71">
    <w:name w:val=" Char Char17"/>
    <w:link w:val="3"/>
    <w:qFormat/>
    <w:uiPriority w:val="0"/>
    <w:rPr>
      <w:rFonts w:ascii="Arial" w:hAnsi="Arial" w:eastAsia="黑体"/>
      <w:b/>
      <w:bCs/>
      <w:kern w:val="2"/>
      <w:sz w:val="32"/>
      <w:szCs w:val="32"/>
      <w:lang w:val="en-US" w:eastAsia="zh-CN" w:bidi="ar-SA"/>
    </w:rPr>
  </w:style>
  <w:style w:type="character" w:customStyle="1" w:styleId="72">
    <w:name w:val=" Char Char8"/>
    <w:link w:val="23"/>
    <w:qFormat/>
    <w:uiPriority w:val="0"/>
    <w:rPr>
      <w:rFonts w:ascii="Arial" w:hAnsi="Arial"/>
      <w:sz w:val="24"/>
      <w:szCs w:val="24"/>
      <w:lang w:bidi="ar-SA"/>
    </w:rPr>
  </w:style>
  <w:style w:type="character" w:customStyle="1" w:styleId="73">
    <w:name w:val="Char Char1"/>
    <w:qFormat/>
    <w:uiPriority w:val="0"/>
    <w:rPr>
      <w:sz w:val="18"/>
      <w:szCs w:val="18"/>
    </w:rPr>
  </w:style>
  <w:style w:type="character" w:customStyle="1" w:styleId="74">
    <w:name w:val="st1 Char Char"/>
    <w:link w:val="57"/>
    <w:qFormat/>
    <w:uiPriority w:val="0"/>
    <w:rPr>
      <w:kern w:val="2"/>
      <w:sz w:val="21"/>
      <w:lang w:bidi="ar-SA"/>
    </w:rPr>
  </w:style>
  <w:style w:type="character" w:customStyle="1" w:styleId="75">
    <w:name w:val=" Char Char14"/>
    <w:link w:val="6"/>
    <w:qFormat/>
    <w:uiPriority w:val="0"/>
    <w:rPr>
      <w:rFonts w:eastAsia="宋体"/>
      <w:b/>
      <w:bCs/>
      <w:kern w:val="2"/>
      <w:sz w:val="28"/>
      <w:szCs w:val="28"/>
      <w:lang w:val="en-US" w:eastAsia="zh-CN" w:bidi="ar-SA"/>
    </w:rPr>
  </w:style>
  <w:style w:type="character" w:customStyle="1" w:styleId="76">
    <w:name w:val="style391"/>
    <w:basedOn w:val="28"/>
    <w:qFormat/>
    <w:uiPriority w:val="0"/>
  </w:style>
  <w:style w:type="character" w:customStyle="1" w:styleId="77">
    <w:name w:val=" Char Char12"/>
    <w:link w:val="8"/>
    <w:qFormat/>
    <w:uiPriority w:val="0"/>
    <w:rPr>
      <w:rFonts w:ascii="宋体" w:hAnsi="Calibri" w:eastAsia="黑体"/>
      <w:b/>
      <w:kern w:val="2"/>
      <w:sz w:val="24"/>
      <w:szCs w:val="22"/>
      <w:lang w:val="en-US" w:eastAsia="zh-CN" w:bidi="ar-SA"/>
    </w:rPr>
  </w:style>
  <w:style w:type="character" w:customStyle="1" w:styleId="78">
    <w:name w:val="style621"/>
    <w:qFormat/>
    <w:uiPriority w:val="0"/>
    <w:rPr>
      <w:b/>
      <w:color w:val="333333"/>
      <w:sz w:val="32"/>
    </w:rPr>
  </w:style>
  <w:style w:type="character" w:customStyle="1" w:styleId="79">
    <w:name w:val="图表题注样式 Char Char"/>
    <w:link w:val="48"/>
    <w:qFormat/>
    <w:uiPriority w:val="0"/>
    <w:rPr>
      <w:rFonts w:ascii="Arial" w:hAnsi="Arial" w:eastAsia="黑体"/>
      <w:b/>
      <w:kern w:val="2"/>
      <w:sz w:val="21"/>
      <w:szCs w:val="21"/>
      <w:lang w:bidi="ar-SA"/>
    </w:rPr>
  </w:style>
  <w:style w:type="character" w:customStyle="1" w:styleId="80">
    <w:name w:val="正文OK Char"/>
    <w:link w:val="38"/>
    <w:qFormat/>
    <w:uiPriority w:val="0"/>
    <w:rPr>
      <w:rFonts w:eastAsia="方正仿宋简体"/>
      <w:kern w:val="2"/>
      <w:sz w:val="32"/>
      <w:szCs w:val="32"/>
      <w:lang w:val="en-US" w:eastAsia="zh-CN" w:bidi="ar-SA"/>
    </w:rPr>
  </w:style>
  <w:style w:type="character" w:customStyle="1" w:styleId="81">
    <w:name w:val="图片说明文字样式 Char Char"/>
    <w:link w:val="49"/>
    <w:qFormat/>
    <w:uiPriority w:val="0"/>
    <w:rPr>
      <w:rFonts w:ascii="黑体" w:hAnsi="黑体" w:eastAsia="黑体"/>
      <w:b/>
      <w:bCs/>
      <w:kern w:val="2"/>
      <w:sz w:val="24"/>
      <w:lang w:bidi="ar-SA"/>
    </w:rPr>
  </w:style>
  <w:style w:type="character" w:customStyle="1" w:styleId="82">
    <w:name w:val="Char Char"/>
    <w:qFormat/>
    <w:uiPriority w:val="0"/>
    <w:rPr>
      <w:sz w:val="18"/>
      <w:szCs w:val="18"/>
    </w:rPr>
  </w:style>
  <w:style w:type="character" w:customStyle="1" w:styleId="83">
    <w:name w:val="ca-11"/>
    <w:qFormat/>
    <w:uiPriority w:val="0"/>
    <w:rPr>
      <w:rFonts w:hint="eastAsia" w:ascii="宋体" w:hAnsi="宋体" w:eastAsia="宋体"/>
      <w:b/>
      <w:bCs/>
      <w:spacing w:val="-20"/>
      <w:sz w:val="36"/>
      <w:szCs w:val="36"/>
    </w:rPr>
  </w:style>
  <w:style w:type="character" w:customStyle="1" w:styleId="84">
    <w:name w:val=" Char Char18"/>
    <w:link w:val="2"/>
    <w:qFormat/>
    <w:uiPriority w:val="0"/>
    <w:rPr>
      <w:rFonts w:eastAsia="仿宋_GB2312"/>
      <w:b/>
      <w:bCs/>
      <w:kern w:val="44"/>
      <w:sz w:val="44"/>
      <w:szCs w:val="44"/>
      <w:lang w:val="en-US" w:eastAsia="zh-CN" w:bidi="ar-SA"/>
    </w:rPr>
  </w:style>
  <w:style w:type="character" w:customStyle="1" w:styleId="85">
    <w:name w:val="正文标题 Char Char"/>
    <w:link w:val="36"/>
    <w:qFormat/>
    <w:uiPriority w:val="0"/>
    <w:rPr>
      <w:b/>
      <w:bCs/>
      <w:kern w:val="2"/>
      <w:sz w:val="24"/>
      <w:lang w:bidi="ar-SA"/>
    </w:rPr>
  </w:style>
  <w:style w:type="character" w:customStyle="1" w:styleId="86">
    <w:name w:val=" Char Char10"/>
    <w:link w:val="10"/>
    <w:qFormat/>
    <w:uiPriority w:val="0"/>
    <w:rPr>
      <w:rFonts w:ascii="宋体" w:hAnsi="Calibri" w:eastAsia="黑体"/>
      <w:kern w:val="2"/>
      <w:sz w:val="24"/>
      <w:szCs w:val="21"/>
      <w:lang w:val="en-US" w:eastAsia="zh-CN" w:bidi="ar-SA"/>
    </w:rPr>
  </w:style>
  <w:style w:type="character" w:customStyle="1" w:styleId="87">
    <w:name w:val=" Char Char6"/>
    <w:link w:val="21"/>
    <w:qFormat/>
    <w:uiPriority w:val="0"/>
    <w:rPr>
      <w:rFonts w:eastAsia="宋体"/>
      <w:kern w:val="2"/>
      <w:sz w:val="16"/>
      <w:szCs w:val="16"/>
      <w:lang w:val="en-US" w:eastAsia="zh-CN" w:bidi="ar-SA"/>
    </w:rPr>
  </w:style>
  <w:style w:type="character" w:customStyle="1" w:styleId="88">
    <w:name w:val=" Char Char16"/>
    <w:link w:val="4"/>
    <w:qFormat/>
    <w:uiPriority w:val="0"/>
    <w:rPr>
      <w:rFonts w:eastAsia="宋体"/>
      <w:b/>
      <w:bCs/>
      <w:kern w:val="2"/>
      <w:sz w:val="32"/>
      <w:szCs w:val="32"/>
      <w:lang w:val="en-US" w:eastAsia="zh-CN" w:bidi="ar-SA"/>
    </w:rPr>
  </w:style>
  <w:style w:type="character" w:customStyle="1" w:styleId="89">
    <w:name w:val="ca-01"/>
    <w:qFormat/>
    <w:uiPriority w:val="0"/>
    <w:rPr>
      <w:rFonts w:hint="eastAsia" w:ascii="仿宋_GB2312" w:eastAsia="仿宋_GB2312"/>
      <w:sz w:val="32"/>
      <w:szCs w:val="32"/>
    </w:rPr>
  </w:style>
  <w:style w:type="character" w:customStyle="1" w:styleId="90">
    <w:name w:val="Header Char"/>
    <w:basedOn w:val="28"/>
    <w:link w:val="20"/>
    <w:qFormat/>
    <w:locked/>
    <w:uiPriority w:val="0"/>
    <w:rPr>
      <w:rFonts w:cs="Times New Roman"/>
      <w:sz w:val="18"/>
      <w:szCs w:val="18"/>
    </w:rPr>
  </w:style>
  <w:style w:type="character" w:customStyle="1" w:styleId="91">
    <w:name w:val="h2 Char"/>
    <w:qFormat/>
    <w:uiPriority w:val="0"/>
    <w:rPr>
      <w:rFonts w:ascii="Arial" w:hAnsi="Arial" w:eastAsia="黑体"/>
      <w:b/>
      <w:bCs/>
      <w:kern w:val="2"/>
      <w:sz w:val="32"/>
      <w:szCs w:val="32"/>
      <w:lang w:val="en-US" w:eastAsia="zh-CN" w:bidi="ar-SA"/>
    </w:rPr>
  </w:style>
  <w:style w:type="character" w:customStyle="1" w:styleId="92">
    <w:name w:val="标题3 Char Char"/>
    <w:link w:val="42"/>
    <w:qFormat/>
    <w:uiPriority w:val="0"/>
    <w:rPr>
      <w:rFonts w:eastAsia="仿宋_GB2312"/>
      <w:bCs/>
      <w:kern w:val="44"/>
      <w:sz w:val="30"/>
      <w:szCs w:val="44"/>
      <w:lang w:bidi="ar-SA"/>
    </w:rPr>
  </w:style>
  <w:style w:type="character" w:customStyle="1" w:styleId="93">
    <w:name w:val=" Char Char7"/>
    <w:link w:val="18"/>
    <w:qFormat/>
    <w:uiPriority w:val="0"/>
    <w:rPr>
      <w:kern w:val="2"/>
      <w:sz w:val="18"/>
      <w:szCs w:val="18"/>
      <w:lang w:bidi="ar-SA"/>
    </w:rPr>
  </w:style>
  <w:style w:type="character" w:customStyle="1" w:styleId="94">
    <w:name w:val="Footer Char"/>
    <w:basedOn w:val="28"/>
    <w:link w:val="19"/>
    <w:qFormat/>
    <w:locked/>
    <w:uiPriority w:val="0"/>
    <w:rPr>
      <w:rFonts w:cs="Times New Roman"/>
      <w:sz w:val="18"/>
      <w:szCs w:val="18"/>
    </w:rPr>
  </w:style>
  <w:style w:type="character" w:customStyle="1" w:styleId="95">
    <w:name w:val="样式8 Char Char"/>
    <w:link w:val="50"/>
    <w:qFormat/>
    <w:uiPriority w:val="0"/>
    <w:rPr>
      <w:rFonts w:ascii="黑体" w:hAnsi="Calibri" w:eastAsia="黑体"/>
      <w:b/>
      <w:bCs/>
      <w:kern w:val="44"/>
      <w:sz w:val="32"/>
      <w:szCs w:val="32"/>
      <w:lang w:bidi="ar-SA"/>
    </w:rPr>
  </w:style>
  <w:style w:type="character" w:customStyle="1" w:styleId="96">
    <w:name w:val="apple-converted-space"/>
    <w:basedOn w:val="28"/>
    <w:qFormat/>
    <w:uiPriority w:val="0"/>
  </w:style>
  <w:style w:type="character" w:customStyle="1" w:styleId="97">
    <w:name w:val=" Char Char11"/>
    <w:link w:val="9"/>
    <w:qFormat/>
    <w:uiPriority w:val="0"/>
    <w:rPr>
      <w:rFonts w:ascii="宋体" w:hAnsi="Calibri" w:eastAsia="黑体"/>
      <w:kern w:val="2"/>
      <w:sz w:val="24"/>
      <w:szCs w:val="24"/>
      <w:lang w:val="en-US" w:eastAsia="zh-CN" w:bidi="ar-SA"/>
    </w:rPr>
  </w:style>
  <w:style w:type="character" w:customStyle="1" w:styleId="98">
    <w:name w:val="apple-style-span"/>
    <w:basedOn w:val="28"/>
    <w:qFormat/>
    <w:uiPriority w:val="0"/>
  </w:style>
  <w:style w:type="character" w:customStyle="1" w:styleId="99">
    <w:name w:val="０３ Char"/>
    <w:link w:val="37"/>
    <w:qFormat/>
    <w:uiPriority w:val="0"/>
    <w:rPr>
      <w:rFonts w:eastAsia="方正楷体简体"/>
      <w:b/>
      <w:kern w:val="2"/>
      <w:sz w:val="32"/>
      <w:szCs w:val="32"/>
      <w:lang w:val="en-US" w:eastAsia="zh-CN" w:bidi="ar-SA"/>
    </w:rPr>
  </w:style>
  <w:style w:type="character" w:customStyle="1" w:styleId="100">
    <w:name w:val=" Char Char13"/>
    <w:link w:val="7"/>
    <w:qFormat/>
    <w:uiPriority w:val="0"/>
    <w:rPr>
      <w:rFonts w:ascii="Arial" w:hAnsi="Arial" w:eastAsia="黑体"/>
      <w:b/>
      <w:bCs/>
      <w:kern w:val="2"/>
      <w:sz w:val="24"/>
      <w:szCs w:val="24"/>
      <w:lang w:val="en-US" w:eastAsia="zh-CN" w:bidi="ar-SA"/>
    </w:rPr>
  </w:style>
  <w:style w:type="character" w:customStyle="1" w:styleId="101">
    <w:name w:val="表格题注样式 Char Char"/>
    <w:link w:val="63"/>
    <w:qFormat/>
    <w:uiPriority w:val="0"/>
    <w:rPr>
      <w:rFonts w:ascii="Arial" w:hAnsi="Arial" w:eastAsia="黑体"/>
      <w:b/>
      <w:bCs/>
      <w:kern w:val="2"/>
      <w:sz w:val="21"/>
      <w:szCs w:val="21"/>
      <w:lang w:bidi="ar-SA"/>
    </w:rPr>
  </w:style>
  <w:style w:type="character" w:customStyle="1" w:styleId="102">
    <w:name w:val=" Char Char3"/>
    <w:qFormat/>
    <w:uiPriority w:val="0"/>
    <w:rPr>
      <w:rFonts w:eastAsia="宋体"/>
      <w:kern w:val="2"/>
      <w:sz w:val="16"/>
      <w:szCs w:val="16"/>
      <w:lang w:val="en-US" w:eastAsia="zh-CN" w:bidi="ar-SA"/>
    </w:rPr>
  </w:style>
  <w:style w:type="character" w:customStyle="1" w:styleId="103">
    <w:name w:val="图表正文 Char Char"/>
    <w:link w:val="52"/>
    <w:qFormat/>
    <w:uiPriority w:val="0"/>
    <w:rPr>
      <w:rFonts w:ascii="宋体" w:hAnsi="宋体"/>
      <w:color w:val="000000"/>
      <w:kern w:val="2"/>
      <w:sz w:val="24"/>
      <w:szCs w:val="21"/>
      <w:lang w:bidi="ar-SA"/>
    </w:rPr>
  </w:style>
  <w:style w:type="character" w:customStyle="1" w:styleId="104">
    <w:name w:val="样式7 Char Char"/>
    <w:link w:val="54"/>
    <w:qFormat/>
    <w:uiPriority w:val="0"/>
    <w:rPr>
      <w:rFonts w:ascii="Arial" w:hAnsi="Arial"/>
      <w:b/>
      <w:bCs/>
      <w:kern w:val="2"/>
      <w:sz w:val="36"/>
      <w:szCs w:val="32"/>
      <w:lang w:bidi="ar-SA"/>
    </w:rPr>
  </w:style>
  <w:style w:type="character" w:customStyle="1" w:styleId="105">
    <w:name w:val="ask-title"/>
    <w:basedOn w:val="28"/>
    <w:qFormat/>
    <w:uiPriority w:val="0"/>
  </w:style>
  <w:style w:type="character" w:customStyle="1" w:styleId="106">
    <w:name w:val=" Char Char2"/>
    <w:link w:val="13"/>
    <w:qFormat/>
    <w:uiPriority w:val="0"/>
    <w:rPr>
      <w:rFonts w:ascii="宋体" w:eastAsia="宋体"/>
      <w:kern w:val="2"/>
      <w:sz w:val="44"/>
      <w:szCs w:val="24"/>
      <w:lang w:val="en-US" w:eastAsia="zh-CN" w:bidi="ar-SA"/>
    </w:rPr>
  </w:style>
  <w:style w:type="character" w:customStyle="1" w:styleId="107">
    <w:name w:val=" Char Char5"/>
    <w:link w:val="14"/>
    <w:qFormat/>
    <w:uiPriority w:val="0"/>
    <w:rPr>
      <w:rFonts w:eastAsia="宋体"/>
      <w:kern w:val="2"/>
      <w:sz w:val="21"/>
      <w:szCs w:val="24"/>
      <w:lang w:val="en-US" w:eastAsia="zh-CN" w:bidi="ar-SA"/>
    </w:rPr>
  </w:style>
  <w:style w:type="character" w:customStyle="1" w:styleId="108">
    <w:name w:val=" Char Char4"/>
    <w:qFormat/>
    <w:uiPriority w:val="0"/>
    <w:rPr>
      <w:rFonts w:eastAsia="宋体"/>
      <w:kern w:val="2"/>
      <w:sz w:val="21"/>
      <w:szCs w:val="24"/>
      <w:lang w:val="en-US" w:eastAsia="zh-CN" w:bidi="ar-SA"/>
    </w:rPr>
  </w:style>
</w:styles>
</file>

<file path=word/_rels/document.xml.rels><?xml version="1.0" encoding="UTF-8" standalone="yes"?>
<Relationships xmlns="http://schemas.openxmlformats.org/package/2006/relationships"><Relationship Id="rId7" Type="http://schemas.microsoft.com/office/2011/relationships/people" Target="people.xml"/><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Pages>27</Pages>
  <Words>7699</Words>
  <Characters>7806</Characters>
  <Lines>153</Lines>
  <Paragraphs>43</Paragraphs>
  <TotalTime>16</TotalTime>
  <ScaleCrop>false</ScaleCrop>
  <LinksUpToDate>false</LinksUpToDate>
  <CharactersWithSpaces>9385</CharactersWithSpaces>
  <Application>WPS Office_11.8.6.8556_F1E327BC-269C-435d-A152-05C5408002CA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2017-10-10T01:42:00Z</dcterms:created>
  <dc:creator>陈辉</dc:creator>
  <cp:lastModifiedBy>sdgs</cp:lastModifiedBy>
  <cp:lastPrinted>2018-08-30T13:31:00Z</cp:lastPrinted>
  <dcterms:modified xsi:type="dcterms:W3CDTF">2022-02-15T06:18:29Z</dcterms:modified>
  <dc:title>我</dc:title>
  <cp:revision>152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2052-11.8.6.8556</vt:lpwstr>
  </property>
</Properties>
</file>