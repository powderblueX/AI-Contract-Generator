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del w:id="10" w:author="合同监管工作岗" w:date="2024-12-24T15:14:00Z"/>
          <w:rFonts w:ascii="宋体" w:hAnsi="Calibri" w:eastAsia="宋体" w:cs="宋体"/>
          <w:b/>
          <w:bCs/>
          <w:sz w:val="44"/>
          <w:szCs w:val="44"/>
        </w:rPr>
      </w:pPr>
      <w:bookmarkStart w:id="1" w:name="_GoBack"/>
      <w:bookmarkEnd w:id="1"/>
    </w:p>
    <w:p>
      <w:pPr>
        <w:spacing w:line="600" w:lineRule="exact"/>
        <w:jc w:val="center"/>
        <w:rPr>
          <w:del w:id="11" w:author="合同监管工作岗" w:date="2024-12-24T15:14:00Z"/>
          <w:rFonts w:hint="eastAsia" w:ascii="方正小标宋简体" w:hAnsi="Calibri" w:eastAsia="方正小标宋简体" w:cs="宋体"/>
          <w:bCs/>
          <w:sz w:val="44"/>
          <w:szCs w:val="44"/>
        </w:rPr>
      </w:pPr>
      <w:del w:id="12" w:author="合同监管工作岗" w:date="2024-12-24T15:14:00Z">
        <w:r>
          <w:rPr>
            <w:rFonts w:hint="eastAsia" w:ascii="方正小标宋简体" w:hAnsi="宋体" w:eastAsia="方正小标宋简体" w:cs="宋体"/>
            <w:bCs/>
            <w:sz w:val="44"/>
            <w:szCs w:val="44"/>
          </w:rPr>
          <w:delText>山东省商务厅 山东省市场监督管理局</w:delText>
        </w:r>
      </w:del>
    </w:p>
    <w:p>
      <w:pPr>
        <w:spacing w:line="600" w:lineRule="exact"/>
        <w:jc w:val="center"/>
        <w:rPr>
          <w:del w:id="13" w:author="合同监管工作岗" w:date="2024-12-24T15:14:00Z"/>
          <w:rFonts w:hint="eastAsia" w:ascii="方正小标宋简体" w:hAnsi="Calibri" w:eastAsia="方正小标宋简体" w:cs="宋体"/>
          <w:bCs/>
          <w:sz w:val="44"/>
          <w:szCs w:val="44"/>
        </w:rPr>
      </w:pPr>
      <w:del w:id="14" w:author="合同监管工作岗" w:date="2024-12-24T15:14:00Z">
        <w:r>
          <w:rPr>
            <w:rFonts w:hint="eastAsia" w:ascii="方正小标宋简体" w:hAnsi="宋体" w:eastAsia="方正小标宋简体" w:cs="宋体"/>
            <w:bCs/>
            <w:sz w:val="44"/>
            <w:szCs w:val="44"/>
          </w:rPr>
          <w:delText>关于印发《山东省二手车买卖合同</w:delText>
        </w:r>
      </w:del>
    </w:p>
    <w:p>
      <w:pPr>
        <w:spacing w:line="600" w:lineRule="exact"/>
        <w:jc w:val="center"/>
        <w:rPr>
          <w:del w:id="15" w:author="合同监管工作岗" w:date="2024-12-24T15:14:00Z"/>
          <w:rFonts w:hint="eastAsia" w:ascii="方正小标宋简体" w:hAnsi="Calibri" w:eastAsia="方正小标宋简体" w:cs="宋体"/>
          <w:bCs/>
          <w:sz w:val="44"/>
          <w:szCs w:val="44"/>
        </w:rPr>
      </w:pPr>
      <w:del w:id="16" w:author="合同监管工作岗" w:date="2024-12-24T15:14:00Z">
        <w:r>
          <w:rPr>
            <w:rFonts w:hint="eastAsia" w:ascii="方正小标宋简体" w:hAnsi="宋体" w:eastAsia="方正小标宋简体" w:cs="宋体"/>
            <w:bCs/>
            <w:sz w:val="44"/>
            <w:szCs w:val="44"/>
          </w:rPr>
          <w:delText>（示范文本）》的通知</w:delText>
        </w:r>
      </w:del>
    </w:p>
    <w:p>
      <w:pPr>
        <w:spacing w:line="600" w:lineRule="exact"/>
        <w:rPr>
          <w:del w:id="17" w:author="合同监管工作岗" w:date="2024-12-24T15:14:00Z"/>
          <w:rFonts w:ascii="仿宋" w:hAnsi="仿宋" w:eastAsia="仿宋" w:cs="仿宋"/>
          <w:szCs w:val="32"/>
        </w:rPr>
      </w:pPr>
    </w:p>
    <w:p>
      <w:pPr>
        <w:spacing w:line="600" w:lineRule="exact"/>
        <w:rPr>
          <w:del w:id="18" w:author="合同监管工作岗" w:date="2024-12-24T15:14:00Z"/>
          <w:rFonts w:hint="eastAsia" w:ascii="仿宋_GB2312" w:hAnsi="仿宋" w:cs="仿宋"/>
          <w:szCs w:val="32"/>
        </w:rPr>
      </w:pPr>
      <w:del w:id="19" w:author="合同监管工作岗" w:date="2024-12-24T15:14:00Z">
        <w:r>
          <w:rPr>
            <w:rFonts w:hint="eastAsia" w:ascii="仿宋_GB2312" w:hAnsi="仿宋" w:cs="仿宋"/>
            <w:szCs w:val="32"/>
          </w:rPr>
          <w:delText>各市商务局、市场监管局：</w:delText>
        </w:r>
      </w:del>
    </w:p>
    <w:p>
      <w:pPr>
        <w:spacing w:line="600" w:lineRule="exact"/>
        <w:ind w:firstLine="670" w:firstLineChars="200"/>
        <w:rPr>
          <w:del w:id="20" w:author="合同监管工作岗" w:date="2024-12-24T15:14:00Z"/>
          <w:rFonts w:hint="eastAsia" w:ascii="仿宋_GB2312" w:hAnsi="仿宋" w:cs="仿宋"/>
          <w:szCs w:val="32"/>
        </w:rPr>
      </w:pPr>
      <w:del w:id="21" w:author="合同监管工作岗" w:date="2024-12-24T15:14:00Z">
        <w:r>
          <w:rPr>
            <w:rFonts w:hint="eastAsia" w:ascii="仿宋_GB2312" w:hAnsi="仿宋" w:cs="仿宋"/>
            <w:szCs w:val="32"/>
          </w:rPr>
          <w:delText>为规范我省二手车交易买卖行为，维护交易双方的合法权益，促进我省二手车流通行业健康发展，现将《山东省二手车买卖合同（示范文本）》印发你们，供在实际工作中参照使用。本通知自印发之日起施行。</w:delText>
        </w:r>
      </w:del>
    </w:p>
    <w:p>
      <w:pPr>
        <w:spacing w:line="600" w:lineRule="exact"/>
        <w:rPr>
          <w:del w:id="22" w:author="合同监管工作岗" w:date="2024-12-24T15:14:00Z"/>
          <w:rFonts w:hint="eastAsia" w:ascii="仿宋_GB2312" w:hAnsi="仿宋" w:cs="仿宋"/>
          <w:szCs w:val="32"/>
        </w:rPr>
      </w:pPr>
    </w:p>
    <w:p>
      <w:pPr>
        <w:spacing w:line="600" w:lineRule="exact"/>
        <w:rPr>
          <w:del w:id="23" w:author="合同监管工作岗" w:date="2024-12-24T15:14:00Z"/>
          <w:rFonts w:hint="eastAsia" w:ascii="仿宋_GB2312" w:hAnsi="仿宋" w:cs="仿宋"/>
          <w:szCs w:val="32"/>
        </w:rPr>
      </w:pPr>
    </w:p>
    <w:p>
      <w:pPr>
        <w:spacing w:line="600" w:lineRule="exact"/>
        <w:rPr>
          <w:del w:id="24" w:author="合同监管工作岗" w:date="2024-12-24T15:14:00Z"/>
          <w:rFonts w:hint="eastAsia" w:ascii="仿宋_GB2312" w:hAnsi="仿宋" w:cs="仿宋"/>
          <w:szCs w:val="32"/>
        </w:rPr>
      </w:pPr>
    </w:p>
    <w:p>
      <w:pPr>
        <w:spacing w:line="600" w:lineRule="exact"/>
        <w:ind w:firstLine="1005" w:firstLineChars="300"/>
        <w:rPr>
          <w:del w:id="25" w:author="合同监管工作岗" w:date="2024-12-24T15:14:00Z"/>
          <w:rFonts w:hint="eastAsia" w:ascii="仿宋_GB2312" w:hAnsi="仿宋" w:cs="仿宋"/>
          <w:szCs w:val="32"/>
        </w:rPr>
      </w:pPr>
      <w:del w:id="26" w:author="合同监管工作岗" w:date="2024-12-24T15:14:00Z">
        <w:r>
          <w:rPr>
            <w:rFonts w:hint="eastAsia" w:ascii="仿宋_GB2312" w:hAnsi="仿宋" w:cs="仿宋"/>
            <w:szCs w:val="32"/>
          </w:rPr>
          <w:delText>山东省商务厅         山东省市场监督管理局</w:delText>
        </w:r>
      </w:del>
    </w:p>
    <w:p>
      <w:pPr>
        <w:spacing w:line="600" w:lineRule="exact"/>
        <w:ind w:right="672"/>
        <w:jc w:val="center"/>
        <w:rPr>
          <w:del w:id="27" w:author="合同监管工作岗" w:date="2024-12-24T15:14:00Z"/>
          <w:rFonts w:hint="eastAsia" w:ascii="仿宋_GB2312" w:hAnsi="仿宋" w:cs="仿宋"/>
          <w:szCs w:val="32"/>
        </w:rPr>
      </w:pPr>
      <w:del w:id="28" w:author="合同监管工作岗" w:date="2024-12-24T15:14:00Z">
        <w:r>
          <w:rPr>
            <w:rFonts w:hint="eastAsia" w:ascii="仿宋_GB2312" w:hAnsi="仿宋" w:cs="仿宋"/>
            <w:szCs w:val="32"/>
          </w:rPr>
          <w:delText xml:space="preserve">                           2024年10月28日</w:delText>
        </w:r>
      </w:del>
    </w:p>
    <w:p>
      <w:pPr>
        <w:spacing w:line="600" w:lineRule="exact"/>
        <w:rPr>
          <w:del w:id="29" w:author="合同监管工作岗" w:date="2024-12-24T15:14:00Z"/>
          <w:rFonts w:hint="eastAsia" w:ascii="仿宋_GB2312" w:hAnsi="仿宋" w:cs="仿宋"/>
          <w:szCs w:val="32"/>
        </w:rPr>
      </w:pPr>
    </w:p>
    <w:p>
      <w:pPr>
        <w:spacing w:line="600" w:lineRule="exact"/>
        <w:rPr>
          <w:del w:id="30" w:author="合同监管工作岗" w:date="2024-12-24T15:14:00Z"/>
          <w:rFonts w:ascii="仿宋" w:hAnsi="仿宋" w:eastAsia="仿宋" w:cs="仿宋"/>
          <w:szCs w:val="32"/>
        </w:rPr>
      </w:pPr>
    </w:p>
    <w:p>
      <w:pPr>
        <w:spacing w:line="600" w:lineRule="exact"/>
        <w:ind w:left="336" w:hanging="335" w:hangingChars="100"/>
        <w:rPr>
          <w:del w:id="31" w:author="合同监管工作岗" w:date="2024-12-24T15:14:00Z"/>
          <w:rFonts w:ascii="黑体" w:hAnsi="黑体" w:eastAsia="黑体"/>
          <w:szCs w:val="32"/>
        </w:rPr>
      </w:pPr>
    </w:p>
    <w:p>
      <w:pPr>
        <w:spacing w:line="600" w:lineRule="exact"/>
        <w:ind w:left="336" w:hanging="335" w:hangingChars="100"/>
        <w:rPr>
          <w:del w:id="32" w:author="合同监管工作岗" w:date="2024-12-24T15:14:00Z"/>
          <w:rFonts w:ascii="黑体" w:hAnsi="黑体" w:eastAsia="黑体"/>
          <w:szCs w:val="32"/>
        </w:rPr>
      </w:pPr>
    </w:p>
    <w:p>
      <w:pPr>
        <w:spacing w:line="600" w:lineRule="exact"/>
        <w:rPr>
          <w:del w:id="33" w:author="合同监管工作岗" w:date="2024-12-24T15:14:00Z"/>
          <w:rFonts w:hint="eastAsia" w:ascii="黑体" w:hAnsi="黑体" w:eastAsia="黑体"/>
          <w:szCs w:val="32"/>
        </w:rPr>
      </w:pPr>
      <w:del w:id="34" w:author="合同监管工作岗" w:date="2024-12-24T15:14:00Z">
        <w:r>
          <w:rPr>
            <w:rFonts w:ascii="黑体" w:hAnsi="黑体" w:eastAsia="黑体"/>
            <w:szCs w:val="32"/>
          </w:rPr>
          <w:br w:type="page"/>
        </w:r>
      </w:del>
      <w:del w:id="35" w:author="合同监管工作岗" w:date="2024-12-24T15:14:00Z">
        <w:r>
          <w:rPr>
            <w:rFonts w:hint="eastAsia" w:ascii="黑体" w:hAnsi="黑体" w:eastAsia="黑体"/>
            <w:szCs w:val="32"/>
          </w:rPr>
          <w:delText>附件</w:delText>
        </w:r>
      </w:del>
    </w:p>
    <w:p>
      <w:pPr>
        <w:spacing w:line="600" w:lineRule="exact"/>
        <w:rPr>
          <w:del w:id="36" w:author="合同监管工作岗" w:date="2024-12-24T15:14:00Z"/>
          <w:rFonts w:ascii="黑体" w:hAnsi="黑体" w:eastAsia="黑体"/>
          <w:szCs w:val="32"/>
        </w:rPr>
      </w:pPr>
    </w:p>
    <w:p>
      <w:pPr>
        <w:spacing w:line="600" w:lineRule="exact"/>
        <w:ind w:left="336" w:hanging="335" w:hangingChars="100"/>
        <w:rPr>
          <w:rFonts w:hint="eastAsia" w:ascii="仿宋_GB2312" w:hAnsi="仿宋" w:cs="仿宋"/>
          <w:szCs w:val="32"/>
        </w:rPr>
      </w:pPr>
      <w:r>
        <w:rPr>
          <w:rFonts w:hint="eastAsia" w:ascii="仿宋_GB2312" w:hAnsi="仿宋" w:cs="仿宋"/>
          <w:szCs w:val="32"/>
        </w:rPr>
        <w:t>SDF-2024-0001              合同编号：{合同编号}</w:t>
      </w: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800" w:lineRule="exact"/>
        <w:jc w:val="center"/>
        <w:rPr>
          <w:rFonts w:hint="eastAsia" w:ascii="方正小标宋简体" w:hAnsi="Calibri" w:eastAsia="方正小标宋简体" w:cs="宋体"/>
          <w:sz w:val="50"/>
          <w:szCs w:val="50"/>
        </w:rPr>
      </w:pPr>
      <w:r>
        <w:rPr>
          <w:rFonts w:hint="eastAsia" w:ascii="方正小标宋简体" w:hAnsi="宋体" w:eastAsia="方正小标宋简体" w:cs="宋体"/>
          <w:sz w:val="50"/>
          <w:szCs w:val="50"/>
        </w:rPr>
        <w:t>山东省二手车买卖合同</w:t>
      </w:r>
    </w:p>
    <w:p>
      <w:pPr>
        <w:spacing w:line="800" w:lineRule="exact"/>
        <w:jc w:val="center"/>
        <w:rPr>
          <w:rFonts w:hint="eastAsia" w:ascii="方正小标宋简体" w:hAnsi="Calibri" w:eastAsia="方正小标宋简体" w:cs="宋体"/>
          <w:sz w:val="50"/>
          <w:szCs w:val="50"/>
        </w:rPr>
      </w:pPr>
      <w:r>
        <w:rPr>
          <w:rFonts w:hint="eastAsia" w:ascii="方正小标宋简体" w:hAnsi="宋体" w:eastAsia="方正小标宋简体" w:cs="宋体"/>
          <w:sz w:val="50"/>
          <w:szCs w:val="50"/>
        </w:rPr>
        <w:t>（示范文本）</w:t>
      </w: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hint="eastAsia" w:ascii="仿宋" w:hAnsi="仿宋" w:eastAsia="仿宋" w:cs="仿宋"/>
          <w:szCs w:val="32"/>
        </w:rPr>
      </w:pPr>
    </w:p>
    <w:p>
      <w:pPr>
        <w:spacing w:line="600" w:lineRule="exact"/>
        <w:rPr>
          <w:rFonts w:hint="eastAsia" w:ascii="仿宋" w:hAnsi="仿宋" w:eastAsia="仿宋" w:cs="仿宋"/>
          <w:szCs w:val="32"/>
        </w:rPr>
      </w:pPr>
    </w:p>
    <w:p>
      <w:pPr>
        <w:spacing w:line="600" w:lineRule="exact"/>
        <w:rPr>
          <w:rFonts w:hint="eastAsia"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jc w:val="center"/>
        <w:rPr>
          <w:rFonts w:ascii="黑体" w:hAnsi="黑体" w:eastAsia="黑体" w:cs="宋体"/>
          <w:bCs/>
          <w:sz w:val="36"/>
          <w:szCs w:val="36"/>
        </w:rPr>
      </w:pPr>
      <w:r>
        <w:rPr>
          <w:rFonts w:hint="eastAsia" w:ascii="黑体" w:hAnsi="黑体" w:eastAsia="黑体" w:cs="宋体"/>
          <w:bCs/>
          <w:sz w:val="36"/>
          <w:szCs w:val="36"/>
        </w:rPr>
        <w:t>山东省商务厅</w:t>
      </w:r>
    </w:p>
    <w:p>
      <w:pPr>
        <w:spacing w:line="600" w:lineRule="exact"/>
        <w:jc w:val="center"/>
        <w:rPr>
          <w:rFonts w:ascii="黑体" w:hAnsi="黑体" w:eastAsia="黑体" w:cs="宋体"/>
          <w:bCs/>
          <w:sz w:val="36"/>
          <w:szCs w:val="36"/>
        </w:rPr>
      </w:pPr>
      <w:r>
        <w:rPr>
          <w:rFonts w:hint="eastAsia" w:ascii="黑体" w:hAnsi="黑体" w:eastAsia="黑体" w:cs="宋体"/>
          <w:bCs/>
          <w:sz w:val="36"/>
          <w:szCs w:val="36"/>
        </w:rPr>
        <w:t>山东省市场监督管理局</w:t>
      </w:r>
    </w:p>
    <w:p>
      <w:pPr>
        <w:spacing w:line="600" w:lineRule="exact"/>
        <w:jc w:val="center"/>
        <w:rPr>
          <w:rFonts w:ascii="黑体" w:hAnsi="黑体" w:eastAsia="黑体" w:cs="宋体"/>
          <w:sz w:val="36"/>
          <w:szCs w:val="36"/>
        </w:rPr>
      </w:pPr>
      <w:r>
        <w:rPr>
          <w:rFonts w:ascii="黑体" w:hAnsi="黑体" w:eastAsia="黑体" w:cs="宋体"/>
          <w:sz w:val="36"/>
          <w:szCs w:val="36"/>
        </w:rPr>
        <w:t>2024</w:t>
      </w:r>
      <w:r>
        <w:rPr>
          <w:rFonts w:hint="eastAsia" w:ascii="黑体" w:hAnsi="黑体" w:eastAsia="黑体" w:cs="宋体"/>
          <w:sz w:val="36"/>
          <w:szCs w:val="36"/>
        </w:rPr>
        <w:t>年</w:t>
      </w:r>
      <w:r>
        <w:rPr>
          <w:rFonts w:ascii="黑体" w:hAnsi="黑体" w:eastAsia="黑体" w:cs="宋体"/>
          <w:sz w:val="36"/>
          <w:szCs w:val="36"/>
        </w:rPr>
        <w:t>10</w:t>
      </w:r>
      <w:r>
        <w:rPr>
          <w:rFonts w:hint="eastAsia" w:ascii="黑体" w:hAnsi="黑体" w:eastAsia="黑体" w:cs="宋体"/>
          <w:sz w:val="36"/>
          <w:szCs w:val="36"/>
        </w:rPr>
        <w:t>月</w:t>
      </w:r>
    </w:p>
    <w:p>
      <w:pPr>
        <w:spacing w:line="600" w:lineRule="exact"/>
        <w:jc w:val="center"/>
        <w:rPr>
          <w:rFonts w:ascii="仿宋" w:hAnsi="仿宋" w:eastAsia="仿宋" w:cs="仿宋"/>
          <w:b/>
          <w:bCs/>
          <w:sz w:val="44"/>
          <w:szCs w:val="44"/>
        </w:rPr>
      </w:pPr>
    </w:p>
    <w:p>
      <w:pPr>
        <w:spacing w:line="600" w:lineRule="exact"/>
        <w:jc w:val="center"/>
        <w:rPr>
          <w:ins w:id="37" w:author="合同监管工作岗" w:date="2024-12-24T15:14:00Z"/>
          <w:rFonts w:hint="eastAsia" w:ascii="方正小标宋简体" w:hAnsi="仿宋" w:eastAsia="方正小标宋简体" w:cs="仿宋"/>
          <w:bCs/>
          <w:sz w:val="44"/>
          <w:szCs w:val="44"/>
        </w:rPr>
      </w:pPr>
    </w:p>
    <w:p>
      <w:pPr>
        <w:spacing w:line="600" w:lineRule="exact"/>
        <w:jc w:val="center"/>
        <w:rPr>
          <w:rFonts w:hint="eastAsia" w:ascii="方正小标宋简体" w:hAnsi="仿宋" w:eastAsia="方正小标宋简体" w:cs="仿宋"/>
          <w:bCs/>
          <w:sz w:val="44"/>
          <w:szCs w:val="44"/>
        </w:rPr>
      </w:pPr>
      <w:r>
        <w:rPr>
          <w:rFonts w:hint="eastAsia" w:ascii="方正小标宋简体" w:hAnsi="仿宋" w:eastAsia="方正小标宋简体" w:cs="仿宋"/>
          <w:bCs/>
          <w:sz w:val="44"/>
          <w:szCs w:val="44"/>
        </w:rPr>
        <w:t>说明</w:t>
      </w:r>
    </w:p>
    <w:p>
      <w:pPr>
        <w:spacing w:line="600" w:lineRule="exact"/>
        <w:rPr>
          <w:rFonts w:ascii="仿宋" w:hAnsi="仿宋" w:eastAsia="仿宋" w:cs="仿宋"/>
          <w:szCs w:val="32"/>
        </w:rPr>
      </w:pPr>
    </w:p>
    <w:p>
      <w:pPr>
        <w:spacing w:line="600" w:lineRule="exact"/>
        <w:ind w:firstLine="670" w:firstLineChars="200"/>
        <w:rPr>
          <w:rFonts w:hint="eastAsia" w:ascii="仿宋_GB2312" w:hAnsi="仿宋" w:cs="仿宋"/>
          <w:szCs w:val="32"/>
        </w:rPr>
      </w:pPr>
      <w:r>
        <w:rPr>
          <w:rFonts w:hint="eastAsia" w:ascii="仿宋_GB2312" w:hAnsi="仿宋" w:cs="仿宋"/>
          <w:szCs w:val="32"/>
        </w:rPr>
        <w:t>1.本合同为示范文本，由山东省商务厅、山东省市场监督管</w:t>
      </w:r>
      <w:del w:id="38" w:author="LY" w:date="2024-12-22T20:59:00Z">
        <w:r>
          <w:rPr>
            <w:rFonts w:hint="eastAsia" w:ascii="仿宋_GB2312" w:hAnsi="仿宋" w:cs="仿宋"/>
            <w:szCs w:val="32"/>
          </w:rPr>
          <w:delText xml:space="preserve"> </w:delText>
        </w:r>
      </w:del>
      <w:r>
        <w:rPr>
          <w:rFonts w:hint="eastAsia" w:ascii="仿宋_GB2312" w:hAnsi="仿宋" w:cs="仿宋"/>
          <w:szCs w:val="32"/>
        </w:rPr>
        <w:t>理局共同编制，适用于本省行政区域内的二手车交易买卖行为。</w:t>
      </w:r>
    </w:p>
    <w:p>
      <w:pPr>
        <w:spacing w:line="600" w:lineRule="exact"/>
        <w:ind w:firstLine="670" w:firstLineChars="200"/>
        <w:rPr>
          <w:rFonts w:hint="eastAsia" w:ascii="仿宋_GB2312" w:hAnsi="仿宋" w:cs="仿宋"/>
          <w:szCs w:val="32"/>
        </w:rPr>
      </w:pPr>
      <w:r>
        <w:rPr>
          <w:rFonts w:hint="eastAsia" w:ascii="仿宋_GB2312" w:hAnsi="仿宋" w:cs="仿宋"/>
          <w:szCs w:val="32"/>
        </w:rPr>
        <w:t>2.二手车交易时，买卖双方（即甲方和乙方，下同）应当依法签订书面买卖合同，</w:t>
      </w:r>
      <w:r>
        <w:rPr>
          <w:rFonts w:hint="eastAsia" w:ascii="仿宋_GB2312" w:hAnsi="仿宋" w:cs="仿宋"/>
          <w:szCs w:val="32"/>
          <w:lang w:bidi="ar"/>
        </w:rPr>
        <w:t>并按照当地有关规定向市场开办方进行合同备案</w:t>
      </w:r>
      <w:r>
        <w:rPr>
          <w:rFonts w:hint="eastAsia" w:ascii="仿宋_GB2312" w:hAnsi="仿宋" w:cs="仿宋"/>
          <w:szCs w:val="32"/>
        </w:rPr>
        <w:t>。</w:t>
      </w:r>
    </w:p>
    <w:p>
      <w:pPr>
        <w:spacing w:line="600" w:lineRule="exact"/>
        <w:ind w:firstLine="670" w:firstLineChars="200"/>
        <w:rPr>
          <w:rFonts w:hint="eastAsia" w:ascii="仿宋_GB2312" w:hAnsi="仿宋" w:cs="仿宋"/>
          <w:szCs w:val="32"/>
        </w:rPr>
      </w:pPr>
      <w:r>
        <w:rPr>
          <w:rFonts w:hint="eastAsia" w:ascii="仿宋_GB2312" w:hAnsi="仿宋" w:cs="仿宋"/>
          <w:szCs w:val="32"/>
        </w:rPr>
        <w:t>3.签订合同前，买卖双方应当出示有效身份证明。甲方应当向乙方出示车辆的所有权证明或其他合法来源证明，出示交易车辆的所有车况有关证明材料。</w:t>
      </w:r>
    </w:p>
    <w:p>
      <w:pPr>
        <w:spacing w:line="600" w:lineRule="exact"/>
        <w:ind w:firstLine="670" w:firstLineChars="200"/>
        <w:rPr>
          <w:rFonts w:hint="eastAsia" w:ascii="仿宋_GB2312" w:hAnsi="仿宋" w:cs="仿宋"/>
          <w:szCs w:val="32"/>
        </w:rPr>
      </w:pPr>
      <w:r>
        <w:rPr>
          <w:rFonts w:hint="eastAsia" w:ascii="仿宋_GB2312" w:hAnsi="仿宋" w:cs="仿宋"/>
          <w:szCs w:val="32"/>
        </w:rPr>
        <w:t>4.签订合同前，买卖双方应仔细阅读合同条款，明确各自的权利、义务，就合同约定条款达成一致意见后签订买卖合同。对合同文本中未约定或者需进一步明确的条款，经买卖双方协商一致，可进行补充约定。</w:t>
      </w: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szCs w:val="32"/>
        </w:rPr>
      </w:pPr>
    </w:p>
    <w:p>
      <w:pPr>
        <w:spacing w:line="600" w:lineRule="exact"/>
        <w:rPr>
          <w:rFonts w:ascii="仿宋" w:hAnsi="仿宋" w:eastAsia="仿宋" w:cs="仿宋"/>
          <w:b/>
          <w:bCs/>
          <w:sz w:val="28"/>
          <w:szCs w:val="28"/>
        </w:rPr>
      </w:pPr>
    </w:p>
    <w:p>
      <w:pPr>
        <w:spacing w:line="500" w:lineRule="exact"/>
        <w:rPr>
          <w:rFonts w:hint="eastAsia" w:ascii="仿宋_GB2312" w:hAnsi="仿宋" w:cs="仿宋"/>
          <w:sz w:val="28"/>
          <w:szCs w:val="28"/>
          <w:u w:val="single"/>
        </w:rPr>
      </w:pPr>
      <w:r>
        <w:rPr>
          <w:rFonts w:hint="eastAsia" w:ascii="仿宋_GB2312" w:hAnsi="仿宋" w:cs="仿宋"/>
          <w:b/>
          <w:bCs/>
          <w:sz w:val="28"/>
          <w:szCs w:val="28"/>
        </w:rPr>
        <w:t>{甲方名称}（</w:t>
      </w:r>
      <w:r>
        <w:rPr>
          <w:rFonts w:hint="eastAsia" w:ascii="仿宋_GB2312" w:hAnsi="仿宋" w:cs="仿宋"/>
          <w:sz w:val="28"/>
          <w:szCs w:val="28"/>
          <w:u w:val="single"/>
        </w:rPr>
        <w:t>卖方）: {联系电话</w:t>
      </w:r>
      <w:r>
        <w:rPr>
          <w:rFonts w:hint="eastAsia" w:ascii="仿宋_GB2312" w:hAnsi="仿宋" w:cs="仿宋"/>
          <w:spacing w:val="-8"/>
          <w:sz w:val="28"/>
          <w:szCs w:val="28"/>
        </w:rPr>
        <w:t>} {统一社会信用代码/身</w:t>
      </w:r>
      <w:ins w:id="39" w:author="LY" w:date="2024-12-22T21:06:00Z">
        <w:r>
          <w:rPr>
            <w:rFonts w:hint="eastAsia" w:ascii="仿宋_GB2312" w:hAnsi="仿宋" w:cs="仿宋"/>
            <w:spacing w:val="-8"/>
            <w:sz w:val="28"/>
            <w:szCs w:val="28"/>
            <w:lang w:val="en-US" w:eastAsia="zh-CN"/>
          </w:rPr>
          <w:t>码</w:t>
        </w:r>
      </w:ins>
      <w:r>
        <w:rPr>
          <w:rFonts w:hint="eastAsia" w:ascii="仿宋_GB2312" w:hAnsi="仿宋" w:cs="仿宋"/>
          <w:sz w:val="28"/>
          <w:szCs w:val="28"/>
        </w:rPr>
        <w:t>份</w:t>
      </w:r>
      <w:r>
        <w:rPr>
          <w:rFonts w:hint="eastAsia" w:ascii="仿宋_GB2312" w:hAnsi="仿宋" w:cs="仿宋"/>
          <w:sz w:val="28"/>
          <w:szCs w:val="28"/>
          <w:u w:val="single"/>
        </w:rPr>
        <w:t>证号}：</w:t>
      </w:r>
    </w:p>
    <w:p>
      <w:pPr>
        <w:spacing w:line="500" w:lineRule="exact"/>
        <w:rPr>
          <w:rFonts w:hint="eastAsia" w:ascii="仿宋_GB2312" w:hAnsi="仿宋" w:cs="仿宋"/>
          <w:sz w:val="28"/>
          <w:szCs w:val="28"/>
          <w:u w:val="single"/>
        </w:rPr>
      </w:pPr>
      <w:r>
        <w:rPr>
          <w:rFonts w:hint="eastAsia" w:ascii="仿宋_GB2312" w:hAnsi="仿宋" w:cs="仿宋"/>
          <w:sz w:val="28"/>
          <w:szCs w:val="28"/>
        </w:rPr>
        <w:t>联系人：</w:t>
      </w:r>
      <w:r>
        <w:rPr>
          <w:rFonts w:hint="eastAsia" w:ascii="仿宋_GB2312" w:hAnsi="仿宋" w:cs="仿宋"/>
          <w:sz w:val="28"/>
          <w:szCs w:val="28"/>
          <w:u w:val="single"/>
        </w:rPr>
        <w:t>{联系人姓名} 联系电话：</w:t>
      </w:r>
      <w:r>
        <w:rPr>
          <w:rFonts w:hint="eastAsia" w:ascii="仿宋_GB2312" w:hAnsi="仿宋" w:cs="仿宋"/>
          <w:sz w:val="28"/>
          <w:szCs w:val="28"/>
        </w:rPr>
        <w:t>{联系电话</w:t>
      </w:r>
      <w:r>
        <w:rPr>
          <w:rFonts w:hint="eastAsia" w:ascii="仿宋_GB2312" w:hAnsi="仿宋" w:cs="仿宋"/>
          <w:sz w:val="28"/>
          <w:szCs w:val="28"/>
          <w:u w:val="single"/>
        </w:rPr>
        <w:t>}</w:t>
      </w:r>
    </w:p>
    <w:p>
      <w:pPr>
        <w:spacing w:line="500" w:lineRule="exact"/>
        <w:rPr>
          <w:rFonts w:hint="eastAsia" w:ascii="仿宋_GB2312" w:hAnsi="仿宋" w:cs="仿宋"/>
          <w:sz w:val="28"/>
          <w:szCs w:val="28"/>
          <w:u w:val="single"/>
        </w:rPr>
      </w:pPr>
      <w:r>
        <w:rPr>
          <w:rFonts w:hint="eastAsia" w:ascii="仿宋_GB2312" w:hAnsi="仿宋" w:cs="仿宋"/>
          <w:sz w:val="28"/>
          <w:szCs w:val="28"/>
        </w:rPr>
        <w:t>地  址：</w:t>
      </w:r>
      <w:r>
        <w:rPr>
          <w:rFonts w:hint="eastAsia" w:ascii="仿宋_GB2312" w:hAnsi="仿宋" w:cs="仿宋"/>
          <w:sz w:val="28"/>
          <w:szCs w:val="28"/>
          <w:u w:val="single"/>
        </w:rPr>
        <w:t xml:space="preserve"> {地址}</w:t>
      </w:r>
    </w:p>
    <w:p>
      <w:pPr>
        <w:spacing w:line="500" w:lineRule="exact"/>
        <w:ind w:firstLine="590" w:firstLineChars="200"/>
        <w:rPr>
          <w:rFonts w:hint="eastAsia" w:ascii="仿宋_GB2312" w:hAnsi="仿宋" w:cs="仿宋"/>
          <w:sz w:val="28"/>
          <w:szCs w:val="28"/>
          <w:u w:val="single"/>
        </w:rPr>
      </w:pPr>
    </w:p>
    <w:p>
      <w:pPr>
        <w:spacing w:line="500" w:lineRule="exact"/>
        <w:rPr>
          <w:rFonts w:hint="eastAsia" w:ascii="仿宋_GB2312" w:hAnsi="仿宋" w:cs="仿宋"/>
          <w:sz w:val="28"/>
          <w:szCs w:val="28"/>
          <w:u w:val="single"/>
        </w:rPr>
      </w:pPr>
      <w:r>
        <w:rPr>
          <w:rFonts w:hint="eastAsia" w:ascii="仿宋_GB2312" w:hAnsi="仿宋" w:cs="仿宋"/>
          <w:b/>
          <w:bCs/>
          <w:sz w:val="28"/>
          <w:szCs w:val="28"/>
        </w:rPr>
        <w:t>{乙方（买方）</w:t>
      </w:r>
      <w:r>
        <w:rPr>
          <w:rFonts w:hint="eastAsia" w:ascii="仿宋_GB2312" w:hAnsi="仿宋" w:cs="仿宋"/>
          <w:sz w:val="28"/>
          <w:szCs w:val="28"/>
          <w:u w:val="single"/>
        </w:rPr>
        <w:t>}：{统一社会信用代</w:t>
      </w:r>
      <w:r>
        <w:rPr>
          <w:rFonts w:hint="eastAsia" w:ascii="仿宋_GB2312" w:hAnsi="仿宋" w:cs="仿宋"/>
          <w:spacing w:val="-8"/>
          <w:sz w:val="28"/>
          <w:szCs w:val="28"/>
        </w:rPr>
        <w:t>码/身份证号码：}</w:t>
      </w:r>
      <w:r>
        <w:rPr>
          <w:rFonts w:hint="eastAsia" w:ascii="仿宋_GB2312" w:hAnsi="仿宋" w:cs="仿宋"/>
          <w:sz w:val="28"/>
          <w:szCs w:val="28"/>
        </w:rPr>
      </w:r>
      <w:r>
        <w:rPr>
          <w:rFonts w:hint="eastAsia" w:ascii="仿宋_GB2312" w:hAnsi="仿宋" w:cs="仿宋"/>
          <w:sz w:val="28"/>
          <w:szCs w:val="28"/>
          <w:u w:val="single"/>
        </w:rPr>
      </w:r>
    </w:p>
    <w:p>
      <w:pPr>
        <w:tabs>
          <w:tab w:val="left" w:pos="7392"/>
        </w:tabs>
        <w:spacing w:line="500" w:lineRule="exact"/>
        <w:rPr>
          <w:rFonts w:hint="eastAsia" w:ascii="仿宋_GB2312" w:hAnsi="仿宋" w:cs="仿宋"/>
          <w:sz w:val="28"/>
          <w:szCs w:val="28"/>
          <w:u w:val="single"/>
        </w:rPr>
      </w:pPr>
      <w:r>
        <w:rPr>
          <w:rFonts w:hint="eastAsia" w:ascii="仿宋_GB2312" w:hAnsi="仿宋" w:cs="仿宋"/>
          <w:sz w:val="28"/>
          <w:szCs w:val="28"/>
        </w:rPr>
        <w:t>联系人：</w:t>
      </w:r>
      <w:r>
        <w:rPr>
          <w:rFonts w:hint="eastAsia" w:ascii="仿宋_GB2312" w:hAnsi="仿宋" w:cs="仿宋"/>
          <w:sz w:val="28"/>
          <w:szCs w:val="28"/>
          <w:u w:val="single"/>
        </w:rPr>
        <w:t xml:space="preserve">{联系人姓名}       </w:t>
      </w:r>
      <w:r>
        <w:rPr>
          <w:rFonts w:hint="eastAsia" w:ascii="仿宋_GB2312" w:hAnsi="仿宋" w:cs="仿宋"/>
          <w:sz w:val="28"/>
          <w:szCs w:val="28"/>
        </w:rPr>
        <w:t xml:space="preserve">      </w:t>
      </w:r>
      <w:r>
        <w:rPr>
          <w:rFonts w:hint="eastAsia" w:ascii="仿宋_GB2312" w:hAnsi="仿宋" w:cs="仿宋"/>
          <w:sz w:val="28"/>
          <w:szCs w:val="28"/>
          <w:u w:val="single"/>
        </w:rPr>
        <w:t xml:space="preserve"> 联系电话：{联系电话}</w:t>
      </w:r>
    </w:p>
    <w:p>
      <w:pPr>
        <w:spacing w:line="500" w:lineRule="exact"/>
        <w:rPr>
          <w:rFonts w:hint="eastAsia" w:ascii="仿宋_GB2312" w:hAnsi="仿宋" w:cs="仿宋"/>
          <w:sz w:val="28"/>
          <w:szCs w:val="28"/>
          <w:u w:val="single"/>
        </w:rPr>
      </w:pPr>
      <w:r>
        <w:rPr>
          <w:rFonts w:hint="eastAsia" w:ascii="仿宋_GB2312" w:hAnsi="仿宋" w:cs="仿宋"/>
          <w:sz w:val="28"/>
          <w:szCs w:val="28"/>
        </w:rPr>
        <w:t>地  址：</w:t>
      </w:r>
      <w:r>
        <w:rPr>
          <w:rFonts w:hint="eastAsia" w:ascii="仿宋_GB2312" w:hAnsi="仿宋" w:cs="仿宋"/>
          <w:sz w:val="28"/>
          <w:szCs w:val="28"/>
          <w:u w:val="single"/>
        </w:rPr>
        <w:t xml:space="preserve"> {地址}</w:t>
      </w:r>
    </w:p>
    <w:p>
      <w:pPr>
        <w:spacing w:line="500" w:lineRule="exact"/>
        <w:ind w:firstLine="590" w:firstLineChars="200"/>
        <w:rPr>
          <w:rFonts w:hint="eastAsia" w:ascii="仿宋_GB2312" w:hAnsi="仿宋" w:cs="仿宋"/>
          <w:sz w:val="28"/>
          <w:szCs w:val="28"/>
          <w:u w:val="single"/>
        </w:rPr>
      </w:pP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根据《中华人民共和国民法典》《二手车流通管理办法》等有关法律法规之规定,就乙方自甲方处购买二手车辆事宜,甲、乙双方本着{原则1}、{原则2}、{原则3}的原则,在友好协商一致的基础上签订本合同,以资双方共同遵守：</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注：本合同项下涉及选择的事项，请在所选项□中划“√”，在其余选项□中划“×”。{横线处}</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第一条 {车辆基本情况}</w:t>
      </w:r>
    </w:p>
    <w:p>
      <w:pPr>
        <w:spacing w:line="500" w:lineRule="exact"/>
        <w:ind w:firstLine="590" w:firstLineChars="200"/>
        <w:rPr>
          <w:del w:id="40" w:author="LY" w:date="2024-12-22T21:10:00Z"/>
          <w:rFonts w:hint="eastAsia" w:ascii="仿宋_GB2312" w:hAnsi="仿宋" w:cs="仿宋"/>
          <w:sz w:val="28"/>
          <w:szCs w:val="28"/>
          <w:u w:val="single"/>
        </w:rPr>
      </w:pPr>
      <w:r>
        <w:rPr>
          <w:rFonts w:hint="eastAsia" w:ascii="仿宋_GB2312" w:hAnsi="仿宋" w:cs="仿宋"/>
          <w:sz w:val="28"/>
          <w:szCs w:val="28"/>
        </w:rPr>
        <w:t>1.车辆厂牌型号:</w:t>
      </w:r>
      <w:r>
        <w:rPr>
          <w:rFonts w:hint="eastAsia" w:ascii="仿宋_GB2312" w:hAnsi="仿宋" w:cs="仿宋"/>
          <w:sz w:val="28"/>
          <w:szCs w:val="28"/>
          <w:u w:val="single"/>
        </w:rPr>
        <w:t xml:space="preserve">         </w:t>
      </w:r>
      <w:r>
        <w:rPr>
          <w:rFonts w:hint="eastAsia" w:ascii="仿宋_GB2312" w:hAnsi="仿宋" w:cs="仿宋"/>
          <w:sz w:val="28"/>
          <w:szCs w:val="28"/>
        </w:rPr>
        <w:t xml:space="preserve">  {车辆厂牌</w:t>
      </w:r>
      <w:r>
        <w:rPr>
          <w:rFonts w:hint="eastAsia" w:ascii="仿宋_GB2312" w:hAnsi="仿宋" w:cs="仿宋"/>
          <w:sz w:val="28"/>
          <w:szCs w:val="28"/>
          <w:u w:val="single"/>
        </w:rPr>
        <w:t>型号}，原车牌号码</w:t>
      </w:r>
      <w:r>
        <w:rPr>
          <w:rFonts w:hint="eastAsia" w:ascii="仿宋_GB2312" w:hAnsi="仿宋" w:cs="仿宋"/>
          <w:sz w:val="28"/>
          <w:szCs w:val="28"/>
        </w:rPr>
        <w:t>：{原车牌号</w:t>
      </w:r>
      <w:r>
        <w:rPr>
          <w:rFonts w:hint="eastAsia" w:ascii="仿宋_GB2312" w:hAnsi="仿宋" w:cs="仿宋"/>
          <w:sz w:val="28"/>
          <w:szCs w:val="28"/>
          <w:u w:val="single"/>
        </w:rPr>
        <w:t>码}，发动机号：{发动机号}，车架号/VIN码</w:t>
      </w:r>
      <w:r>
        <w:rPr>
          <w:rFonts w:hint="eastAsia" w:ascii="仿宋_GB2312" w:hAnsi="仿宋" w:cs="仿宋"/>
          <w:sz w:val="28"/>
          <w:szCs w:val="28"/>
        </w:rPr>
        <w:t>（后六位）: {车架号/VIN</w:t>
      </w:r>
      <w:r>
        <w:rPr>
          <w:rFonts w:hint="eastAsia" w:ascii="仿宋_GB2312" w:hAnsi="仿宋" w:cs="仿宋"/>
          <w:sz w:val="28"/>
          <w:szCs w:val="28"/>
          <w:u w:val="single"/>
        </w:rPr>
        <w:t>码}，</w:t>
      </w:r>
      <w:r>
        <w:rPr>
          <w:rFonts w:hint="eastAsia" w:ascii="仿宋_GB2312" w:hAnsi="仿宋" w:cs="仿宋"/>
          <w:sz w:val="28"/>
          <w:szCs w:val="28"/>
        </w:rPr>
      </w:r>
    </w:p>
    <w:p>
      <w:pPr>
        <w:spacing w:line="500" w:lineRule="exact"/>
        <w:ind w:firstLine="590" w:firstLineChars="200"/>
        <w:rPr>
          <w:rFonts w:hint="eastAsia" w:ascii="仿宋_GB2312" w:hAnsi="仿宋" w:cs="仿宋"/>
          <w:sz w:val="28"/>
          <w:szCs w:val="28"/>
          <w:u w:val="single"/>
        </w:rPr>
        <w:pPrChange w:id="41" w:author="LY" w:date="2024-12-22T21:10:00Z">
          <w:pPr>
            <w:spacing w:line="500" w:lineRule="exact"/>
            <w:ind w:firstLine="592" w:firstLineChars="200"/>
          </w:pPr>
        </w:pPrChange>
      </w:pPr>
      <w:r>
        <w:rPr>
          <w:rFonts w:hint="eastAsia" w:ascii="仿宋_GB2312" w:hAnsi="仿宋" w:cs="仿宋"/>
          <w:sz w:val="28"/>
          <w:szCs w:val="28"/>
        </w:rPr>
        <w:t>初次登记日期:</w:t>
      </w:r>
      <w:r>
        <w:rPr>
          <w:rFonts w:hint="eastAsia" w:ascii="仿宋_GB2312" w:hAnsi="仿宋" w:cs="仿宋"/>
          <w:sz w:val="28"/>
          <w:szCs w:val="28"/>
          <w:u w:val="single"/>
        </w:rPr>
        <w:t xml:space="preserve"> {初次登记日期}，车辆使用性质</w:t>
      </w:r>
      <w:r>
        <w:rPr>
          <w:rFonts w:hint="eastAsia" w:ascii="仿宋_GB2312" w:hAnsi="仿宋" w:cs="仿宋"/>
          <w:sz w:val="28"/>
          <w:szCs w:val="28"/>
        </w:rPr>
        <w:t>：{车辆使用性质}，钥匙：{钥匙数量} 把。</w:t>
      </w:r>
      <w:r>
        <w:rPr>
          <w:rFonts w:hint="eastAsia" w:ascii="仿宋_GB2312" w:hAnsi="仿宋" w:cs="仿宋"/>
          <w:sz w:val="28"/>
          <w:szCs w:val="28"/>
          <w:u w:val="single"/>
        </w:rPr>
      </w:r>
      <w:r>
        <w:rPr>
          <w:rFonts w:hint="eastAsia" w:ascii="仿宋_GB2312" w:hAnsi="仿宋" w:cs="仿宋"/>
          <w:sz w:val="28"/>
          <w:szCs w:val="28"/>
        </w:rPr>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2.甲方已告知的车况如下:</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车辆表显里程</w:t>
      </w:r>
      <w:r>
        <w:rPr>
          <w:rFonts w:hint="eastAsia" w:ascii="仿宋_GB2312" w:hAnsi="仿宋" w:cs="仿宋"/>
          <w:sz w:val="28"/>
          <w:szCs w:val="28"/>
          <w:u w:val="single"/>
        </w:rPr>
        <w:t xml:space="preserve">      </w:t>
      </w:r>
      <w:r>
        <w:rPr>
          <w:rFonts w:hint="eastAsia" w:ascii="仿宋_GB2312" w:hAnsi="仿宋" w:cs="仿宋"/>
          <w:sz w:val="28"/>
          <w:szCs w:val="28"/>
          <w:u w:val="none"/>
          <w:rPrChange w:id="42" w:author="合同监管工作岗" w:date="2024-12-24T15:03:00Z">
            <w:rPr>
              <w:rFonts w:hint="eastAsia" w:ascii="仿宋_GB2312" w:hAnsi="仿宋" w:cs="仿宋"/>
              <w:sz w:val="28"/>
              <w:szCs w:val="28"/>
              <w:u w:val="single"/>
            </w:rPr>
          </w:rPrChange>
        </w:rPr>
        <w:t>{车</w:t>
      </w:r>
      <w:r>
        <w:rPr>
          <w:rFonts w:hint="eastAsia" w:ascii="仿宋_GB2312" w:hAnsi="仿宋" w:cs="仿宋"/>
          <w:sz w:val="28"/>
          <w:szCs w:val="28"/>
        </w:rPr>
        <w:t>辆表显</w:t>
      </w:r>
      <w:r>
        <w:rPr>
          <w:rFonts w:hint="eastAsia" w:ascii="仿宋_GB2312" w:hAnsi="仿宋" w:cs="仿宋"/>
          <w:sz w:val="28"/>
          <w:szCs w:val="28"/>
          <w:u w:val="single"/>
        </w:rPr>
        <w:t>里程};甲方□确保</w:t>
      </w:r>
      <w:r>
        <w:rPr>
          <w:rFonts w:hint="eastAsia" w:ascii="仿宋_GB2312" w:hAnsi="仿宋" w:cs="仿宋"/>
          <w:sz w:val="28"/>
          <w:szCs w:val="28"/>
        </w:rPr>
        <w:t xml:space="preserve">  □不确保未对此进行任何蓄意篡改;</w:t>
      </w:r>
    </w:p>
    <w:p>
      <w:pPr>
        <w:spacing w:line="500" w:lineRule="exact"/>
        <w:ind w:firstLine="590" w:firstLineChars="200"/>
        <w:rPr>
          <w:rFonts w:hint="eastAsia" w:ascii="仿宋_GB2312" w:hAnsi="仿宋" w:cs="仿宋"/>
          <w:spacing w:val="-4"/>
          <w:sz w:val="28"/>
          <w:szCs w:val="28"/>
        </w:rPr>
      </w:pPr>
      <w:r>
        <w:rPr>
          <w:rFonts w:hint="eastAsia" w:ascii="仿宋_GB2312" w:hAnsi="仿宋" w:cs="仿宋"/>
          <w:sz w:val="28"/>
          <w:szCs w:val="28"/>
        </w:rPr>
        <w:t>车</w:t>
      </w:r>
      <w:r>
        <w:rPr>
          <w:rFonts w:hint="eastAsia" w:ascii="仿宋_GB2312" w:hAnsi="仿宋" w:cs="仿宋"/>
          <w:spacing w:val="-4"/>
          <w:sz w:val="28"/>
          <w:szCs w:val="28"/>
        </w:rPr>
        <w:t>身骨架□有□无维修记录;车体结构性部件□有□无维修记录;</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车辆发动机{是否涉水维修}涉水维修记录;事</w:t>
      </w:r>
      <w:r>
        <w:rPr>
          <w:rFonts w:hint="eastAsia" w:ascii="仿宋_GB2312" w:hAnsi="仿宋" w:cs="仿宋"/>
          <w:sz w:val="28"/>
          <w:szCs w:val="28"/>
          <w:u w:val="single"/>
        </w:rPr>
        <w:t>故情况: {事故情况};</w:t>
      </w:r>
      <w:r>
        <w:rPr>
          <w:rFonts w:hint="eastAsia" w:ascii="仿宋_GB2312" w:hAnsi="仿宋" w:cs="仿宋"/>
          <w:sz w:val="28"/>
          <w:szCs w:val="28"/>
        </w:rPr>
        <w:t xml:space="preserve">泡水情况: </w:t>
      </w:r>
      <w:r>
        <w:rPr>
          <w:rFonts w:hint="eastAsia" w:ascii="仿宋_GB2312" w:hAnsi="仿宋" w:cs="仿宋"/>
          <w:sz w:val="28"/>
          <w:szCs w:val="28"/>
          <w:u w:val="single"/>
        </w:rPr>
        <w:t>{泡水情况}；火烧</w:t>
      </w:r>
      <w:r>
        <w:rPr>
          <w:rFonts w:hint="eastAsia" w:ascii="仿宋_GB2312" w:hAnsi="仿宋" w:cs="仿宋"/>
          <w:sz w:val="28"/>
          <w:szCs w:val="28"/>
        </w:rPr>
        <w:t>情况: {火</w:t>
      </w:r>
      <w:r>
        <w:rPr>
          <w:rFonts w:hint="eastAsia" w:ascii="仿宋_GB2312" w:hAnsi="仿宋" w:cs="仿宋"/>
          <w:sz w:val="28"/>
          <w:szCs w:val="28"/>
          <w:u w:val="single"/>
        </w:rPr>
        <w:t>烧情况}；出险情况 {出险情</w:t>
      </w:r>
      <w:r>
        <w:rPr>
          <w:rFonts w:hint="eastAsia" w:ascii="仿宋_GB2312" w:hAnsi="仿宋" w:cs="仿宋"/>
          <w:sz w:val="28"/>
          <w:szCs w:val="28"/>
        </w:rPr>
        <w:t>况}；其他</w:t>
      </w:r>
      <w:r>
        <w:rPr>
          <w:rFonts w:hint="eastAsia" w:ascii="仿宋_GB2312" w:hAnsi="仿宋" w:cs="仿宋"/>
          <w:sz w:val="28"/>
          <w:szCs w:val="28"/>
          <w:u w:val="single"/>
        </w:rPr>
        <w:t>缺陷情况 {其他缺陷</w:t>
      </w:r>
      <w:r>
        <w:rPr>
          <w:rFonts w:hint="eastAsia" w:ascii="仿宋_GB2312" w:hAnsi="仿宋" w:cs="仿宋"/>
          <w:sz w:val="28"/>
          <w:szCs w:val="28"/>
        </w:rPr>
        <w:t>情况}；其他应</w:t>
      </w:r>
      <w:r>
        <w:rPr>
          <w:rFonts w:hint="eastAsia" w:ascii="仿宋_GB2312" w:hAnsi="仿宋" w:cs="仿宋"/>
          <w:sz w:val="28"/>
          <w:szCs w:val="28"/>
          <w:u w:val="single"/>
        </w:rPr>
        <w:t>说明或告知的事项： {其</w:t>
      </w:r>
      <w:r>
        <w:rPr>
          <w:rFonts w:hint="eastAsia" w:ascii="仿宋_GB2312" w:hAnsi="仿宋" w:cs="仿宋"/>
          <w:sz w:val="28"/>
          <w:szCs w:val="28"/>
        </w:rPr>
        <w:t>他事项}</w:t>
      </w:r>
      <w:ins w:id="43" w:author="LY" w:date="2024-12-22T21:11:00Z">
        <w:r>
          <w:rPr>
            <w:rFonts w:hint="eastAsia" w:ascii="仿宋_GB2312" w:hAnsi="仿宋" w:cs="仿宋"/>
            <w:sz w:val="28"/>
            <w:szCs w:val="28"/>
            <w:u w:val="single"/>
          </w:rPr>
          <w:t xml:space="preserve">          </w:t>
        </w:r>
      </w:ins>
      <w:ins w:id="44" w:author="合同监管工作岗" w:date="2024-12-24T15:03:00Z">
        <w:r>
          <w:rPr>
            <w:rFonts w:hint="eastAsia" w:ascii="仿宋_GB2312" w:hAnsi="仿宋" w:cs="仿宋"/>
            <w:sz w:val="28"/>
            <w:szCs w:val="28"/>
            <w:u w:val="single"/>
            <w:lang w:val="en-US" w:eastAsia="zh-CN"/>
          </w:rPr>
          <w:t xml:space="preserve"> </w:t>
        </w:r>
      </w:ins>
      <w:ins w:id="45" w:author="LY" w:date="2024-12-22T21:11:00Z">
        <w:r>
          <w:rPr>
            <w:rFonts w:hint="eastAsia" w:ascii="仿宋_GB2312" w:hAnsi="仿宋" w:cs="仿宋"/>
            <w:sz w:val="28"/>
            <w:szCs w:val="28"/>
            <w:u w:val="single"/>
          </w:rPr>
          <w:t xml:space="preserve"> </w:t>
        </w:r>
      </w:ins>
      <w:ins w:id="46" w:author="LY" w:date="2024-12-22T21:11:00Z">
        <w:del w:id="47" w:author="合同监管工作岗" w:date="2024-12-24T15:03:00Z">
          <w:r>
            <w:rPr>
              <w:rFonts w:hint="eastAsia" w:ascii="仿宋_GB2312" w:hAnsi="仿宋" w:cs="仿宋"/>
              <w:sz w:val="28"/>
              <w:szCs w:val="28"/>
              <w:u w:val="none"/>
              <w:rPrChange w:id="48" w:author="合同监管工作岗" w:date="2024-12-24T15:03:00Z">
                <w:rPr>
                  <w:rFonts w:hint="eastAsia" w:ascii="仿宋_GB2312" w:hAnsi="仿宋" w:cs="仿宋"/>
                  <w:sz w:val="28"/>
                  <w:szCs w:val="28"/>
                  <w:u w:val="single"/>
                </w:rPr>
              </w:rPrChange>
            </w:rPr>
            <w:delText xml:space="preserve"> </w:delText>
          </w:r>
        </w:del>
      </w:ins>
      <w:ins w:id="51" w:author="LY" w:date="2024-12-22T21:11:00Z">
        <w:r>
          <w:rPr>
            <w:rFonts w:hint="eastAsia" w:ascii="仿宋_GB2312" w:hAnsi="仿宋" w:cs="仿宋"/>
            <w:sz w:val="28"/>
            <w:szCs w:val="28"/>
            <w:u w:val="none"/>
            <w:lang w:eastAsia="zh-CN"/>
            <w:rPrChange w:id="52" w:author="合同监管工作岗" w:date="2024-12-24T15:03:00Z">
              <w:rPr>
                <w:rFonts w:hint="eastAsia" w:ascii="仿宋_GB2312" w:hAnsi="仿宋" w:cs="仿宋"/>
                <w:sz w:val="28"/>
                <w:szCs w:val="28"/>
                <w:u w:val="none"/>
                <w:lang w:eastAsia="zh-CN"/>
              </w:rPr>
            </w:rPrChange>
          </w:rPr>
          <w:t>。</w:t>
        </w:r>
      </w:ins>
      <w:r>
        <w:rPr>
          <w:rFonts w:hint="eastAsia" w:ascii="仿宋_GB2312" w:hAnsi="仿宋" w:cs="仿宋"/>
          <w:sz w:val="28"/>
          <w:szCs w:val="28"/>
        </w:rPr>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3.甲方{是否确认}{是否保证}已告知的上述车况已是交易车辆的全部车况,{保证程度}{且甲方}{保证}{不能完全保证}{不保证}已告知的上述车况完全属实。</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4.甲、乙双方协商一致在交易日前□是□否聘请专业的第三方二手车检测机构对车辆进行检测并出具检测报告,所需费用由□甲方□乙方承担,检测范围由双方协商确定。第三方二手车检测机构所出具的检测报告作为车辆具体车况的补充和确认,是本合同不可分割的组成部分。</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5.如车辆具备权威机构出具的“车辆维修记录”或“车辆出险记录”或者第三方二手车检测机构所出具的检测报告,且经双方确认无异议的,则均作为车辆具体车况的补充和确认,是本合同不可分割的组成部分。</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6.本合同所涉车况的描述,均以《二手车鉴定评估技术规范》（国家标准,文号:{标准文</w:t>
      </w:r>
      <w:ins w:id="54" w:author="LY" w:date="2024-12-22T21:13:00Z">
        <w:r>
          <w:rPr>
            <w:rFonts w:hint="eastAsia" w:ascii="仿宋_GB2312" w:hAnsi="仿宋" w:cs="仿宋"/>
            <w:sz w:val="28"/>
            <w:szCs w:val="28"/>
            <w:lang w:val="en-US" w:eastAsia="zh-CN"/>
          </w:rPr>
          <w:t xml:space="preserve"> </w:t>
        </w:r>
      </w:ins>
      <w:r>
        <w:rPr>
          <w:rFonts w:hint="eastAsia" w:ascii="仿宋_GB2312" w:hAnsi="仿宋" w:cs="仿宋"/>
          <w:sz w:val="28"/>
          <w:szCs w:val="28"/>
        </w:rPr>
        <w:t>号}）为参考依据。</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第二条 {车辆价款及费用}</w:t>
      </w:r>
    </w:p>
    <w:p>
      <w:pPr>
        <w:spacing w:line="500" w:lineRule="exact"/>
        <w:ind w:firstLine="590" w:firstLineChars="200"/>
        <w:rPr>
          <w:rFonts w:hint="eastAsia" w:ascii="仿宋_GB2312" w:hAnsi="仿宋" w:eastAsia="仿宋_GB2312" w:cs="仿宋"/>
          <w:sz w:val="28"/>
          <w:szCs w:val="28"/>
          <w:lang w:eastAsia="zh-CN"/>
        </w:rPr>
      </w:pPr>
      <w:r>
        <w:rPr>
          <w:rFonts w:hint="eastAsia" w:ascii="仿宋_GB2312" w:hAnsi="仿宋" w:cs="仿宋"/>
          <w:sz w:val="28"/>
          <w:szCs w:val="28"/>
        </w:rPr>
        <w:t>1.车辆价款:人民币</w:t>
      </w:r>
      <w:r>
        <w:rPr>
          <w:rFonts w:hint="eastAsia" w:ascii="仿宋_GB2312" w:hAnsi="仿宋" w:cs="仿宋"/>
          <w:sz w:val="28"/>
          <w:szCs w:val="28"/>
          <w:u w:val="single"/>
        </w:rPr>
        <w:t xml:space="preserve"> {车价} 元（大写</w:t>
      </w:r>
      <w:r>
        <w:rPr>
          <w:rFonts w:hint="eastAsia" w:ascii="仿宋_GB2312" w:hAnsi="仿宋" w:cs="仿宋"/>
          <w:sz w:val="28"/>
          <w:szCs w:val="28"/>
        </w:rPr>
        <w:t>：{车价大</w:t>
      </w:r>
      <w:r>
        <w:rPr>
          <w:rFonts w:hint="eastAsia" w:ascii="仿宋_GB2312" w:hAnsi="仿宋" w:cs="仿宋"/>
          <w:sz w:val="28"/>
          <w:szCs w:val="28"/>
          <w:u w:val="single"/>
        </w:rPr>
        <w:t>写} ）</w:t>
      </w:r>
      <w:r>
        <w:rPr>
          <w:rFonts w:hint="eastAsia" w:ascii="仿宋_GB2312" w:hAnsi="仿宋" w:cs="仿宋"/>
          <w:sz w:val="28"/>
          <w:szCs w:val="28"/>
        </w:rPr>
      </w:r>
      <w:del w:id="55" w:author="LY" w:date="2024-12-22T21:18:00Z">
        <w:r>
          <w:rPr>
            <w:rFonts w:hint="eastAsia" w:ascii="仿宋_GB2312" w:hAnsi="仿宋" w:cs="仿宋"/>
            <w:sz w:val="28"/>
            <w:szCs w:val="28"/>
          </w:rPr>
          <w:delText>；</w:delText>
        </w:r>
      </w:del>
      <w:ins w:id="56" w:author="LY" w:date="2024-12-22T21:18:00Z">
        <w:r>
          <w:rPr>
            <w:rFonts w:hint="eastAsia" w:ascii="仿宋_GB2312" w:hAnsi="仿宋" w:cs="仿宋"/>
            <w:sz w:val="28"/>
            <w:szCs w:val="28"/>
            <w:lang w:eastAsia="zh-CN"/>
          </w:rPr>
          <w:t>。</w:t>
        </w:r>
      </w:ins>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2.支付时间及方式</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□乙方应于本合同签订之日,一次性付清全部车款；</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□乙方应于本合同签订之日,向甲方支付定金</w:t>
      </w:r>
      <w:r>
        <w:rPr>
          <w:rFonts w:hint="eastAsia" w:ascii="仿宋_GB2312" w:hAnsi="仿宋" w:cs="仿宋"/>
          <w:sz w:val="28"/>
          <w:szCs w:val="28"/>
          <w:u w:val="single"/>
        </w:rPr>
        <w:t xml:space="preserve">         </w:t>
      </w:r>
      <w:r>
        <w:rPr>
          <w:rFonts w:hint="eastAsia" w:ascii="仿宋_GB2312" w:hAnsi="仿宋" w:cs="仿宋"/>
          <w:sz w:val="28"/>
          <w:szCs w:val="28"/>
          <w:u w:val="none"/>
          <w:rPrChange w:id="57" w:author="LY" w:date="2024-12-22T21:17:00Z">
            <w:rPr>
              <w:rFonts w:hint="eastAsia" w:ascii="仿宋_GB2312" w:hAnsi="仿宋" w:cs="仿宋"/>
              <w:sz w:val="28"/>
              <w:szCs w:val="28"/>
              <w:u w:val="single"/>
            </w:rPr>
          </w:rPrChange>
        </w:rPr>
        <w:t>{</w:t>
      </w:r>
      <w:r>
        <w:rPr>
          <w:rFonts w:hint="eastAsia" w:ascii="仿宋_GB2312" w:hAnsi="仿宋" w:cs="仿宋"/>
          <w:sz w:val="28"/>
          <w:szCs w:val="28"/>
        </w:rPr>
        <w:t>定金金额}        元（不</w:t>
      </w:r>
      <w:r>
        <w:rPr>
          <w:rFonts w:hint="eastAsia" w:ascii="仿宋_GB2312" w:hAnsi="仿宋" w:cs="仿宋"/>
          <w:sz w:val="28"/>
          <w:szCs w:val="28"/>
          <w:u w:val="single"/>
        </w:rPr>
        <w:t>超过总车款的20%）（大写</w:t>
      </w:r>
      <w:r>
        <w:rPr>
          <w:rFonts w:hint="eastAsia" w:ascii="仿宋_GB2312" w:hAnsi="仿宋" w:cs="仿宋"/>
          <w:sz w:val="28"/>
          <w:szCs w:val="28"/>
        </w:rPr>
        <w:t xml:space="preserve">：    </w:t>
      </w:r>
      <w:r>
        <w:rPr>
          <w:rFonts w:hint="eastAsia" w:ascii="仿宋_GB2312" w:hAnsi="仿宋" w:cs="仿宋"/>
          <w:sz w:val="28"/>
          <w:szCs w:val="28"/>
          <w:u w:val="single"/>
        </w:rPr>
        <w:t xml:space="preserve">     </w:t>
      </w:r>
      <w:ins w:id="58" w:author="LY" w:date="2024-12-22T21:17:00Z">
        <w:r>
          <w:rPr>
            <w:rFonts w:hint="eastAsia" w:ascii="仿宋_GB2312" w:hAnsi="仿宋" w:cs="仿宋"/>
            <w:sz w:val="28"/>
            <w:szCs w:val="28"/>
            <w:u w:val="single"/>
            <w:lang w:val="en-US" w:eastAsia="zh-CN"/>
          </w:rPr>
          <w:t xml:space="preserve">  </w:t>
        </w:r>
      </w:ins>
      <w:r>
        <w:rPr>
          <w:rFonts w:hint="eastAsia" w:ascii="仿宋_GB2312" w:hAnsi="仿宋" w:cs="仿宋"/>
          <w:sz w:val="28"/>
          <w:szCs w:val="28"/>
          <w:u w:val="single"/>
        </w:rPr>
        <w:t xml:space="preserve"> </w:t>
      </w:r>
      <w:r>
        <w:rPr>
          <w:rFonts w:hint="eastAsia" w:ascii="仿宋_GB2312" w:hAnsi="仿宋" w:cs="仿宋"/>
          <w:sz w:val="28"/>
          <w:szCs w:val="28"/>
        </w:rPr>
        <w:t xml:space="preserve">   {定</w:t>
      </w:r>
      <w:r>
        <w:rPr>
          <w:rFonts w:hint="eastAsia" w:ascii="仿宋_GB2312" w:hAnsi="仿宋" w:cs="仿宋"/>
          <w:sz w:val="28"/>
          <w:szCs w:val="28"/>
          <w:u w:val="single"/>
        </w:rPr>
        <w:t xml:space="preserve">金大写金额}           </w:t>
      </w:r>
      <w:r>
        <w:rPr>
          <w:rFonts w:hint="eastAsia" w:ascii="仿宋_GB2312" w:hAnsi="仿宋" w:cs="仿宋"/>
          <w:sz w:val="28"/>
          <w:szCs w:val="28"/>
        </w:rPr>
        <w:t>元），</w:t>
      </w:r>
      <w:r>
        <w:rPr>
          <w:rFonts w:hint="eastAsia" w:ascii="仿宋_GB2312" w:hAnsi="仿宋" w:cs="仿宋"/>
          <w:sz w:val="28"/>
          <w:szCs w:val="28"/>
          <w:u w:val="single"/>
        </w:rPr>
        <w:t xml:space="preserve">尾款   </w:t>
      </w:r>
      <w:r>
        <w:rPr>
          <w:rFonts w:hint="eastAsia" w:ascii="仿宋_GB2312" w:hAnsi="仿宋" w:cs="仿宋"/>
          <w:sz w:val="28"/>
          <w:szCs w:val="28"/>
        </w:rPr>
        <w:t xml:space="preserve">   {尾款金额}       元（大写：                 {尾款大写金额}              元）于     {付款期限}      日内付清；</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□其他支付方式:如使用{支付方式}等支付方式，双方权利义务详见{车贷合同}，或双方以补充合同形式另行约定。</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3.过户费:</w:t>
      </w:r>
      <w:r>
        <w:rPr>
          <w:rFonts w:hint="eastAsia" w:ascii="仿宋_GB2312" w:hAnsi="仿宋" w:cs="仿宋"/>
          <w:sz w:val="28"/>
          <w:szCs w:val="28"/>
          <w:u w:val="single"/>
        </w:rPr>
        <w:t xml:space="preserve">        </w:t>
      </w:r>
      <w:r>
        <w:rPr>
          <w:rFonts w:hint="eastAsia" w:ascii="仿宋_GB2312" w:hAnsi="仿宋" w:cs="仿宋"/>
          <w:sz w:val="28"/>
          <w:szCs w:val="28"/>
        </w:rPr>
        <w:t>{过户费金额}元,由□甲方□乙方</w:t>
      </w:r>
      <w:r>
        <w:rPr>
          <w:rFonts w:hint="eastAsia" w:ascii="仿宋_GB2312" w:hAnsi="仿宋" w:cs="仿宋"/>
          <w:sz w:val="28"/>
          <w:szCs w:val="28"/>
          <w:u w:val="single"/>
        </w:rPr>
        <w:t>承担;上牌费:</w:t>
      </w:r>
      <w:r>
        <w:rPr>
          <w:rFonts w:hint="eastAsia" w:ascii="仿宋_GB2312" w:hAnsi="仿宋" w:cs="仿宋"/>
          <w:sz w:val="28"/>
          <w:szCs w:val="28"/>
        </w:rPr>
        <w:t xml:space="preserve">       {上牌费金额}元,由□甲方□乙方承担。</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4. 乙方应将车辆价款支付至甲方指定的以下收款账户: {收款账户}</w:t>
      </w:r>
    </w:p>
    <w:p>
      <w:pPr>
        <w:spacing w:line="500" w:lineRule="exact"/>
        <w:ind w:firstLine="590" w:firstLineChars="200"/>
        <w:rPr>
          <w:rFonts w:hint="eastAsia" w:ascii="仿宋_GB2312" w:hAnsi="仿宋" w:eastAsia="仿宋_GB2312" w:cs="仿宋"/>
          <w:sz w:val="28"/>
          <w:szCs w:val="28"/>
          <w:u w:val="single"/>
          <w:lang w:eastAsia="zh-CN"/>
        </w:rPr>
      </w:pPr>
      <w:del w:id="59" w:author="LY" w:date="2024-12-22T21:36:00Z">
        <w:r>
          <w:rPr>
            <w:rFonts w:hint="eastAsia" w:ascii="仿宋_GB2312" w:hAnsi="仿宋" w:cs="仿宋"/>
            <w:sz w:val="28"/>
            <w:szCs w:val="28"/>
          </w:rPr>
          <w:delText>（1）</w:delText>
        </w:r>
      </w:del>
      <w:r>
        <w:rPr>
          <w:rFonts w:hint="eastAsia" w:ascii="仿宋_GB2312" w:hAnsi="仿宋" w:cs="仿宋"/>
          <w:spacing w:val="-10"/>
          <w:sz w:val="28"/>
          <w:szCs w:val="28"/>
        </w:rPr>
        <w:t>银行转账:户名:</w:t>
      </w:r>
      <w:r>
        <w:rPr>
          <w:rFonts w:hint="eastAsia" w:ascii="仿宋_GB2312" w:hAnsi="仿宋" w:cs="仿宋"/>
          <w:spacing w:val="-10"/>
          <w:sz w:val="28"/>
          <w:szCs w:val="28"/>
          <w:u w:val="single"/>
        </w:rPr>
        <w:t xml:space="preserve"> {户名} 开户行： {开</w:t>
      </w:r>
      <w:r>
        <w:rPr>
          <w:rFonts w:hint="eastAsia" w:ascii="仿宋_GB2312" w:hAnsi="仿宋" w:cs="仿宋"/>
          <w:spacing w:val="-10"/>
          <w:sz w:val="28"/>
          <w:szCs w:val="28"/>
        </w:rPr>
        <w:t xml:space="preserve">户行} </w:t>
      </w:r>
      <w:r>
        <w:rPr>
          <w:rFonts w:hint="eastAsia" w:ascii="仿宋_GB2312" w:hAnsi="仿宋" w:cs="仿宋"/>
          <w:sz w:val="28"/>
          <w:szCs w:val="28"/>
          <w:u w:val="single"/>
        </w:rPr>
        <w:t>账号： {账号}</w:t>
      </w:r>
      <w:r>
        <w:rPr>
          <w:rFonts w:hint="eastAsia" w:ascii="仿宋_GB2312" w:hAnsi="仿宋" w:cs="仿宋"/>
          <w:sz w:val="28"/>
          <w:szCs w:val="28"/>
        </w:rPr>
      </w:r>
      <w:r>
        <w:rPr>
          <w:rFonts w:hint="eastAsia" w:ascii="仿宋_GB2312" w:hAnsi="仿宋" w:cs="仿宋"/>
          <w:sz w:val="28"/>
          <w:szCs w:val="28"/>
          <w:u w:val="single"/>
        </w:rPr>
      </w:r>
      <w:ins w:id="60" w:author="LY" w:date="2024-12-22T21:18:00Z">
        <w:r>
          <w:rPr>
            <w:rFonts w:hint="eastAsia" w:ascii="仿宋_GB2312" w:hAnsi="仿宋" w:cs="仿宋"/>
            <w:sz w:val="28"/>
            <w:szCs w:val="28"/>
            <w:u w:val="none"/>
            <w:lang w:eastAsia="zh-CN"/>
          </w:rPr>
          <w:t>。</w:t>
        </w:r>
      </w:ins>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第三条 手续办理及风险承担</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1. 甲方收到全部车辆价款款项之日</w:t>
      </w:r>
      <w:r>
        <w:rPr>
          <w:rFonts w:hint="eastAsia" w:ascii="仿宋_GB2312" w:hAnsi="仿宋" w:cs="仿宋"/>
          <w:sz w:val="28"/>
          <w:szCs w:val="28"/>
          <w:u w:val="single"/>
        </w:rPr>
        <w:t xml:space="preserve">起     </w:t>
      </w:r>
      <w:r>
        <w:rPr>
          <w:rFonts w:hint="eastAsia" w:ascii="仿宋_GB2312" w:hAnsi="仿宋" w:cs="仿宋"/>
          <w:sz w:val="28"/>
          <w:szCs w:val="28"/>
        </w:rPr>
        <w:t xml:space="preserve"> 日内,向乙方交付车辆的相关凭证物品（□行驶证正、副本 □购车发票  □车辆购置税完税证明 □机动车登记证 □说明书 □交强险保单 □商业险保单 □备胎 □千斤顶 □第三方检测报告 □历史车况记录（维保记录） □钥</w:t>
      </w:r>
      <w:r>
        <w:rPr>
          <w:rFonts w:hint="eastAsia" w:ascii="仿宋_GB2312" w:hAnsi="仿宋" w:cs="仿宋"/>
          <w:sz w:val="28"/>
          <w:szCs w:val="28"/>
          <w:u w:val="single"/>
        </w:rPr>
        <w:t xml:space="preserve">匙  </w:t>
      </w:r>
      <w:r>
        <w:rPr>
          <w:rFonts w:hint="eastAsia" w:ascii="仿宋_GB2312" w:hAnsi="仿宋" w:cs="仿宋"/>
          <w:sz w:val="28"/>
          <w:szCs w:val="28"/>
        </w:rPr>
        <w:t xml:space="preserve"> 组 □银行结清证明 □收款凭证 □其</w:t>
      </w:r>
      <w:r>
        <w:rPr>
          <w:rFonts w:hint="eastAsia" w:ascii="仿宋_GB2312" w:hAnsi="仿宋" w:cs="仿宋"/>
          <w:sz w:val="28"/>
          <w:szCs w:val="28"/>
          <w:u w:val="single"/>
        </w:rPr>
        <w:t xml:space="preserve">他                  </w:t>
      </w:r>
      <w:r>
        <w:rPr>
          <w:rFonts w:hint="eastAsia" w:ascii="仿宋_GB2312" w:hAnsi="仿宋" w:cs="仿宋"/>
          <w:sz w:val="28"/>
          <w:szCs w:val="28"/>
        </w:rPr>
        <w:t xml:space="preserve"> ）并办理过户/转籍手续。甲方于过户/转籍手续办理完毕</w:t>
      </w:r>
      <w:r>
        <w:rPr>
          <w:rFonts w:hint="eastAsia" w:ascii="仿宋_GB2312" w:hAnsi="仿宋" w:cs="仿宋"/>
          <w:sz w:val="28"/>
          <w:szCs w:val="28"/>
          <w:u w:val="single"/>
        </w:rPr>
        <w:t xml:space="preserve">起    </w:t>
      </w:r>
      <w:r>
        <w:rPr>
          <w:rFonts w:hint="eastAsia" w:ascii="仿宋_GB2312" w:hAnsi="仿宋" w:cs="仿宋"/>
          <w:sz w:val="28"/>
          <w:szCs w:val="28"/>
        </w:rPr>
        <w:t xml:space="preserve"> 日内将车辆交付乙方。</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车辆交付乙方之前所发生的所有风险及违章均由甲方承担;车辆交付乙方之后所发生的所有风险及违章由乙方承担。如乙方需甲方为其提供送车、代驾等服务,在提供上述服务过程中，因第三方原因造成的损失，由相关责任方承担责任。因甲方或甲方人员故意或过失，在提供上述服务过程中造成的损失，由甲方承担责任。因乙方故意或过失造成的损失，由乙方自行承担责任。</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第四条 {保修责任}</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1.车辆在生产厂家质保期内的,由车辆生产厂商或特许经销商承担质保责任。</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2.车辆超过生产厂家质保期的,按下列方式处理:</w:t>
      </w:r>
    </w:p>
    <w:p>
      <w:pPr>
        <w:spacing w:line="500" w:lineRule="exact"/>
        <w:ind w:firstLine="590" w:firstLineChars="200"/>
        <w:jc w:val="left"/>
        <w:rPr>
          <w:rFonts w:hint="eastAsia" w:ascii="仿宋_GB2312" w:hAnsi="仿宋" w:cs="仿宋"/>
          <w:sz w:val="28"/>
          <w:szCs w:val="28"/>
        </w:rPr>
      </w:pPr>
      <w:r>
        <w:rPr>
          <w:rFonts w:hint="eastAsia" w:ascii="仿宋_GB2312" w:hAnsi="仿宋" w:cs="仿宋"/>
          <w:sz w:val="28"/>
          <w:szCs w:val="28"/>
        </w:rPr>
        <w:t>□由甲方自行提供保修服务,具体包括：</w:t>
      </w:r>
      <w:r>
        <w:rPr>
          <w:rFonts w:hint="eastAsia" w:ascii="仿宋_GB2312" w:hAnsi="仿宋" w:cs="仿宋"/>
          <w:sz w:val="28"/>
          <w:szCs w:val="28"/>
          <w:u w:val="single"/>
        </w:rPr>
        <w:t>{具体内容}。</w:t>
      </w:r>
      <w:r>
        <w:rPr>
          <w:rFonts w:hint="eastAsia" w:ascii="仿宋_GB2312" w:hAnsi="仿宋" w:cs="仿宋"/>
          <w:sz w:val="28"/>
          <w:szCs w:val="28"/>
        </w:rPr>
      </w:r>
    </w:p>
    <w:p>
      <w:pPr>
        <w:spacing w:line="500" w:lineRule="exact"/>
        <w:ind w:firstLine="590" w:firstLineChars="200"/>
        <w:rPr>
          <w:rFonts w:hint="eastAsia" w:ascii="仿宋_GB2312" w:hAnsi="仿宋" w:cs="仿宋"/>
          <w:sz w:val="28"/>
          <w:szCs w:val="28"/>
        </w:rPr>
      </w:pPr>
      <w:del w:id="61" w:author="合同监管工作岗" w:date="2024-12-24T15:03:00Z">
        <w:r>
          <w:rPr>
            <w:rFonts w:hint="eastAsia" w:ascii="仿宋_GB2312" w:hAnsi="仿宋" w:cs="仿宋"/>
            <w:sz w:val="28"/>
            <w:szCs w:val="28"/>
          </w:rPr>
          <w:delText>□</w:delText>
        </w:r>
      </w:del>
      <w:ins w:id="62" w:author="合同监管工作岗" w:date="2024-12-24T15:03:00Z">
        <w:r>
          <w:rPr>
            <w:rFonts w:hint="eastAsia" w:ascii="仿宋_GB2312" w:hAnsi="仿宋" w:cs="仿宋"/>
            <w:sz w:val="28"/>
            <w:szCs w:val="28"/>
          </w:rPr>
          <w:sym w:font="Wingdings 2" w:char="00A3"/>
        </w:r>
      </w:ins>
      <w:r>
        <w:rPr>
          <w:rFonts w:hint="eastAsia" w:ascii="仿宋_GB2312" w:hAnsi="仿宋" w:cs="仿宋"/>
          <w:sz w:val="28"/>
          <w:szCs w:val="28"/>
        </w:rPr>
        <w:t>由第三方机构</w:t>
      </w:r>
      <w:r>
        <w:rPr>
          <w:rFonts w:hint="eastAsia" w:ascii="仿宋_GB2312" w:hAnsi="仿宋" w:cs="仿宋"/>
          <w:sz w:val="28"/>
          <w:szCs w:val="28"/>
          <w:u w:val="single"/>
        </w:rPr>
        <w:t>{第三方机构名称}提供车辆保修服</w:t>
      </w:r>
      <w:r>
        <w:rPr>
          <w:rFonts w:hint="eastAsia" w:ascii="仿宋_GB2312" w:hAnsi="仿宋" w:cs="仿宋"/>
          <w:sz w:val="28"/>
          <w:szCs w:val="28"/>
        </w:rPr>
        <w:t>务,具体包括：{保修服务内容</w:t>
      </w:r>
      <w:r>
        <w:rPr>
          <w:rFonts w:hint="eastAsia" w:ascii="仿宋_GB2312" w:hAnsi="仿宋" w:cs="仿宋"/>
          <w:sz w:val="28"/>
          <w:szCs w:val="28"/>
          <w:u w:val="single"/>
        </w:rPr>
        <w:t>}。</w:t>
      </w:r>
      <w:r>
        <w:rPr>
          <w:rFonts w:hint="eastAsia" w:ascii="仿宋_GB2312" w:hAnsi="仿宋" w:cs="仿宋"/>
          <w:sz w:val="28"/>
          <w:szCs w:val="28"/>
        </w:rPr>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□其他方式：</w:t>
      </w:r>
      <w:r>
        <w:rPr>
          <w:rFonts w:hint="eastAsia" w:ascii="仿宋_GB2312" w:hAnsi="仿宋" w:cs="仿宋"/>
          <w:sz w:val="28"/>
          <w:szCs w:val="28"/>
          <w:u w:val="single"/>
        </w:rPr>
        <w:t>{内容}。</w:t>
      </w:r>
      <w:r>
        <w:rPr>
          <w:rFonts w:hint="eastAsia" w:ascii="仿宋_GB2312" w:hAnsi="仿宋" w:cs="仿宋"/>
          <w:sz w:val="28"/>
          <w:szCs w:val="28"/>
        </w:rPr>
      </w:r>
    </w:p>
    <w:p>
      <w:pPr>
        <w:spacing w:line="500" w:lineRule="exact"/>
        <w:ind w:firstLine="590" w:firstLineChars="200"/>
        <w:rPr>
          <w:rFonts w:hint="eastAsia" w:ascii="仿宋_GB2312" w:hAnsi="仿宋" w:cs="仿宋"/>
          <w:sz w:val="28"/>
          <w:szCs w:val="28"/>
        </w:rPr>
      </w:pPr>
      <w:r>
        <w:rPr>
          <w:rFonts w:hint="eastAsia" w:ascii="仿宋_GB2312" w:hAnsi="仿宋" w:cs="仿宋"/>
          <w:b/>
          <w:bCs/>
          <w:sz w:val="28"/>
          <w:szCs w:val="28"/>
        </w:rPr>
        <w:t>第五条 {双方权利和义务}</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1.甲方应保证对出卖车辆享有合法的所有权或者处置权,且该车符合相关规定,能够依法办理过户/转籍等手续。</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2.甲方应就自身知晓的全部车况如实且全面细致地向乙方告知,乙方应尽到自身合理</w:t>
      </w:r>
      <w:bookmarkStart w:id="0" w:name="_GoBack"/>
      <w:bookmarkEnd w:id="0"/>
      <w:r>
        <w:rPr>
          <w:rFonts w:hint="eastAsia" w:ascii="仿宋_GB2312" w:hAnsi="仿宋" w:cs="仿宋"/>
          <w:sz w:val="28"/>
          <w:szCs w:val="28"/>
        </w:rPr>
        <w:t>注意义务,对甲方告知的车况进行全面细致的核实、查验。</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3.甲、乙双方应按约定的时间、地点和方式交接车辆和相关文件，并进行验收确认。</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第六条 违约责任及合同解除</w:t>
      </w:r>
    </w:p>
    <w:p>
      <w:pPr>
        <w:spacing w:line="500" w:lineRule="exact"/>
        <w:ind w:firstLine="590" w:firstLineChars="200"/>
        <w:rPr>
          <w:rFonts w:hint="eastAsia" w:ascii="仿宋_GB2312" w:hAnsi="仿宋" w:cs="仿宋"/>
          <w:b w:val="0"/>
          <w:bCs w:val="0"/>
          <w:sz w:val="28"/>
          <w:szCs w:val="28"/>
          <w:u w:val="none"/>
        </w:rPr>
      </w:pPr>
      <w:r>
        <w:rPr>
          <w:rFonts w:hint="eastAsia" w:ascii="仿宋_GB2312" w:hAnsi="仿宋" w:cs="仿宋"/>
          <w:b w:val="0"/>
          <w:bCs w:val="0"/>
          <w:sz w:val="28"/>
          <w:szCs w:val="28"/>
          <w:u w:val="none"/>
          <w:rPrChange w:id="63" w:author="LY" w:date="2024-12-22T21:24:00Z">
            <w:rPr>
              <w:rFonts w:hint="eastAsia" w:ascii="仿宋_GB2312" w:hAnsi="仿宋" w:cs="仿宋"/>
              <w:b/>
              <w:bCs/>
              <w:sz w:val="28"/>
              <w:szCs w:val="28"/>
              <w:u w:val="single"/>
            </w:rPr>
          </w:rPrChange>
        </w:rPr>
        <w:t>1. 因甲方过错导致车辆在约定期限内无法办理过户/转移手续,乙方有权解除合同</w:t>
      </w:r>
      <w:r>
        <w:rPr>
          <w:rFonts w:hint="eastAsia" w:ascii="仿宋_GB2312" w:hAnsi="仿宋" w:cs="仿宋"/>
          <w:b w:val="0"/>
          <w:bCs w:val="0"/>
          <w:sz w:val="28"/>
          <w:szCs w:val="28"/>
          <w:u w:val="none"/>
          <w:lang w:bidi="ar"/>
          <w:rPrChange w:id="64" w:author="LY" w:date="2024-12-22T21:24:00Z">
            <w:rPr>
              <w:rFonts w:hint="eastAsia" w:ascii="仿宋_GB2312" w:hAnsi="仿宋" w:cs="仿宋"/>
              <w:b/>
              <w:bCs/>
              <w:sz w:val="28"/>
              <w:szCs w:val="28"/>
              <w:u w:val="single"/>
              <w:lang w:bidi="ar"/>
            </w:rPr>
          </w:rPrChange>
        </w:rPr>
        <w:t>,甲方应向乙方返还已支付的全部车辆价款及费用,并按照车辆合同价款</w:t>
      </w:r>
      <w:r>
        <w:rPr>
          <w:rFonts w:hint="eastAsia" w:ascii="仿宋_GB2312" w:hAnsi="仿宋" w:cs="仿宋"/>
          <w:sz w:val="28"/>
          <w:szCs w:val="28"/>
          <w:u w:val="single"/>
          <w:lang w:bidi="ar"/>
          <w:rPrChange w:id="65" w:author="LY" w:date="2024-12-22T21:24:00Z">
            <w:rPr>
              <w:rFonts w:hint="eastAsia" w:ascii="仿宋_GB2312" w:hAnsi="仿宋" w:cs="仿宋"/>
              <w:sz w:val="28"/>
              <w:szCs w:val="28"/>
              <w:u w:val="single"/>
              <w:lang w:bidi="ar"/>
            </w:rPr>
          </w:rPrChange>
        </w:rPr>
        <w:t xml:space="preserve">的     </w:t>
      </w:r>
      <w:r>
        <w:rPr>
          <w:rFonts w:hint="eastAsia" w:ascii="仿宋_GB2312" w:hAnsi="仿宋" w:cs="仿宋"/>
          <w:b w:val="0"/>
          <w:bCs w:val="0"/>
          <w:sz w:val="28"/>
          <w:szCs w:val="28"/>
          <w:u w:val="none"/>
          <w:lang w:bidi="ar"/>
        </w:rPr>
        <w:t xml:space="preserve"> %支付违约</w:t>
      </w:r>
      <w:r>
        <w:rPr>
          <w:rFonts w:hint="eastAsia" w:ascii="仿宋_GB2312" w:hAnsi="仿宋" w:cs="仿宋"/>
          <w:b w:val="0"/>
          <w:bCs w:val="0"/>
          <w:sz w:val="28"/>
          <w:szCs w:val="28"/>
          <w:u w:val="none"/>
        </w:rPr>
        <w:t>金。</w:t>
      </w:r>
    </w:p>
    <w:p>
      <w:pPr>
        <w:autoSpaceDE w:val="0"/>
        <w:spacing w:line="500" w:lineRule="exact"/>
        <w:ind w:firstLine="590" w:firstLineChars="200"/>
        <w:rPr>
          <w:rFonts w:hint="eastAsia" w:ascii="仿宋_GB2312" w:hAnsi="仿宋" w:cs="仿宋"/>
          <w:b w:val="0"/>
          <w:bCs w:val="0"/>
          <w:sz w:val="28"/>
          <w:szCs w:val="28"/>
          <w:u w:val="none"/>
          <w:rPrChange w:id="66" w:author="LY" w:date="2024-12-22T21:24:00Z">
            <w:rPr>
              <w:rFonts w:hint="eastAsia" w:ascii="仿宋_GB2312" w:hAnsi="仿宋" w:cs="仿宋"/>
              <w:b/>
              <w:bCs/>
              <w:sz w:val="28"/>
              <w:szCs w:val="28"/>
              <w:u w:val="single"/>
            </w:rPr>
          </w:rPrChange>
        </w:rPr>
      </w:pPr>
      <w:r>
        <w:rPr>
          <w:rFonts w:hint="eastAsia" w:ascii="仿宋_GB2312" w:hAnsi="仿宋" w:cs="仿宋"/>
          <w:b w:val="0"/>
          <w:bCs w:val="0"/>
          <w:sz w:val="28"/>
          <w:szCs w:val="28"/>
          <w:u w:val="none"/>
        </w:rPr>
        <w:t>2.</w:t>
      </w:r>
      <w:r>
        <w:rPr>
          <w:rFonts w:hint="eastAsia" w:ascii="仿宋_GB2312" w:hAnsi="仿宋" w:cs="仿宋"/>
          <w:b w:val="0"/>
          <w:bCs w:val="0"/>
          <w:spacing w:val="8"/>
          <w:sz w:val="28"/>
          <w:szCs w:val="28"/>
          <w:u w:val="none"/>
          <w:lang w:bidi="ar"/>
        </w:rPr>
        <w:t>甲方未按合同的约定期限将本车及其相关凭证交付乙方超过</w:t>
      </w:r>
      <w:r>
        <w:rPr>
          <w:rFonts w:hint="eastAsia" w:ascii="仿宋_GB2312" w:hAnsi="仿宋" w:cs="仿宋"/>
          <w:sz w:val="28"/>
          <w:szCs w:val="28"/>
          <w:u w:val="single"/>
          <w:lang w:bidi="ar"/>
          <w:rPrChange w:id="67" w:author="LY" w:date="2024-12-22T21:24:00Z">
            <w:rPr>
              <w:rFonts w:hint="eastAsia" w:ascii="仿宋_GB2312" w:hAnsi="仿宋" w:cs="仿宋"/>
              <w:sz w:val="28"/>
              <w:szCs w:val="28"/>
              <w:u w:val="single"/>
              <w:lang w:bidi="ar"/>
            </w:rPr>
          </w:rPrChange>
        </w:rPr>
        <w:t xml:space="preserve">     </w:t>
      </w:r>
      <w:r>
        <w:rPr>
          <w:rFonts w:hint="eastAsia" w:ascii="仿宋_GB2312" w:hAnsi="仿宋" w:cs="仿宋"/>
          <w:b w:val="0"/>
          <w:bCs w:val="0"/>
          <w:sz w:val="28"/>
          <w:szCs w:val="28"/>
          <w:u w:val="none"/>
          <w:lang w:bidi="ar"/>
          <w:rPrChange w:id="68" w:author="LY" w:date="2024-12-22T21:24:00Z">
            <w:rPr>
              <w:rFonts w:hint="eastAsia" w:ascii="仿宋_GB2312" w:hAnsi="仿宋" w:cs="仿宋"/>
              <w:b/>
              <w:bCs/>
              <w:sz w:val="28"/>
              <w:szCs w:val="28"/>
              <w:u w:val="single"/>
              <w:lang w:bidi="ar"/>
            </w:rPr>
          </w:rPrChange>
        </w:rPr>
        <w:t>{逾期天数}     日的，乙方有权解除本合同，甲方逾</w:t>
      </w:r>
      <w:r>
        <w:rPr>
          <w:rFonts w:hint="eastAsia" w:ascii="仿宋_GB2312" w:hAnsi="仿宋" w:cs="仿宋"/>
          <w:sz w:val="28"/>
          <w:szCs w:val="28"/>
          <w:u w:val="single"/>
          <w:lang w:bidi="ar"/>
          <w:rPrChange w:id="69" w:author="LY" w:date="2024-12-22T21:24:00Z">
            <w:rPr>
              <w:rFonts w:hint="eastAsia" w:ascii="仿宋_GB2312" w:hAnsi="仿宋" w:cs="仿宋"/>
              <w:sz w:val="28"/>
              <w:szCs w:val="28"/>
              <w:u w:val="single"/>
              <w:lang w:bidi="ar"/>
            </w:rPr>
          </w:rPrChange>
        </w:rPr>
        <w:t>期每日按本</w:t>
      </w:r>
      <w:r>
        <w:rPr>
          <w:rFonts w:hint="eastAsia" w:ascii="仿宋_GB2312" w:hAnsi="仿宋" w:cs="仿宋"/>
          <w:b w:val="0"/>
          <w:bCs w:val="0"/>
          <w:sz w:val="28"/>
          <w:szCs w:val="28"/>
          <w:u w:val="none"/>
          <w:lang w:bidi="ar"/>
          <w:rPrChange w:id="70" w:author="LY" w:date="2024-12-22T21:24:00Z">
            <w:rPr>
              <w:rFonts w:hint="eastAsia" w:ascii="仿宋_GB2312" w:hAnsi="仿宋" w:cs="仿宋"/>
              <w:b/>
              <w:bCs/>
              <w:sz w:val="28"/>
              <w:szCs w:val="28"/>
              <w:u w:val="single"/>
              <w:lang w:bidi="ar"/>
            </w:rPr>
          </w:rPrChange>
        </w:rPr>
        <w:t>车价款总额的     {违</w:t>
      </w:r>
      <w:r>
        <w:rPr>
          <w:rFonts w:hint="eastAsia" w:ascii="仿宋_GB2312" w:hAnsi="仿宋" w:cs="仿宋"/>
          <w:sz w:val="28"/>
          <w:szCs w:val="28"/>
          <w:u w:val="single"/>
          <w:lang w:bidi="ar"/>
          <w:rPrChange w:id="71" w:author="LY" w:date="2024-12-22T21:24:00Z">
            <w:rPr>
              <w:rFonts w:hint="eastAsia" w:ascii="仿宋_GB2312" w:hAnsi="仿宋" w:cs="仿宋"/>
              <w:sz w:val="28"/>
              <w:szCs w:val="28"/>
              <w:u w:val="single"/>
              <w:lang w:bidi="ar"/>
            </w:rPr>
          </w:rPrChange>
        </w:rPr>
        <w:t>约金比例}</w:t>
      </w:r>
      <w:r>
        <w:rPr>
          <w:rFonts w:hint="eastAsia" w:ascii="仿宋_GB2312" w:hAnsi="仿宋" w:cs="仿宋"/>
          <w:b w:val="0"/>
          <w:bCs w:val="0"/>
          <w:sz w:val="28"/>
          <w:szCs w:val="28"/>
          <w:u w:val="none"/>
          <w:lang w:bidi="ar"/>
          <w:rPrChange w:id="72" w:author="LY" w:date="2024-12-22T21:24:00Z">
            <w:rPr>
              <w:rFonts w:hint="eastAsia" w:ascii="仿宋_GB2312" w:hAnsi="仿宋" w:cs="仿宋"/>
              <w:b/>
              <w:bCs/>
              <w:sz w:val="28"/>
              <w:szCs w:val="28"/>
              <w:u w:val="single"/>
              <w:lang w:bidi="ar"/>
            </w:rPr>
          </w:rPrChange>
        </w:rPr>
        <w:t xml:space="preserve">     ‰（最高不超过合同总价款的     {最高违约金比例}     %）向乙方支付违约金。</w:t>
      </w:r>
    </w:p>
    <w:p>
      <w:pPr>
        <w:spacing w:line="500" w:lineRule="exact"/>
        <w:ind w:firstLine="590" w:firstLineChars="200"/>
        <w:rPr>
          <w:rFonts w:hint="eastAsia" w:ascii="仿宋_GB2312" w:hAnsi="仿宋" w:cs="仿宋"/>
          <w:b w:val="0"/>
          <w:bCs w:val="0"/>
          <w:sz w:val="28"/>
          <w:szCs w:val="28"/>
          <w:u w:val="none"/>
          <w:lang w:bidi="ar"/>
          <w:rPrChange w:id="73" w:author="LY" w:date="2024-12-22T21:24:00Z">
            <w:rPr>
              <w:rFonts w:hint="eastAsia" w:ascii="仿宋_GB2312" w:hAnsi="仿宋" w:cs="仿宋"/>
              <w:b/>
              <w:bCs/>
              <w:sz w:val="28"/>
              <w:szCs w:val="28"/>
              <w:u w:val="single"/>
              <w:lang w:bidi="ar"/>
            </w:rPr>
          </w:rPrChange>
        </w:rPr>
      </w:pPr>
      <w:r>
        <w:rPr>
          <w:rFonts w:hint="eastAsia" w:ascii="仿宋_GB2312" w:hAnsi="仿宋" w:cs="仿宋"/>
          <w:b w:val="0"/>
          <w:bCs w:val="0"/>
          <w:sz w:val="28"/>
          <w:szCs w:val="28"/>
          <w:u w:val="none"/>
          <w:lang w:bidi="ar"/>
          <w:rPrChange w:id="74" w:author="LY" w:date="2024-12-22T21:24:00Z">
            <w:rPr>
              <w:rFonts w:hint="eastAsia" w:ascii="仿宋_GB2312" w:hAnsi="仿宋" w:cs="仿宋"/>
              <w:b/>
              <w:bCs/>
              <w:sz w:val="28"/>
              <w:szCs w:val="28"/>
              <w:u w:val="single"/>
              <w:lang w:bidi="ar"/>
            </w:rPr>
          </w:rPrChange>
        </w:rPr>
        <w:t>3. 乙方未按照合同约定期限支付本车价款超</w:t>
      </w:r>
      <w:r>
        <w:rPr>
          <w:rFonts w:hint="eastAsia" w:ascii="仿宋_GB2312" w:hAnsi="仿宋" w:cs="仿宋"/>
          <w:b w:val="0"/>
          <w:bCs w:val="0"/>
          <w:sz w:val="28"/>
          <w:szCs w:val="28"/>
          <w:u w:val="single"/>
          <w:lang w:bidi="ar"/>
          <w:rPrChange w:id="75" w:author="LY" w:date="2024-12-22T21:26:00Z">
            <w:rPr>
              <w:rFonts w:hint="eastAsia" w:ascii="仿宋_GB2312" w:hAnsi="仿宋" w:cs="仿宋"/>
              <w:b/>
              <w:bCs/>
              <w:sz w:val="28"/>
              <w:szCs w:val="28"/>
              <w:u w:val="single"/>
              <w:lang w:bidi="ar"/>
            </w:rPr>
          </w:rPrChange>
        </w:rPr>
        <w:t>过 {逾</w:t>
      </w:r>
      <w:r>
        <w:rPr>
          <w:rFonts w:hint="eastAsia" w:ascii="仿宋_GB2312" w:hAnsi="仿宋" w:cs="仿宋"/>
          <w:b w:val="0"/>
          <w:bCs w:val="0"/>
          <w:sz w:val="28"/>
          <w:szCs w:val="28"/>
          <w:u w:val="none"/>
          <w:lang w:bidi="ar"/>
          <w:rPrChange w:id="76" w:author="LY" w:date="2024-12-22T21:24:00Z">
            <w:rPr>
              <w:rFonts w:hint="eastAsia" w:ascii="仿宋_GB2312" w:hAnsi="仿宋" w:cs="仿宋"/>
              <w:b/>
              <w:bCs/>
              <w:sz w:val="28"/>
              <w:szCs w:val="28"/>
              <w:u w:val="single"/>
              <w:lang w:bidi="ar"/>
            </w:rPr>
          </w:rPrChange>
        </w:rPr>
        <w:t>期天数} 日的，甲方有权解除本合同，乙方逾期每日按本车</w:t>
      </w:r>
      <w:r>
        <w:rPr>
          <w:rFonts w:hint="eastAsia" w:ascii="仿宋_GB2312" w:hAnsi="仿宋" w:cs="仿宋"/>
          <w:b w:val="0"/>
          <w:bCs w:val="0"/>
          <w:sz w:val="28"/>
          <w:szCs w:val="28"/>
          <w:u w:val="single"/>
          <w:lang w:bidi="ar"/>
          <w:rPrChange w:id="77" w:author="LY" w:date="2024-12-22T21:26:00Z">
            <w:rPr>
              <w:rFonts w:hint="eastAsia" w:ascii="仿宋_GB2312" w:hAnsi="仿宋" w:cs="仿宋"/>
              <w:b/>
              <w:bCs/>
              <w:sz w:val="28"/>
              <w:szCs w:val="28"/>
              <w:u w:val="single"/>
              <w:lang w:bidi="ar"/>
            </w:rPr>
          </w:rPrChange>
        </w:rPr>
        <w:t>价款总额的</w:t>
      </w:r>
      <w:r>
        <w:rPr>
          <w:rFonts w:hint="eastAsia" w:ascii="仿宋_GB2312" w:hAnsi="仿宋" w:cs="仿宋"/>
          <w:b w:val="0"/>
          <w:bCs w:val="0"/>
          <w:sz w:val="28"/>
          <w:szCs w:val="28"/>
          <w:u w:val="none"/>
          <w:lang w:bidi="ar"/>
          <w:rPrChange w:id="78" w:author="LY" w:date="2024-12-22T21:24:00Z">
            <w:rPr>
              <w:rFonts w:hint="eastAsia" w:ascii="仿宋_GB2312" w:hAnsi="仿宋" w:cs="仿宋"/>
              <w:b/>
              <w:bCs/>
              <w:sz w:val="28"/>
              <w:szCs w:val="28"/>
              <w:u w:val="single"/>
              <w:lang w:bidi="ar"/>
            </w:rPr>
          </w:rPrChange>
        </w:rPr>
        <w:t xml:space="preserve"> {违约金比例} ‰（最高</w:t>
      </w:r>
      <w:r>
        <w:rPr>
          <w:rFonts w:hint="eastAsia" w:ascii="仿宋_GB2312" w:hAnsi="仿宋" w:cs="仿宋"/>
          <w:b w:val="0"/>
          <w:bCs w:val="0"/>
          <w:sz w:val="28"/>
          <w:szCs w:val="28"/>
          <w:u w:val="single"/>
          <w:lang w:bidi="ar"/>
          <w:rPrChange w:id="79" w:author="LY" w:date="2024-12-22T21:26:00Z">
            <w:rPr>
              <w:rFonts w:hint="eastAsia" w:ascii="仿宋_GB2312" w:hAnsi="仿宋" w:cs="仿宋"/>
              <w:b/>
              <w:bCs/>
              <w:sz w:val="28"/>
              <w:szCs w:val="28"/>
              <w:u w:val="single"/>
              <w:lang w:bidi="ar"/>
            </w:rPr>
          </w:rPrChange>
        </w:rPr>
        <w:t>不超过合同</w:t>
      </w:r>
      <w:r>
        <w:rPr>
          <w:rFonts w:hint="eastAsia" w:ascii="仿宋_GB2312" w:hAnsi="仿宋" w:cs="仿宋"/>
          <w:b w:val="0"/>
          <w:bCs w:val="0"/>
          <w:sz w:val="28"/>
          <w:szCs w:val="28"/>
          <w:u w:val="none"/>
          <w:lang w:bidi="ar"/>
          <w:rPrChange w:id="80" w:author="LY" w:date="2024-12-22T21:24:00Z">
            <w:rPr>
              <w:rFonts w:hint="eastAsia" w:ascii="仿宋_GB2312" w:hAnsi="仿宋" w:cs="仿宋"/>
              <w:b/>
              <w:bCs/>
              <w:sz w:val="28"/>
              <w:szCs w:val="28"/>
              <w:u w:val="single"/>
              <w:lang w:bidi="ar"/>
            </w:rPr>
          </w:rPrChange>
        </w:rPr>
        <w:t>总价款的 {最高违约金比例}%）向甲方支付违约金。</w:t>
      </w:r>
    </w:p>
    <w:p>
      <w:pPr>
        <w:spacing w:line="500" w:lineRule="exact"/>
        <w:ind w:firstLine="590" w:firstLineChars="200"/>
        <w:rPr>
          <w:rFonts w:hint="eastAsia" w:ascii="仿宋_GB2312" w:hAnsi="仿宋" w:cs="仿宋"/>
          <w:b w:val="0"/>
          <w:bCs w:val="0"/>
          <w:sz w:val="28"/>
          <w:szCs w:val="28"/>
          <w:u w:val="none"/>
          <w:rPrChange w:id="81" w:author="LY" w:date="2024-12-22T21:24:00Z">
            <w:rPr>
              <w:rFonts w:hint="eastAsia" w:ascii="仿宋_GB2312" w:hAnsi="仿宋" w:cs="仿宋"/>
              <w:b/>
              <w:bCs/>
              <w:sz w:val="28"/>
              <w:szCs w:val="28"/>
              <w:u w:val="single"/>
            </w:rPr>
          </w:rPrChange>
        </w:rPr>
      </w:pPr>
      <w:r>
        <w:rPr>
          <w:rFonts w:hint="eastAsia" w:ascii="仿宋_GB2312" w:hAnsi="仿宋" w:cs="仿宋"/>
          <w:b w:val="0"/>
          <w:bCs w:val="0"/>
          <w:sz w:val="28"/>
          <w:szCs w:val="28"/>
          <w:u w:val="none"/>
          <w:rPrChange w:id="82" w:author="LY" w:date="2024-12-22T21:24:00Z">
            <w:rPr>
              <w:rFonts w:hint="eastAsia" w:ascii="仿宋_GB2312" w:hAnsi="仿宋" w:cs="仿宋"/>
              <w:b/>
              <w:bCs/>
              <w:sz w:val="28"/>
              <w:szCs w:val="28"/>
              <w:u w:val="single"/>
            </w:rPr>
          </w:rPrChange>
        </w:rPr>
        <w:t>4.甲方向乙方提供的车辆如果存在权利瑕疵或者质量故障，乙方有权要求甲方赔偿因此造成的损失。</w:t>
      </w:r>
    </w:p>
    <w:p>
      <w:pPr>
        <w:spacing w:line="500" w:lineRule="exact"/>
        <w:ind w:firstLine="590" w:firstLineChars="200"/>
        <w:rPr>
          <w:rFonts w:hint="eastAsia" w:ascii="仿宋_GB2312" w:hAnsi="仿宋" w:cs="仿宋"/>
          <w:b w:val="0"/>
          <w:bCs w:val="0"/>
          <w:sz w:val="28"/>
          <w:szCs w:val="28"/>
          <w:u w:val="none"/>
          <w:rPrChange w:id="83" w:author="LY" w:date="2024-12-22T21:24:00Z">
            <w:rPr>
              <w:rFonts w:hint="eastAsia" w:ascii="仿宋_GB2312" w:hAnsi="仿宋" w:cs="仿宋"/>
              <w:b/>
              <w:bCs/>
              <w:sz w:val="28"/>
              <w:szCs w:val="28"/>
              <w:u w:val="single"/>
            </w:rPr>
          </w:rPrChange>
        </w:rPr>
      </w:pPr>
      <w:r>
        <w:rPr>
          <w:rFonts w:hint="eastAsia" w:ascii="仿宋_GB2312" w:hAnsi="仿宋" w:cs="仿宋"/>
          <w:b w:val="0"/>
          <w:bCs w:val="0"/>
          <w:sz w:val="28"/>
          <w:szCs w:val="28"/>
          <w:u w:val="none"/>
          <w:rPrChange w:id="84" w:author="LY" w:date="2024-12-22T21:24:00Z">
            <w:rPr>
              <w:rFonts w:hint="eastAsia" w:ascii="仿宋_GB2312" w:hAnsi="仿宋" w:cs="仿宋"/>
              <w:b/>
              <w:bCs/>
              <w:sz w:val="28"/>
              <w:szCs w:val="28"/>
              <w:u w:val="single"/>
            </w:rPr>
          </w:rPrChange>
        </w:rPr>
        <w:t>5.若甲方故意隐瞒或者虚假陈述车辆质量状况，乙方有权解除本合同，要求甲方退还已支付的全部款项并赔偿因此造成的损失。</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6.双方经协商一致，可解除或终止本合同。</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7.因各地方政策、疫情管控、自然灾害及其他非可归咎于本合同双方的原因导致本合同无法履行的,任何一方可以解除本合同,且互不承担违约责任。若因上述原因导致本合同解除，甲方应向乙方退还已收取的车辆价款及费用，若乙方已收取车辆及相关凭证物品，也应返还甲方。</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第七条 {争议解决内容}</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因本合同发生的争议,由当事人协商或委托第三方调解解决;协商或调解不成的,选择下列第</w:t>
      </w:r>
      <w:r>
        <w:rPr>
          <w:rFonts w:hint="eastAsia" w:ascii="仿宋_GB2312" w:hAnsi="仿宋" w:cs="仿宋"/>
          <w:sz w:val="28"/>
          <w:szCs w:val="28"/>
          <w:u w:val="single"/>
        </w:rPr>
        <w:t xml:space="preserve">   </w:t>
      </w:r>
      <w:r>
        <w:rPr>
          <w:rFonts w:hint="eastAsia" w:ascii="仿宋_GB2312" w:hAnsi="仿宋" w:cs="仿宋"/>
          <w:sz w:val="28"/>
          <w:szCs w:val="28"/>
        </w:rPr>
        <w:t>{争议</w:t>
      </w:r>
      <w:del w:id="85" w:author="LY" w:date="2024-12-22T21:30:00Z">
        <w:r>
          <w:rPr>
            <w:rFonts w:hint="eastAsia" w:ascii="仿宋_GB2312" w:hAnsi="仿宋" w:cs="仿宋"/>
            <w:sz w:val="28"/>
            <w:szCs w:val="28"/>
          </w:rPr>
          <w:delText>争议</w:delText>
        </w:r>
      </w:del>
      <w:r>
        <w:rPr>
          <w:rFonts w:hint="eastAsia" w:ascii="仿宋_GB2312" w:hAnsi="仿宋" w:cs="仿宋"/>
          <w:sz w:val="28"/>
          <w:szCs w:val="28"/>
        </w:rPr>
        <w:t>解决</w:t>
      </w:r>
      <w:del w:id="86" w:author="LY" w:date="2024-12-22T21:30:00Z">
        <w:r>
          <w:rPr>
            <w:rFonts w:hint="default" w:ascii="仿宋_GB2312" w:hAnsi="仿宋" w:cs="仿宋"/>
            <w:sz w:val="28"/>
            <w:szCs w:val="28"/>
            <w:lang w:val="en-US"/>
          </w:rPr>
          <w:delText>方式</w:delText>
        </w:r>
      </w:del>
      <w:ins w:id="87" w:author="LY" w:date="2024-12-22T21:30:00Z">
        <w:r>
          <w:rPr>
            <w:rFonts w:hint="eastAsia" w:ascii="仿宋_GB2312" w:hAnsi="仿宋" w:cs="仿宋"/>
            <w:sz w:val="28"/>
            <w:szCs w:val="28"/>
            <w:lang w:val="en-US" w:eastAsia="zh-CN"/>
          </w:rPr>
          <w:t>争议</w:t>
        </w:r>
      </w:ins>
      <w:r>
        <w:rPr>
          <w:rFonts w:hint="eastAsia" w:ascii="仿宋_GB2312" w:hAnsi="仿宋" w:cs="仿宋"/>
          <w:sz w:val="28"/>
          <w:szCs w:val="28"/>
        </w:rPr>
        <w:t>方式} 种方式解决：</w:t>
      </w:r>
    </w:p>
    <w:p>
      <w:pPr>
        <w:numPr>
          <w:ilvl w:val="0"/>
          <w:numId w:val="0"/>
        </w:numPr>
        <w:spacing w:line="500" w:lineRule="exact"/>
        <w:ind w:firstLine="590" w:firstLineChars="200"/>
        <w:rPr>
          <w:rFonts w:hint="eastAsia" w:ascii="仿宋_GB2312" w:hAnsi="仿宋" w:cs="仿宋"/>
          <w:sz w:val="28"/>
          <w:szCs w:val="28"/>
        </w:rPr>
        <w:pPrChange w:id="88" w:author="LY" w:date="2024-12-22T21:29:00Z">
          <w:pPr>
            <w:numPr>
              <w:ilvl w:val="0"/>
              <w:numId w:val="1"/>
            </w:numPr>
            <w:spacing w:line="500" w:lineRule="exact"/>
            <w:ind w:firstLine="592" w:firstLineChars="200"/>
          </w:pPr>
        </w:pPrChange>
      </w:pPr>
      <w:ins w:id="89" w:author="LY" w:date="2024-12-22T21:29:00Z">
        <w:r>
          <w:rPr>
            <w:rFonts w:hint="eastAsia" w:ascii="仿宋_GB2312" w:hAnsi="仿宋" w:cs="仿宋"/>
            <w:sz w:val="28"/>
            <w:szCs w:val="28"/>
            <w:lang w:val="en-US" w:eastAsia="zh-CN"/>
          </w:rPr>
          <w:t>1</w:t>
        </w:r>
      </w:ins>
      <w:ins w:id="90" w:author="LY" w:date="2024-12-22T21:29:00Z">
        <w:r>
          <w:rPr>
            <w:rFonts w:hint="eastAsia" w:ascii="仿宋_GB2312" w:hAnsi="仿宋" w:cs="仿宋"/>
            <w:sz w:val="28"/>
            <w:szCs w:val="28"/>
          </w:rPr>
          <w:t>.</w:t>
        </w:r>
      </w:ins>
      <w:r>
        <w:rPr>
          <w:rFonts w:hint="eastAsia" w:ascii="仿宋_GB2312" w:hAnsi="仿宋" w:cs="仿宋"/>
          <w:sz w:val="28"/>
          <w:szCs w:val="28"/>
        </w:rPr>
        <w:t>依法向甲方所在地人民法院提起诉讼处理。</w:t>
      </w:r>
    </w:p>
    <w:p>
      <w:pPr>
        <w:numPr>
          <w:ilvl w:val="0"/>
          <w:numId w:val="0"/>
        </w:numPr>
        <w:spacing w:line="500" w:lineRule="exact"/>
        <w:ind w:firstLine="590" w:firstLineChars="200"/>
        <w:rPr>
          <w:rFonts w:hint="eastAsia" w:ascii="仿宋_GB2312" w:hAnsi="仿宋" w:cs="仿宋"/>
          <w:sz w:val="28"/>
          <w:szCs w:val="28"/>
        </w:rPr>
        <w:pPrChange w:id="91" w:author="LY" w:date="2024-12-22T21:29:00Z">
          <w:pPr>
            <w:numPr>
              <w:ilvl w:val="0"/>
              <w:numId w:val="1"/>
            </w:numPr>
            <w:spacing w:line="500" w:lineRule="exact"/>
            <w:ind w:firstLine="592" w:firstLineChars="200"/>
          </w:pPr>
        </w:pPrChange>
      </w:pPr>
      <w:ins w:id="92" w:author="LY" w:date="2024-12-22T21:29:00Z">
        <w:r>
          <w:rPr>
            <w:rFonts w:hint="eastAsia" w:ascii="仿宋_GB2312" w:hAnsi="仿宋" w:cs="仿宋"/>
            <w:sz w:val="28"/>
            <w:szCs w:val="28"/>
            <w:lang w:val="en-US" w:eastAsia="zh-CN"/>
          </w:rPr>
          <w:t>2</w:t>
        </w:r>
      </w:ins>
      <w:ins w:id="93" w:author="LY" w:date="2024-12-22T21:29:00Z">
        <w:r>
          <w:rPr>
            <w:rFonts w:hint="eastAsia" w:ascii="仿宋_GB2312" w:hAnsi="仿宋" w:cs="仿宋"/>
            <w:sz w:val="28"/>
            <w:szCs w:val="28"/>
          </w:rPr>
          <w:t>.</w:t>
        </w:r>
      </w:ins>
      <w:r>
        <w:rPr>
          <w:rFonts w:hint="eastAsia" w:ascii="仿宋_GB2312" w:hAnsi="仿宋" w:cs="仿宋"/>
          <w:sz w:val="28"/>
          <w:szCs w:val="28"/>
        </w:rPr>
        <w:t>依法向乙方所在地人民法院提起诉讼处理。</w:t>
      </w:r>
    </w:p>
    <w:p>
      <w:pPr>
        <w:numPr>
          <w:ilvl w:val="0"/>
          <w:numId w:val="0"/>
        </w:numPr>
        <w:spacing w:line="500" w:lineRule="exact"/>
        <w:ind w:firstLine="590" w:firstLineChars="200"/>
        <w:rPr>
          <w:rFonts w:hint="eastAsia" w:ascii="仿宋_GB2312" w:hAnsi="仿宋" w:cs="仿宋"/>
          <w:sz w:val="28"/>
          <w:szCs w:val="28"/>
        </w:rPr>
        <w:pPrChange w:id="94" w:author="LY" w:date="2024-12-22T21:29:00Z">
          <w:pPr>
            <w:numPr>
              <w:ilvl w:val="0"/>
              <w:numId w:val="1"/>
            </w:numPr>
            <w:spacing w:line="500" w:lineRule="exact"/>
            <w:ind w:firstLine="592" w:firstLineChars="200"/>
          </w:pPr>
        </w:pPrChange>
      </w:pPr>
      <w:ins w:id="95" w:author="LY" w:date="2024-12-22T21:29:00Z">
        <w:r>
          <w:rPr>
            <w:rFonts w:hint="eastAsia" w:ascii="仿宋_GB2312" w:hAnsi="仿宋" w:cs="仿宋"/>
            <w:sz w:val="28"/>
            <w:szCs w:val="28"/>
            <w:lang w:val="en-US" w:eastAsia="zh-CN"/>
          </w:rPr>
          <w:t>3</w:t>
        </w:r>
      </w:ins>
      <w:ins w:id="96" w:author="LY" w:date="2024-12-22T21:29:00Z">
        <w:r>
          <w:rPr>
            <w:rFonts w:hint="eastAsia" w:ascii="仿宋_GB2312" w:hAnsi="仿宋" w:cs="仿宋"/>
            <w:sz w:val="28"/>
            <w:szCs w:val="28"/>
          </w:rPr>
          <w:t>.</w:t>
        </w:r>
      </w:ins>
      <w:r>
        <w:rPr>
          <w:rFonts w:hint="eastAsia" w:ascii="仿宋_GB2312" w:hAnsi="仿宋" w:cs="仿宋"/>
          <w:sz w:val="28"/>
          <w:szCs w:val="28"/>
        </w:rPr>
        <w:t>依法向</w:t>
      </w:r>
      <w:r>
        <w:rPr>
          <w:rFonts w:hint="eastAsia" w:ascii="仿宋_GB2312" w:hAnsi="仿宋" w:cs="仿宋"/>
          <w:sz w:val="28"/>
          <w:szCs w:val="28"/>
          <w:u w:val="single"/>
        </w:rPr>
        <w:t xml:space="preserve"> {仲裁委员会} 申请仲裁。</w:t>
      </w:r>
      <w:r>
        <w:rPr>
          <w:rFonts w:hint="eastAsia" w:ascii="仿宋_GB2312" w:hAnsi="仿宋" w:cs="仿宋"/>
          <w:sz w:val="28"/>
          <w:szCs w:val="28"/>
        </w:rPr>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第八条 {</w:t>
      </w:r>
      <w:del w:id="97" w:author="LY" w:date="2024-12-22T21:31:00Z">
        <w:r>
          <w:rPr>
            <w:rFonts w:hint="default" w:ascii="仿宋_GB2312" w:hAnsi="仿宋" w:cs="仿宋"/>
            <w:b/>
            <w:bCs/>
            <w:sz w:val="28"/>
            <w:szCs w:val="28"/>
            <w:lang w:val="en-US"/>
          </w:rPr>
          <w:delText>它</w:delText>
        </w:r>
      </w:del>
      <w:ins w:id="98" w:author="LY" w:date="2024-12-22T21:31:00Z">
        <w:r>
          <w:rPr>
            <w:rFonts w:hint="eastAsia" w:ascii="仿宋_GB2312" w:hAnsi="仿宋" w:cs="仿宋"/>
            <w:b/>
            <w:bCs/>
            <w:sz w:val="28"/>
            <w:szCs w:val="28"/>
            <w:lang w:val="en-US" w:eastAsia="zh-CN"/>
          </w:rPr>
          <w:t>他</w:t>
        </w:r>
      </w:ins>
      <w:r>
        <w:rPr>
          <w:rFonts w:hint="eastAsia" w:ascii="仿宋_GB2312" w:hAnsi="仿宋" w:cs="仿宋"/>
          <w:b/>
          <w:bCs/>
          <w:sz w:val="28"/>
          <w:szCs w:val="28"/>
        </w:rPr>
        <w:t>约定内容}</w:t>
      </w:r>
    </w:p>
    <w:p>
      <w:pPr>
        <w:spacing w:line="500" w:lineRule="exact"/>
        <w:ind w:firstLine="590" w:firstLineChars="200"/>
        <w:rPr>
          <w:rFonts w:hint="eastAsia" w:ascii="仿宋_GB2312" w:hAnsi="仿宋" w:cs="仿宋"/>
          <w:sz w:val="28"/>
          <w:szCs w:val="28"/>
          <w:u w:val="single"/>
        </w:rPr>
      </w:pPr>
      <w:r>
        <w:rPr>
          <w:rFonts w:hint="eastAsia" w:ascii="仿宋_GB2312" w:hAnsi="仿宋" w:cs="仿宋"/>
          <w:sz w:val="28"/>
          <w:szCs w:val="28"/>
          <w:u w:val="single"/>
        </w:rPr>
        <w:t xml:space="preserve">                                                  </w:t>
      </w:r>
    </w:p>
    <w:p>
      <w:pPr>
        <w:spacing w:line="500" w:lineRule="exact"/>
        <w:ind w:firstLine="590" w:firstLineChars="200"/>
        <w:rPr>
          <w:rFonts w:hint="eastAsia" w:ascii="仿宋_GB2312" w:hAnsi="仿宋" w:cs="仿宋"/>
          <w:b/>
          <w:bCs/>
          <w:sz w:val="28"/>
          <w:szCs w:val="28"/>
        </w:rPr>
      </w:pPr>
      <w:r>
        <w:rPr>
          <w:rFonts w:hint="eastAsia" w:ascii="仿宋_GB2312" w:hAnsi="仿宋" w:cs="仿宋"/>
          <w:b/>
          <w:bCs/>
          <w:sz w:val="28"/>
          <w:szCs w:val="28"/>
        </w:rPr>
        <w:t>第九条 其他</w:t>
      </w:r>
    </w:p>
    <w:p>
      <w:pPr>
        <w:spacing w:line="500" w:lineRule="exact"/>
        <w:ind w:firstLine="590" w:firstLineChars="200"/>
        <w:rPr>
          <w:rFonts w:hint="eastAsia" w:ascii="仿宋_GB2312" w:hAnsi="仿宋" w:cs="仿宋"/>
          <w:spacing w:val="-6"/>
          <w:sz w:val="28"/>
          <w:szCs w:val="28"/>
        </w:rPr>
      </w:pPr>
      <w:r>
        <w:rPr>
          <w:rFonts w:hint="eastAsia" w:ascii="仿宋_GB2312" w:hAnsi="仿宋" w:cs="仿宋"/>
          <w:sz w:val="28"/>
          <w:szCs w:val="28"/>
        </w:rPr>
        <w:t>1.甲</w:t>
      </w:r>
      <w:r>
        <w:rPr>
          <w:rFonts w:hint="eastAsia" w:ascii="仿宋_GB2312" w:hAnsi="仿宋" w:cs="仿宋"/>
          <w:spacing w:val="-6"/>
          <w:sz w:val="28"/>
          <w:szCs w:val="28"/>
        </w:rPr>
        <w:t>、乙双方已对本合同之字词句义进行了充分阅读并理解一致。</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2.本合同一式</w:t>
      </w:r>
      <w:del w:id="99" w:author="LY" w:date="2024-12-22T21:31:00Z">
        <w:r>
          <w:rPr>
            <w:rFonts w:hint="default" w:ascii="仿宋_GB2312" w:hAnsi="仿宋" w:cs="仿宋"/>
            <w:sz w:val="28"/>
            <w:szCs w:val="28"/>
            <w:lang w:val="en-US"/>
          </w:rPr>
          <w:delText>贰</w:delText>
        </w:r>
      </w:del>
      <w:ins w:id="100" w:author="LY" w:date="2024-12-22T21:31:00Z">
        <w:r>
          <w:rPr>
            <w:rFonts w:hint="eastAsia" w:ascii="仿宋_GB2312" w:hAnsi="仿宋" w:cs="仿宋"/>
            <w:sz w:val="28"/>
            <w:szCs w:val="28"/>
            <w:lang w:val="en-US" w:eastAsia="zh-CN"/>
          </w:rPr>
          <w:t>二</w:t>
        </w:r>
      </w:ins>
      <w:r>
        <w:rPr>
          <w:rFonts w:hint="eastAsia" w:ascii="仿宋_GB2312" w:hAnsi="仿宋" w:cs="仿宋"/>
          <w:sz w:val="28"/>
          <w:szCs w:val="28"/>
        </w:rPr>
        <w:t>份,双方各执一份,具备同等法律效力。</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3.本合同自双方当事人签字或盖章之日起生效。</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4.本合同签订地点为</w:t>
      </w:r>
      <w:r>
        <w:rPr>
          <w:rFonts w:hint="eastAsia" w:ascii="仿宋_GB2312" w:hAnsi="仿宋" w:cs="仿宋"/>
          <w:sz w:val="28"/>
          <w:szCs w:val="28"/>
          <w:u w:val="single"/>
        </w:rPr>
        <w:t xml:space="preserve"> {城市} </w:t>
      </w:r>
      <w:r>
        <w:rPr>
          <w:rFonts w:hint="eastAsia" w:ascii="仿宋_GB2312" w:hAnsi="仿宋" w:cs="仿宋"/>
          <w:sz w:val="28"/>
          <w:szCs w:val="28"/>
        </w:rPr>
        <w:t>{</w:t>
      </w:r>
      <w:r>
        <w:rPr>
          <w:rFonts w:hint="eastAsia" w:ascii="仿宋_GB2312" w:hAnsi="仿宋" w:cs="仿宋"/>
          <w:sz w:val="28"/>
          <w:szCs w:val="28"/>
          <w:u w:val="single"/>
        </w:rPr>
        <w:t>区} {具体</w:t>
      </w:r>
      <w:r>
        <w:rPr>
          <w:rFonts w:hint="eastAsia" w:ascii="仿宋_GB2312" w:hAnsi="仿宋" w:cs="仿宋"/>
          <w:sz w:val="28"/>
          <w:szCs w:val="28"/>
        </w:rPr>
        <w:t>地</w:t>
      </w:r>
      <w:r>
        <w:rPr>
          <w:rFonts w:hint="eastAsia" w:ascii="仿宋_GB2312" w:hAnsi="仿宋" w:cs="仿宋"/>
          <w:sz w:val="28"/>
          <w:szCs w:val="28"/>
          <w:u w:val="single"/>
        </w:rPr>
        <w:t>点} 。</w:t>
      </w:r>
      <w:r>
        <w:rPr>
          <w:rFonts w:hint="eastAsia" w:ascii="仿宋_GB2312" w:hAnsi="仿宋" w:cs="仿宋"/>
          <w:sz w:val="28"/>
          <w:szCs w:val="28"/>
        </w:rPr>
      </w:r>
    </w:p>
    <w:p>
      <w:pPr>
        <w:spacing w:line="500" w:lineRule="exact"/>
        <w:ind w:firstLine="590" w:firstLineChars="200"/>
        <w:rPr>
          <w:rFonts w:hint="eastAsia" w:ascii="仿宋_GB2312" w:hAnsi="仿宋" w:cs="仿宋"/>
          <w:sz w:val="28"/>
          <w:szCs w:val="28"/>
        </w:rPr>
      </w:pP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{甲方（签章）}:                    {乙方（签章）}:</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 xml:space="preserve">法定代表人：{法定代表人}  </w:t>
        <w:br/>
        <w:t>法定代表人：{法定代表人}</w:t>
      </w:r>
    </w:p>
    <w:p>
      <w:pPr>
        <w:spacing w:line="500" w:lineRule="exact"/>
        <w:ind w:firstLine="590" w:firstLineChars="200"/>
        <w:rPr>
          <w:rFonts w:hint="eastAsia" w:ascii="仿宋_GB2312" w:hAnsi="仿宋" w:cs="仿宋"/>
          <w:sz w:val="28"/>
          <w:szCs w:val="28"/>
        </w:rPr>
      </w:pPr>
      <w:r>
        <w:rPr>
          <w:rFonts w:hint="eastAsia" w:ascii="仿宋_GB2312" w:hAnsi="仿宋" w:cs="仿宋"/>
          <w:sz w:val="28"/>
          <w:szCs w:val="28"/>
        </w:rPr>
        <w:t>或授权代理人（签字）：{签字}              或授权代理人（签字）：{签字}</w:t>
      </w:r>
    </w:p>
    <w:p>
      <w:pPr>
        <w:spacing w:line="500" w:lineRule="exact"/>
        <w:ind w:firstLine="590" w:firstLineChars="200"/>
        <w:rPr>
          <w:rFonts w:hint="eastAsia" w:ascii="仿宋_GB2312"/>
        </w:rPr>
      </w:pPr>
      <w:r>
        <w:rPr>
          <w:rFonts w:hint="eastAsia" w:ascii="仿宋_GB2312" w:hAnsi="仿宋" w:cs="仿宋"/>
          <w:sz w:val="28"/>
          <w:szCs w:val="28"/>
        </w:rPr>
        <w:t>{年}   {月}   {日}                       {年}   {月}   {日}</w:t>
      </w:r>
    </w:p>
    <w:sectPr>
      <w:headerReference r:id="rId3" w:type="first"/>
      <w:footerReference r:id="rId6" w:type="first"/>
      <w:footerReference r:id="rId4" w:type="default"/>
      <w:footerReference r:id="rId5" w:type="even"/>
      <w:pgSz w:w="11907" w:h="16840"/>
      <w:pgMar w:top="2098" w:right="1588" w:bottom="1814" w:left="1588" w:header="1701" w:footer="1418" w:gutter="0"/>
      <w:pgNumType w:start="1"/>
      <w:cols w:space="720" w:num="1"/>
      <w:titlePg/>
      <w:docGrid w:type="linesAndChars" w:linePitch="522" w:charSpace="32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auto"/>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hint="eastAsia" w:ascii="宋体" w:hAnsi="宋体" w:eastAsia="宋体"/>
        <w:sz w:val="28"/>
        <w:szCs w:val="28"/>
      </w:rPr>
    </w:pPr>
    <w:r>
      <w:rPr>
        <w:rStyle w:val="10"/>
        <w:rFonts w:hint="eastAsia" w:ascii="宋体" w:hAnsi="宋体" w:eastAsia="宋体"/>
        <w:sz w:val="28"/>
        <w:szCs w:val="28"/>
      </w:rPr>
      <w:t xml:space="preserve">— </w:t>
    </w:r>
    <w:r>
      <w:rPr>
        <w:rStyle w:val="10"/>
        <w:rFonts w:ascii="宋体" w:hAnsi="宋体" w:eastAsia="宋体"/>
        <w:sz w:val="28"/>
        <w:szCs w:val="28"/>
      </w:rPr>
      <w:fldChar w:fldCharType="begin"/>
    </w:r>
    <w:r>
      <w:rPr>
        <w:rStyle w:val="10"/>
        <w:rFonts w:ascii="宋体" w:hAnsi="宋体" w:eastAsia="宋体"/>
        <w:sz w:val="28"/>
        <w:szCs w:val="28"/>
      </w:rPr>
      <w:instrText xml:space="preserve">PAGE  </w:instrText>
    </w:r>
    <w:r>
      <w:rPr>
        <w:rStyle w:val="10"/>
        <w:rFonts w:ascii="宋体" w:hAnsi="宋体" w:eastAsia="宋体"/>
        <w:sz w:val="28"/>
        <w:szCs w:val="28"/>
      </w:rPr>
      <w:fldChar w:fldCharType="separate"/>
    </w:r>
    <w:r>
      <w:rPr>
        <w:rStyle w:val="10"/>
        <w:rFonts w:ascii="宋体" w:hAnsi="宋体" w:eastAsia="宋体"/>
        <w:sz w:val="28"/>
        <w:szCs w:val="28"/>
        <w:lang/>
      </w:rPr>
      <w:t>2</w:t>
    </w:r>
    <w:r>
      <w:rPr>
        <w:rStyle w:val="10"/>
        <w:rFonts w:ascii="宋体" w:hAnsi="宋体" w:eastAsia="宋体"/>
        <w:sz w:val="28"/>
        <w:szCs w:val="28"/>
      </w:rPr>
      <w:fldChar w:fldCharType="end"/>
    </w:r>
    <w:r>
      <w:rPr>
        <w:rStyle w:val="10"/>
        <w:rFonts w:hint="eastAsia" w:ascii="宋体" w:hAnsi="宋体" w:eastAsia="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5"/>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2286"/>
        <w:tab w:val="clear" w:pos="4153"/>
      </w:tabs>
      <w:pPrChange w:id="7" w:author="合同监管工作岗" w:date="2024-12-24T15:14:00Z">
        <w:pPr>
          <w:pStyle w:val="5"/>
        </w:pPr>
      </w:pPrChange>
    </w:pPr>
    <w:r>
      <w:rPr>
        <w:lang/>
      </w:rPr>
      <mc:AlternateContent>
        <mc:Choice Requires="wps">
          <w:drawing>
            <wp:anchor distT="0" distB="0" distL="114300" distR="114300" simplePos="0" relativeHeight="251662336" behindDoc="0" locked="0" layoutInCell="1" allowOverlap="1">
              <wp:simplePos x="0" y="0"/>
              <wp:positionH relativeFrom="column">
                <wp:posOffset>-262890</wp:posOffset>
              </wp:positionH>
              <wp:positionV relativeFrom="paragraph">
                <wp:posOffset>22225</wp:posOffset>
              </wp:positionV>
              <wp:extent cx="6085840" cy="0"/>
              <wp:effectExtent l="0" t="0" r="0" b="0"/>
              <wp:wrapNone/>
              <wp:docPr id="4" name="直线 23"/>
              <wp:cNvGraphicFramePr/>
              <a:graphic xmlns:a="http://schemas.openxmlformats.org/drawingml/2006/main">
                <a:graphicData uri="http://schemas.microsoft.com/office/word/2010/wordprocessingShape">
                  <wps:wsp>
                    <wps:cNvSpPr/>
                    <wps:spPr>
                      <a:xfrm>
                        <a:off x="0" y="0"/>
                        <a:ext cx="6085840" cy="0"/>
                      </a:xfrm>
                      <a:prstGeom prst="line">
                        <a:avLst/>
                      </a:prstGeom>
                      <a:ln w="9525" cap="flat" cmpd="sng">
                        <a:solidFill>
                          <a:srgbClr val="FFFFFF"/>
                        </a:solidFill>
                        <a:prstDash val="solid"/>
                        <a:headEnd type="none" w="med" len="med"/>
                        <a:tailEnd type="none" w="med" len="med"/>
                      </a:ln>
                    </wps:spPr>
                    <wps:bodyPr upright="1"/>
                  </wps:wsp>
                </a:graphicData>
              </a:graphic>
            </wp:anchor>
          </w:drawing>
        </mc:Choice>
        <mc:Fallback>
          <w:pict>
            <v:line id="直线 23" o:spid="_x0000_s1026" o:spt="20" style="position:absolute;left:0pt;margin-left:-20.7pt;margin-top:1.75pt;height:0pt;width:479.2pt;z-index:251662336;mso-width-relative:page;mso-height-relative:page;" filled="f" stroked="t" coordsize="21600,21600" o:gfxdata="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NW0hPW&#10;AAAABwEAAA8AAAAAAAAAAQAgAAAAIgAAAGRycy9kb3ducmV2LnhtbFBLAQIUABQAAAAIAIdO4kBG&#10;v5MY6QEAANwDAAAOAAAAAAAAAAEAIAAAACUBAABkcnMvZTJvRG9jLnhtbFBLBQYAAAAABgAGAFkB&#10;AACABQAAAAA=&#10;">
              <v:fill on="f" focussize="0,0"/>
              <v:stroke color="#FFFFFF" joinstyle="round"/>
              <v:imagedata o:title=""/>
              <o:lock v:ext="edit" aspectratio="f"/>
            </v:line>
          </w:pict>
        </mc:Fallback>
      </mc:AlternateContent>
    </w:r>
    <w:del w:id="8" w:author="合同监管工作岗" w:date="2024-12-24T15:14:00Z">
      <w:r>
        <w:rPr>
          <w:lang/>
        </w:rPr>
        <mc:AlternateContent>
          <mc:Choice Requires="wps">
            <w:drawing>
              <wp:anchor distT="0" distB="0" distL="114300" distR="114300" simplePos="0" relativeHeight="251661312" behindDoc="0" locked="0" layoutInCell="1" allowOverlap="1">
                <wp:simplePos x="0" y="0"/>
                <wp:positionH relativeFrom="column">
                  <wp:posOffset>-266700</wp:posOffset>
                </wp:positionH>
                <wp:positionV relativeFrom="paragraph">
                  <wp:posOffset>77470</wp:posOffset>
                </wp:positionV>
                <wp:extent cx="6096000" cy="0"/>
                <wp:effectExtent l="0" t="15875" r="0" b="22225"/>
                <wp:wrapNone/>
                <wp:docPr id="3" name="直线 22"/>
                <wp:cNvGraphicFramePr/>
                <a:graphic xmlns:a="http://schemas.openxmlformats.org/drawingml/2006/main">
                  <a:graphicData uri="http://schemas.microsoft.com/office/word/2010/wordprocessingShape">
                    <wps:wsp>
                      <wps:cNvSpPr/>
                      <wps:spPr>
                        <a:xfrm>
                          <a:off x="0" y="0"/>
                          <a:ext cx="6096000" cy="0"/>
                        </a:xfrm>
                        <a:prstGeom prst="line">
                          <a:avLst/>
                        </a:prstGeom>
                        <a:ln w="31750" cap="flat" cmpd="sng">
                          <a:solidFill>
                            <a:srgbClr val="FF0000"/>
                          </a:solidFill>
                          <a:prstDash val="solid"/>
                          <a:headEnd type="none" w="med" len="med"/>
                          <a:tailEnd type="none" w="med" len="med"/>
                        </a:ln>
                      </wps:spPr>
                      <wps:bodyPr upright="1"/>
                    </wps:wsp>
                  </a:graphicData>
                </a:graphic>
              </wp:anchor>
            </w:drawing>
          </mc:Choice>
          <mc:Fallback>
            <w:pict>
              <v:line id="直线 22" o:spid="_x0000_s1026" o:spt="20" style="position:absolute;left:0pt;margin-left:-21pt;margin-top:6.1pt;height:0pt;width:480pt;z-index:251661312;mso-width-relative:page;mso-height-relative:page;" filled="f" stroked="t" coordsize="21600,21600" o:gfxdata="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9d9SPX&#10;AAAACQEAAA8AAAAAAAAAAQAgAAAAIgAAAGRycy9kb3ducmV2LnhtbFBLAQIUABQAAAAIAIdO4kAE&#10;T6Lw6AEAAN0DAAAOAAAAAAAAAAEAIAAAACYBAABkcnMvZTJvRG9jLnhtbFBLBQYAAAAABgAGAFkB&#10;AACABQAAAAA=&#10;">
                <v:fill on="f" focussize="0,0"/>
                <v:stroke weight="2.5pt" color="#FF0000" joinstyle="round"/>
                <v:imagedata o:title=""/>
                <o:lock v:ext="edit" aspectratio="f"/>
              </v:line>
            </w:pict>
          </mc:Fallback>
        </mc:AlternateContent>
      </w:r>
    </w:de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del w:id="0" w:author="合同监管工作岗" w:date="2024-12-24T15:14:00Z"/>
        <w:rFonts w:hint="eastAsia" w:ascii="方正小标宋简体" w:eastAsia="方正小标宋简体"/>
        <w:color w:val="FF0000"/>
        <w:sz w:val="60"/>
        <w:szCs w:val="60"/>
      </w:rPr>
    </w:pPr>
    <w:del w:id="1" w:author="合同监管工作岗" w:date="2024-12-24T15:14:00Z">
      <w:r>
        <w:rPr>
          <w:rFonts w:hint="eastAsia" w:ascii="方正小标宋简体" w:eastAsia="方正小标宋简体"/>
          <w:color w:val="FF0000"/>
          <w:sz w:val="60"/>
          <w:szCs w:val="60"/>
        </w:rPr>
        <w:delText>山东省商务厅</w:delText>
      </w:r>
    </w:del>
  </w:p>
  <w:p>
    <w:pPr>
      <w:jc w:val="distribute"/>
    </w:pPr>
    <w:del w:id="2" w:author="合同监管工作岗" w:date="2024-12-24T15:14:00Z">
      <w:r>
        <w:rPr>
          <w:rFonts w:hint="eastAsia" w:ascii="方正小标宋简体" w:eastAsia="方正小标宋简体"/>
          <w:color w:val="FF0000"/>
          <w:sz w:val="60"/>
          <w:szCs w:val="60"/>
          <w:lang/>
        </w:rPr>
        <mc:AlternateContent>
          <mc:Choice Requires="wps">
            <w:drawing>
              <wp:anchor distT="0" distB="0" distL="114300" distR="114300" simplePos="0" relativeHeight="251660288" behindDoc="0" locked="0" layoutInCell="1" allowOverlap="1">
                <wp:simplePos x="0" y="0"/>
                <wp:positionH relativeFrom="column">
                  <wp:posOffset>-280035</wp:posOffset>
                </wp:positionH>
                <wp:positionV relativeFrom="paragraph">
                  <wp:posOffset>655955</wp:posOffset>
                </wp:positionV>
                <wp:extent cx="6076950" cy="0"/>
                <wp:effectExtent l="0" t="0" r="0" b="0"/>
                <wp:wrapNone/>
                <wp:docPr id="2" name="直线 21"/>
                <wp:cNvGraphicFramePr/>
                <a:graphic xmlns:a="http://schemas.openxmlformats.org/drawingml/2006/main">
                  <a:graphicData uri="http://schemas.microsoft.com/office/word/2010/wordprocessingShape">
                    <wps:wsp>
                      <wps:cNvSpPr/>
                      <wps:spPr>
                        <a:xfrm>
                          <a:off x="0" y="0"/>
                          <a:ext cx="6076950" cy="0"/>
                        </a:xfrm>
                        <a:prstGeom prst="line">
                          <a:avLst/>
                        </a:prstGeom>
                        <a:ln w="9525" cap="flat" cmpd="sng">
                          <a:solidFill>
                            <a:srgbClr val="FF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22.05pt;margin-top:51.65pt;height:0pt;width:478.5pt;z-index:251660288;mso-width-relative:page;mso-height-relative:page;" filled="f" stroked="t" coordsize="21600,21600" o:gfxdata="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7h74R&#10;1wAAAAsBAAAPAAAAAAAAAAEAIAAAACIAAABkcnMvZG93bnJldi54bWxQSwECFAAUAAAACACHTuJA&#10;jVK4gOkBAADcAwAADgAAAAAAAAABACAAAAAmAQAAZHJzL2Uyb0RvYy54bWxQSwUGAAAAAAYABgBZ&#10;AQAAgQUAAAAA&#10;">
                <v:fill on="f" focussize="0,0"/>
                <v:stroke color="#FF0000" joinstyle="round"/>
                <v:imagedata o:title=""/>
                <o:lock v:ext="edit" aspectratio="f"/>
              </v:line>
            </w:pict>
          </mc:Fallback>
        </mc:AlternateContent>
      </w:r>
    </w:del>
    <w:del w:id="4" w:author="合同监管工作岗" w:date="2024-12-24T15:14:00Z">
      <w:r>
        <w:rPr>
          <w:rFonts w:hint="eastAsia" w:ascii="方正小标宋简体" w:eastAsia="方正小标宋简体"/>
          <w:color w:val="FF0000"/>
          <w:sz w:val="60"/>
          <w:szCs w:val="60"/>
          <w:lang/>
        </w:rPr>
        <mc:AlternateContent>
          <mc:Choice Requires="wps">
            <w:drawing>
              <wp:anchor distT="0" distB="0" distL="114300" distR="114300" simplePos="0" relativeHeight="251659264" behindDoc="0" locked="0" layoutInCell="1" allowOverlap="1">
                <wp:simplePos x="0" y="0"/>
                <wp:positionH relativeFrom="column">
                  <wp:posOffset>-281940</wp:posOffset>
                </wp:positionH>
                <wp:positionV relativeFrom="paragraph">
                  <wp:posOffset>602615</wp:posOffset>
                </wp:positionV>
                <wp:extent cx="6083935" cy="0"/>
                <wp:effectExtent l="0" t="15875" r="12065" b="22225"/>
                <wp:wrapNone/>
                <wp:docPr id="1" name="直线 20"/>
                <wp:cNvGraphicFramePr/>
                <a:graphic xmlns:a="http://schemas.openxmlformats.org/drawingml/2006/main">
                  <a:graphicData uri="http://schemas.microsoft.com/office/word/2010/wordprocessingShape">
                    <wps:wsp>
                      <wps:cNvSpPr/>
                      <wps:spPr>
                        <a:xfrm>
                          <a:off x="0" y="0"/>
                          <a:ext cx="6083935" cy="0"/>
                        </a:xfrm>
                        <a:prstGeom prst="line">
                          <a:avLst/>
                        </a:prstGeom>
                        <a:ln w="31750" cap="flat" cmpd="sng">
                          <a:solidFill>
                            <a:srgbClr val="FF0000"/>
                          </a:solidFill>
                          <a:prstDash val="solid"/>
                          <a:headEnd type="none" w="med" len="med"/>
                          <a:tailEnd type="none" w="med" len="med"/>
                        </a:ln>
                      </wps:spPr>
                      <wps:bodyPr upright="1"/>
                    </wps:wsp>
                  </a:graphicData>
                </a:graphic>
              </wp:anchor>
            </w:drawing>
          </mc:Choice>
          <mc:Fallback>
            <w:pict>
              <v:line id="直线 20" o:spid="_x0000_s1026" o:spt="20" style="position:absolute;left:0pt;margin-left:-22.2pt;margin-top:47.45pt;height:0pt;width:479.05pt;z-index:251659264;mso-width-relative:page;mso-height-relative:page;" filled="f" stroked="t" coordsize="21600,21600" o:gfxdata="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amiNdoAAAAJAQAADwAAAAAAAAABACAAAAAiAAAAZHJzL2Rvd25yZXYueG1sUEsBAhQAFAAAAAgA&#10;h07iQOejU/TqAQAA3QMAAA4AAAAAAAAAAQAgAAAAKQEAAGRycy9lMm9Eb2MueG1sUEsFBgAAAAAG&#10;AAYAWQEAAIUFAAAAAA==&#10;">
                <v:fill on="f" focussize="0,0"/>
                <v:stroke weight="2.5pt" color="#FF0000" joinstyle="round"/>
                <v:imagedata o:title=""/>
                <o:lock v:ext="edit" aspectratio="f"/>
              </v:line>
            </w:pict>
          </mc:Fallback>
        </mc:AlternateContent>
      </w:r>
    </w:del>
    <w:del w:id="6" w:author="合同监管工作岗" w:date="2024-12-24T15:14:00Z">
      <w:r>
        <w:rPr>
          <w:rFonts w:hint="eastAsia" w:ascii="方正小标宋简体" w:eastAsia="方正小标宋简体"/>
          <w:color w:val="FF0000"/>
          <w:sz w:val="60"/>
          <w:szCs w:val="60"/>
        </w:rPr>
        <w:delText>山东省市场监督管理局</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75791C"/>
    <w:multiLevelType w:val="singleLevel"/>
    <w:tmpl w:val="3975791C"/>
    <w:lvl w:ilvl="0" w:tentative="0">
      <w:start w:val="1"/>
      <w:numFmt w:val="decimal"/>
      <w:suff w:val="nothing"/>
      <w:lvlText w:val="%1、"/>
      <w:lvlJc w:val="left"/>
      <w:rPr>
        <w:rFonts w:cs="Times New Roman"/>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合同监管工作岗">
    <w15:presenceInfo w15:providerId="None" w15:userId="合同监管工作岗"/>
  </w15:person>
  <w15:person w15:author="LY">
    <w15:presenceInfo w15:providerId="None" w15:userId="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drawingGridHorizontalSpacing w:val="168"/>
  <w:drawingGridVerticalSpacing w:val="261"/>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0F1"/>
    <w:rsid w:val="000418C6"/>
    <w:rsid w:val="00067E3C"/>
    <w:rsid w:val="00094CE0"/>
    <w:rsid w:val="000A4227"/>
    <w:rsid w:val="000B0C2D"/>
    <w:rsid w:val="000B4DEE"/>
    <w:rsid w:val="000D5EE2"/>
    <w:rsid w:val="000D67A0"/>
    <w:rsid w:val="00110DEF"/>
    <w:rsid w:val="001317B7"/>
    <w:rsid w:val="00133047"/>
    <w:rsid w:val="00192F82"/>
    <w:rsid w:val="001D728D"/>
    <w:rsid w:val="001E4249"/>
    <w:rsid w:val="001E4659"/>
    <w:rsid w:val="001E7B33"/>
    <w:rsid w:val="001E7C69"/>
    <w:rsid w:val="001F1114"/>
    <w:rsid w:val="001F2581"/>
    <w:rsid w:val="002501ED"/>
    <w:rsid w:val="00274F61"/>
    <w:rsid w:val="00285854"/>
    <w:rsid w:val="002B0F38"/>
    <w:rsid w:val="002C166F"/>
    <w:rsid w:val="002D0760"/>
    <w:rsid w:val="002D741C"/>
    <w:rsid w:val="002F7B51"/>
    <w:rsid w:val="003030F1"/>
    <w:rsid w:val="003044A4"/>
    <w:rsid w:val="00315E1E"/>
    <w:rsid w:val="00342DC1"/>
    <w:rsid w:val="003712CC"/>
    <w:rsid w:val="00371F61"/>
    <w:rsid w:val="003946F7"/>
    <w:rsid w:val="003A6090"/>
    <w:rsid w:val="003B0A8C"/>
    <w:rsid w:val="003C0390"/>
    <w:rsid w:val="004070DD"/>
    <w:rsid w:val="00445E3D"/>
    <w:rsid w:val="00497130"/>
    <w:rsid w:val="004C7DB0"/>
    <w:rsid w:val="004D0FAE"/>
    <w:rsid w:val="00512684"/>
    <w:rsid w:val="00513FB8"/>
    <w:rsid w:val="00514D7F"/>
    <w:rsid w:val="00545C50"/>
    <w:rsid w:val="00555848"/>
    <w:rsid w:val="00563573"/>
    <w:rsid w:val="0060204E"/>
    <w:rsid w:val="00622810"/>
    <w:rsid w:val="00626732"/>
    <w:rsid w:val="006313C5"/>
    <w:rsid w:val="00634EE7"/>
    <w:rsid w:val="00641EBA"/>
    <w:rsid w:val="00661671"/>
    <w:rsid w:val="00661A76"/>
    <w:rsid w:val="006627EC"/>
    <w:rsid w:val="00684934"/>
    <w:rsid w:val="00693722"/>
    <w:rsid w:val="006A31F8"/>
    <w:rsid w:val="00743554"/>
    <w:rsid w:val="00784A9B"/>
    <w:rsid w:val="007A43B6"/>
    <w:rsid w:val="007B085B"/>
    <w:rsid w:val="007B7445"/>
    <w:rsid w:val="007C5015"/>
    <w:rsid w:val="007D2AED"/>
    <w:rsid w:val="007D3CFC"/>
    <w:rsid w:val="007E65CD"/>
    <w:rsid w:val="00807F3F"/>
    <w:rsid w:val="008D6AB0"/>
    <w:rsid w:val="008E0FE2"/>
    <w:rsid w:val="008E5B8A"/>
    <w:rsid w:val="00925D16"/>
    <w:rsid w:val="009B0B17"/>
    <w:rsid w:val="009D5AB3"/>
    <w:rsid w:val="009F778A"/>
    <w:rsid w:val="00A2329F"/>
    <w:rsid w:val="00AD2FCA"/>
    <w:rsid w:val="00AF3F94"/>
    <w:rsid w:val="00B42125"/>
    <w:rsid w:val="00B7331C"/>
    <w:rsid w:val="00B76765"/>
    <w:rsid w:val="00B84188"/>
    <w:rsid w:val="00BC0C19"/>
    <w:rsid w:val="00BF2876"/>
    <w:rsid w:val="00BF4B45"/>
    <w:rsid w:val="00C13903"/>
    <w:rsid w:val="00C269CA"/>
    <w:rsid w:val="00D07515"/>
    <w:rsid w:val="00D177B2"/>
    <w:rsid w:val="00D243E0"/>
    <w:rsid w:val="00D24E06"/>
    <w:rsid w:val="00D43477"/>
    <w:rsid w:val="00DB58D7"/>
    <w:rsid w:val="00DC1B23"/>
    <w:rsid w:val="00DC744B"/>
    <w:rsid w:val="00DD3FA1"/>
    <w:rsid w:val="00E05CF4"/>
    <w:rsid w:val="00E10194"/>
    <w:rsid w:val="00E30111"/>
    <w:rsid w:val="00E43B12"/>
    <w:rsid w:val="00E64BF1"/>
    <w:rsid w:val="00E75DDF"/>
    <w:rsid w:val="00E80EC5"/>
    <w:rsid w:val="00EA7611"/>
    <w:rsid w:val="00ED10A6"/>
    <w:rsid w:val="00ED596D"/>
    <w:rsid w:val="00F028DC"/>
    <w:rsid w:val="00F57426"/>
    <w:rsid w:val="00F57509"/>
    <w:rsid w:val="00FA0140"/>
    <w:rsid w:val="00FA710E"/>
    <w:rsid w:val="00FC6296"/>
    <w:rsid w:val="0680593D"/>
    <w:rsid w:val="12471A96"/>
    <w:rsid w:val="27593C97"/>
    <w:rsid w:val="28CC399E"/>
    <w:rsid w:val="2B443A53"/>
    <w:rsid w:val="3AAB7554"/>
    <w:rsid w:val="4040593E"/>
    <w:rsid w:val="433E741C"/>
    <w:rsid w:val="52606270"/>
    <w:rsid w:val="52B502AD"/>
    <w:rsid w:val="5B696189"/>
    <w:rsid w:val="6FE100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24"/>
      <w:lang w:val="en-US" w:eastAsia="zh-CN" w:bidi="ar-SA"/>
    </w:rPr>
  </w:style>
  <w:style w:type="paragraph" w:styleId="2">
    <w:name w:val="heading 1"/>
    <w:basedOn w:val="1"/>
    <w:link w:val="12"/>
    <w:qFormat/>
    <w:uiPriority w:val="0"/>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style>
  <w:style w:type="paragraph" w:styleId="3">
    <w:name w:val="Body Text"/>
    <w:basedOn w:val="1"/>
    <w:uiPriority w:val="0"/>
    <w:rPr>
      <w:rFonts w:eastAsia="宋体"/>
      <w:szCs w:val="20"/>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adjustRightInd w:val="0"/>
      <w:snapToGrid w:val="0"/>
      <w:spacing w:after="200"/>
      <w:jc w:val="left"/>
    </w:pPr>
    <w:rPr>
      <w:rFonts w:ascii="宋体" w:hAnsi="宋体" w:eastAsia="微软雅黑" w:cs="宋体"/>
      <w:kern w:val="0"/>
      <w:sz w:val="24"/>
    </w:rPr>
  </w:style>
  <w:style w:type="character" w:styleId="10">
    <w:name w:val="page number"/>
    <w:basedOn w:val="9"/>
    <w:uiPriority w:val="0"/>
  </w:style>
  <w:style w:type="character" w:styleId="11">
    <w:name w:val="Hyperlink"/>
    <w:basedOn w:val="9"/>
    <w:uiPriority w:val="0"/>
    <w:rPr>
      <w:color w:val="0000FF"/>
      <w:u w:val="single"/>
    </w:rPr>
  </w:style>
  <w:style w:type="character" w:customStyle="1" w:styleId="12">
    <w:name w:val=" Char Char2"/>
    <w:basedOn w:val="9"/>
    <w:link w:val="2"/>
    <w:uiPriority w:val="0"/>
    <w:rPr>
      <w:rFonts w:ascii="宋体" w:hAnsi="宋体" w:eastAsia="宋体" w:cs="宋体"/>
      <w:b/>
      <w:bCs/>
      <w:kern w:val="36"/>
      <w:sz w:val="48"/>
      <w:szCs w:val="4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2659</Words>
  <Characters>2730</Characters>
  <Lines>28</Lines>
  <Paragraphs>7</Paragraphs>
  <TotalTime>22</TotalTime>
  <ScaleCrop>false</ScaleCrop>
  <LinksUpToDate>false</LinksUpToDate>
  <CharactersWithSpaces>3677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2024-10-30T01:27:00Z</dcterms:created>
  <dc:creator>陈梅英</dc:creator>
  <cp:lastModifiedBy>合同监管工作岗</cp:lastModifiedBy>
  <cp:lastPrinted>2024-10-30T01:26:00Z</cp:lastPrinted>
  <dcterms:modified xsi:type="dcterms:W3CDTF">2024-12-24T07:39:05Z</dcterms:modified>
  <dc:title>山东省对外贸易经济合作厅</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55BD8EB6E54448B49FE204BC042B34A2_12</vt:lpwstr>
  </property>
</Properties>
</file>