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67" w:start="-359" w:end="-449"/>
        <w:jc w:val="center"/>
        <w:rPr>
          <w:rFonts w:ascii="华文中宋" w:hAnsi="华文中宋" w:eastAsia="华文中宋" w:cs="华文中宋"/>
          <w:b/>
          <w:color w:val="000000"/>
          <w:sz w:val="72"/>
          <w:szCs w:val="72"/>
          <w:del w:id="3" w:author="袁弘信" w:date="2022-02-17T11:22:00Z"/>
        </w:rPr>
      </w:pPr>
      <w:ins w:id="0" w:author="袁弘信" w:date="2022-02-17T11:22:00Z">
        <w:r>
          <w:rPr>
            <w:rFonts w:eastAsia="华文中宋" w:cs="Times New Roman"/>
            <w:b/>
            <w:color w:val="000000"/>
            <w:sz w:val="28"/>
            <w:szCs w:val="28"/>
          </w:rPr>
          <w:t>JF-2011-05</w:t>
        </w:r>
      </w:ins>
      <w:ins w:id="1" w:author="袁弘信" w:date="2022-02-17T11:22:00Z">
        <w:r>
          <w:rPr>
            <w:rFonts w:eastAsia="华文中宋" w:cs="Times New Roman"/>
            <w:b/>
            <w:color w:val="000000"/>
            <w:sz w:val="28"/>
            <w:szCs w:val="28"/>
            <w:lang w:val="en-US" w:eastAsia="zh-CN"/>
          </w:rPr>
          <w:t>4</w:t>
        </w:r>
      </w:ins>
      <w:del w:id="2" w:author="袁弘信" w:date="2022-02-17T11:22:00Z">
        <w:r>
          <w:rPr>
            <w:rFonts w:ascii="华文中宋" w:hAnsi="华文中宋" w:cs="华文中宋" w:eastAsia="华文中宋"/>
            <w:b/>
            <w:color w:val="000000"/>
            <w:sz w:val="72"/>
            <w:szCs w:val="72"/>
          </w:rPr>
          <w:delText>天津市工商行政管理局文件</w:delText>
        </w:r>
      </w:del>
    </w:p>
    <w:p>
      <w:pPr>
        <w:pStyle w:val="Normal"/>
        <w:widowControl w:val="false"/>
        <w:bidi w:val="0"/>
        <w:ind w:firstLine="67" w:start="-359" w:end="-449"/>
        <w:jc w:val="center"/>
        <w:rPr>
          <w:rFonts w:ascii="仿宋_GB2312;仿宋" w:hAnsi="仿宋_GB2312;仿宋" w:eastAsia="仿宋_GB2312;仿宋" w:cs="华文中宋"/>
          <w:b/>
          <w:color w:val="000000"/>
          <w:sz w:val="32"/>
          <w:szCs w:val="32"/>
          <w:del w:id="5" w:author="袁弘信" w:date="2022-02-17T11:22:00Z"/>
        </w:rPr>
      </w:pPr>
      <w:del w:id="4" w:author="袁弘信" w:date="2022-02-17T11:22:00Z">
        <w:r>
          <w:rPr>
            <w:rFonts w:eastAsia="仿宋_GB2312;仿宋" w:cs="华文中宋" w:ascii="仿宋_GB2312;仿宋" w:hAnsi="仿宋_GB2312;仿宋"/>
            <w:b/>
            <w:color w:val="000000"/>
            <w:sz w:val="32"/>
            <w:szCs w:val="32"/>
          </w:rPr>
        </w:r>
      </w:del>
    </w:p>
    <w:p>
      <w:pPr>
        <w:pStyle w:val="Normal"/>
        <w:widowControl w:val="false"/>
        <w:bidi w:val="0"/>
        <w:ind w:firstLine="67" w:start="-359" w:end="-449"/>
        <w:jc w:val="center"/>
        <w:rPr>
          <w:rFonts w:ascii="仿宋_GB2312;仿宋" w:hAnsi="仿宋_GB2312;仿宋" w:eastAsia="仿宋_GB2312;仿宋" w:cs="华文中宋"/>
          <w:color w:val="000000"/>
          <w:sz w:val="32"/>
          <w:szCs w:val="32"/>
          <w:del w:id="7" w:author="袁弘信" w:date="2022-02-17T11:22:00Z"/>
        </w:rPr>
      </w:pPr>
      <w:del w:id="6" w:author="袁弘信" w:date="2022-02-17T11:22:00Z">
        <w:r>
          <w:rPr>
            <w:rFonts w:eastAsia="仿宋_GB2312;仿宋" w:cs="华文中宋" w:ascii="仿宋_GB2312;仿宋" w:hAnsi="仿宋_GB2312;仿宋"/>
            <w:color w:val="000000"/>
            <w:sz w:val="32"/>
            <w:szCs w:val="32"/>
          </w:rPr>
        </w:r>
      </w:del>
    </w:p>
    <w:p>
      <w:pPr>
        <w:pStyle w:val="Normal"/>
        <w:widowControl w:val="false"/>
        <w:bidi w:val="0"/>
        <w:ind w:firstLine="67" w:start="-359" w:end="-449"/>
        <w:jc w:val="center"/>
        <w:rPr>
          <w:rFonts w:ascii="仿宋_GB2312;仿宋" w:hAnsi="仿宋_GB2312;仿宋" w:eastAsia="仿宋_GB2312;仿宋" w:cs="华文仿宋"/>
          <w:color w:val="000000"/>
          <w:sz w:val="32"/>
          <w:szCs w:val="32"/>
          <w:del w:id="14" w:author="袁弘信" w:date="2022-02-17T11:22:00Z"/>
        </w:rPr>
      </w:pPr>
      <w:del w:id="8" w:author="袁弘信" w:date="2022-02-17T11:22:00Z">
        <w:r>
          <mc:AlternateContent>
            <mc:Choice Requires="wps">
              <w:drawing>
                <wp:anchor behindDoc="0" distT="0" distB="0" distL="114935" distR="114935" simplePos="0" locked="0" layoutInCell="1" allowOverlap="1" relativeHeight="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396240</wp:posOffset>
                  </wp:positionV>
                  <wp:extent cx="5600700" cy="0"/>
                  <wp:effectExtent l="0" t="9525" r="0" b="9525"/>
                  <wp:wrapNone/>
                  <wp:docPr id="1" name="直线 2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60088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ff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0pt,31.2pt" to="440.95pt,31.2pt" ID="直线 2" stroked="t" o:allowincell="f" style="position:absolute">
                  <v:stroke color="red" weight="19080" joinstyle="miter" endcap="flat"/>
                  <v:fill o:detectmouseclick="t" on="false"/>
                  <w10:wrap type="none"/>
                </v:line>
              </w:pict>
            </mc:Fallback>
          </mc:AlternateContent>
        </w:r>
      </w:del>
      <w:del w:id="9" w:author="袁弘信" w:date="2022-02-17T11:22:00Z">
        <w:r>
          <w:rPr>
            <w:rFonts w:ascii="仿宋_GB2312;仿宋" w:hAnsi="仿宋_GB2312;仿宋" w:cs="华文仿宋" w:eastAsia="仿宋_GB2312;仿宋"/>
            <w:color w:val="000000"/>
            <w:sz w:val="32"/>
            <w:szCs w:val="32"/>
          </w:rPr>
          <w:delText>津工商市字〔</w:delText>
        </w:r>
      </w:del>
      <w:del w:id="10" w:author="袁弘信" w:date="2022-02-17T11:22:00Z">
        <w:r>
          <w:rPr>
            <w:rFonts w:eastAsia="仿宋_GB2312;仿宋" w:cs="华文仿宋" w:ascii="仿宋_GB2312;仿宋" w:hAnsi="仿宋_GB2312;仿宋"/>
            <w:color w:val="000000"/>
            <w:sz w:val="32"/>
            <w:szCs w:val="32"/>
          </w:rPr>
          <w:delText>2011</w:delText>
        </w:r>
      </w:del>
      <w:del w:id="11" w:author="袁弘信" w:date="2022-02-17T11:22:00Z">
        <w:r>
          <w:rPr>
            <w:rFonts w:ascii="仿宋_GB2312;仿宋" w:hAnsi="仿宋_GB2312;仿宋" w:cs="华文仿宋" w:eastAsia="仿宋_GB2312;仿宋"/>
            <w:color w:val="000000"/>
            <w:sz w:val="32"/>
            <w:szCs w:val="32"/>
          </w:rPr>
          <w:delText>〕</w:delText>
        </w:r>
      </w:del>
      <w:del w:id="12" w:author="袁弘信" w:date="2022-02-17T11:22:00Z">
        <w:r>
          <w:rPr>
            <w:rFonts w:eastAsia="仿宋_GB2312;仿宋" w:cs="华文仿宋" w:ascii="仿宋_GB2312;仿宋" w:hAnsi="仿宋_GB2312;仿宋"/>
            <w:color w:val="000000"/>
            <w:sz w:val="32"/>
            <w:szCs w:val="32"/>
          </w:rPr>
          <w:delText>25</w:delText>
        </w:r>
      </w:del>
      <w:del w:id="13" w:author="袁弘信" w:date="2022-02-17T11:22:00Z">
        <w:r>
          <w:rPr>
            <w:rFonts w:ascii="仿宋_GB2312;仿宋" w:hAnsi="仿宋_GB2312;仿宋" w:cs="华文仿宋" w:eastAsia="仿宋_GB2312;仿宋"/>
            <w:color w:val="000000"/>
            <w:sz w:val="32"/>
            <w:szCs w:val="32"/>
          </w:rPr>
          <w:delText>号</w:delText>
        </w:r>
      </w:del>
    </w:p>
    <w:p>
      <w:pPr>
        <w:pStyle w:val="Normal"/>
        <w:widowControl w:val="false"/>
        <w:bidi w:val="0"/>
        <w:spacing w:lineRule="auto" w:line="240"/>
        <w:ind w:firstLine="67" w:start="-359" w:end="-449"/>
        <w:jc w:val="center"/>
        <w:rPr>
          <w:rFonts w:ascii="仿宋_GB2312;仿宋" w:hAnsi="仿宋_GB2312;仿宋" w:eastAsia="仿宋_GB2312;仿宋" w:cs="华文仿宋"/>
          <w:color w:val="000000"/>
          <w:sz w:val="32"/>
          <w:szCs w:val="32"/>
          <w:del w:id="16" w:author="袁弘信" w:date="2022-02-17T11:22:00Z"/>
        </w:rPr>
      </w:pPr>
      <w:del w:id="15" w:author="袁弘信" w:date="2022-02-17T11:22:00Z">
        <w:r>
          <w:rPr>
            <w:rFonts w:eastAsia="仿宋_GB2312;仿宋" w:cs="华文仿宋" w:ascii="仿宋_GB2312;仿宋" w:hAnsi="仿宋_GB2312;仿宋"/>
            <w:color w:val="000000"/>
            <w:sz w:val="32"/>
            <w:szCs w:val="32"/>
          </w:rPr>
        </w:r>
      </w:del>
    </w:p>
    <w:p>
      <w:pPr>
        <w:pStyle w:val="Normal"/>
        <w:widowControl w:val="false"/>
        <w:bidi w:val="0"/>
        <w:spacing w:lineRule="auto" w:line="240"/>
        <w:ind w:firstLine="67" w:start="-359" w:end="-449"/>
        <w:jc w:val="center"/>
        <w:rPr>
          <w:rFonts w:ascii="仿宋_GB2312;仿宋" w:hAnsi="仿宋_GB2312;仿宋" w:eastAsia="仿宋_GB2312;仿宋" w:cs="华文仿宋"/>
          <w:color w:val="000000"/>
          <w:sz w:val="32"/>
          <w:szCs w:val="32"/>
          <w:del w:id="18" w:author="袁弘信" w:date="2022-02-17T11:22:00Z"/>
        </w:rPr>
      </w:pPr>
      <w:del w:id="17" w:author="袁弘信" w:date="2022-02-17T11:22:00Z">
        <w:r>
          <w:rPr>
            <w:rFonts w:eastAsia="仿宋_GB2312;仿宋" w:cs="华文仿宋" w:ascii="仿宋_GB2312;仿宋" w:hAnsi="仿宋_GB2312;仿宋"/>
            <w:color w:val="000000"/>
            <w:sz w:val="32"/>
            <w:szCs w:val="32"/>
          </w:rPr>
        </w:r>
      </w:del>
    </w:p>
    <w:p>
      <w:pPr>
        <w:pStyle w:val="Normal"/>
        <w:widowControl w:val="false"/>
        <w:bidi w:val="0"/>
        <w:spacing w:lineRule="auto" w:line="240"/>
        <w:ind w:firstLine="67" w:start="-359" w:end="-449"/>
        <w:jc w:val="center"/>
        <w:rPr>
          <w:rFonts w:ascii="方正小标宋简体" w:hAnsi="方正小标宋简体" w:eastAsia="方正小标宋简体" w:cs="新宋体"/>
          <w:bCs/>
          <w:color w:val="000000"/>
          <w:sz w:val="44"/>
          <w:szCs w:val="44"/>
          <w:del w:id="20" w:author="袁弘信" w:date="2022-02-17T11:22:00Z"/>
        </w:rPr>
      </w:pPr>
      <w:del w:id="19" w:author="袁弘信" w:date="2022-02-17T11:22:00Z">
        <w:r>
          <w:rPr>
            <w:rFonts w:ascii="方正小标宋简体" w:hAnsi="方正小标宋简体" w:cs="新宋体" w:eastAsia="方正小标宋简体"/>
            <w:bCs/>
            <w:color w:val="000000"/>
            <w:sz w:val="44"/>
            <w:szCs w:val="44"/>
          </w:rPr>
          <w:delText>关于推行天津市美容美发预付服务合同</w:delText>
        </w:r>
      </w:del>
    </w:p>
    <w:p>
      <w:pPr>
        <w:pStyle w:val="Normal"/>
        <w:widowControl w:val="false"/>
        <w:bidi w:val="0"/>
        <w:spacing w:lineRule="auto" w:line="240"/>
        <w:ind w:firstLine="67" w:start="-359" w:end="-449"/>
        <w:jc w:val="center"/>
        <w:rPr>
          <w:rFonts w:ascii="方正小标宋简体" w:hAnsi="方正小标宋简体" w:eastAsia="方正小标宋简体" w:cs="新宋体"/>
          <w:bCs/>
          <w:color w:val="000000"/>
          <w:sz w:val="44"/>
          <w:szCs w:val="44"/>
          <w:del w:id="22" w:author="袁弘信" w:date="2022-02-17T11:22:00Z"/>
        </w:rPr>
      </w:pPr>
      <w:del w:id="21" w:author="袁弘信" w:date="2022-02-17T11:22:00Z">
        <w:r>
          <w:rPr>
            <w:rFonts w:ascii="方正小标宋简体" w:hAnsi="方正小标宋简体" w:cs="新宋体" w:eastAsia="方正小标宋简体"/>
            <w:bCs/>
            <w:color w:val="000000"/>
            <w:sz w:val="44"/>
            <w:szCs w:val="44"/>
          </w:rPr>
          <w:delText>示范文本的通知</w:delText>
        </w:r>
      </w:del>
    </w:p>
    <w:p>
      <w:pPr>
        <w:pStyle w:val="Normal"/>
        <w:widowControl w:val="false"/>
        <w:bidi w:val="0"/>
        <w:spacing w:lineRule="auto" w:line="240"/>
        <w:ind w:firstLine="67" w:start="-359" w:end="-449"/>
        <w:jc w:val="center"/>
        <w:rPr>
          <w:rFonts w:ascii="宋体" w:hAnsi="宋体" w:eastAsia="方正小标宋简体" w:cs="宋体"/>
          <w:bCs/>
          <w:color w:val="000000"/>
          <w:sz w:val="36"/>
          <w:szCs w:val="36"/>
          <w:del w:id="24" w:author="袁弘信" w:date="2022-02-17T11:22:00Z"/>
        </w:rPr>
      </w:pPr>
      <w:del w:id="23" w:author="袁弘信" w:date="2022-02-17T11:22:00Z">
        <w:r>
          <w:rPr>
            <w:rFonts w:eastAsia="方正小标宋简体" w:cs="宋体" w:ascii="宋体" w:hAnsi="宋体"/>
            <w:bCs/>
            <w:color w:val="000000"/>
            <w:sz w:val="36"/>
            <w:szCs w:val="36"/>
          </w:rPr>
        </w:r>
      </w:del>
    </w:p>
    <w:p>
      <w:pPr>
        <w:pStyle w:val="Normal"/>
        <w:widowControl w:val="false"/>
        <w:bidi w:val="0"/>
        <w:spacing w:lineRule="auto" w:line="240"/>
        <w:ind w:firstLine="67" w:start="-359" w:end="-449"/>
        <w:jc w:val="center"/>
        <w:rPr>
          <w:rFonts w:ascii="仿宋_GB2312;仿宋" w:hAnsi="仿宋_GB2312;仿宋" w:eastAsia="仿宋_GB2312;仿宋" w:cs="宋体"/>
          <w:bCs/>
          <w:color w:val="000000"/>
          <w:sz w:val="32"/>
          <w:szCs w:val="32"/>
          <w:del w:id="28" w:author="袁弘信" w:date="2022-02-17T11:22:00Z"/>
        </w:rPr>
      </w:pPr>
      <w:del w:id="25" w:author="袁弘信" w:date="2022-02-17T11:22:00Z">
        <w:r>
          <w:rPr>
            <w:rFonts w:ascii="仿宋_GB2312;仿宋" w:hAnsi="仿宋_GB2312;仿宋" w:cs="宋体" w:eastAsia="仿宋_GB2312;仿宋"/>
            <w:bCs/>
            <w:color w:val="000000"/>
            <w:sz w:val="32"/>
            <w:szCs w:val="32"/>
          </w:rPr>
          <w:delText>各工商分局</w:delText>
        </w:r>
      </w:del>
      <w:del w:id="26" w:author="袁弘信" w:date="2022-02-17T11:22:00Z">
        <w:r>
          <w:rPr>
            <w:rFonts w:eastAsia="仿宋_GB2312;仿宋" w:cs="宋体" w:ascii="仿宋_GB2312;仿宋" w:hAnsi="仿宋_GB2312;仿宋"/>
            <w:bCs/>
            <w:color w:val="000000"/>
            <w:sz w:val="32"/>
            <w:szCs w:val="32"/>
          </w:rPr>
          <w:delText>,</w:delText>
        </w:r>
      </w:del>
      <w:del w:id="27" w:author="袁弘信" w:date="2022-02-17T11:22:00Z">
        <w:r>
          <w:rPr>
            <w:rFonts w:ascii="仿宋_GB2312;仿宋" w:hAnsi="仿宋_GB2312;仿宋" w:cs="宋体" w:eastAsia="仿宋_GB2312;仿宋"/>
            <w:bCs/>
            <w:color w:val="000000"/>
            <w:sz w:val="32"/>
            <w:szCs w:val="32"/>
          </w:rPr>
          <w:delText>滨海新区工商局：</w:delText>
        </w:r>
      </w:del>
    </w:p>
    <w:p>
      <w:pPr>
        <w:pStyle w:val="Normal"/>
        <w:widowControl w:val="false"/>
        <w:bidi w:val="0"/>
        <w:spacing w:lineRule="auto" w:line="240"/>
        <w:ind w:firstLine="67" w:start="-359" w:end="-449"/>
        <w:jc w:val="center"/>
        <w:rPr>
          <w:rFonts w:ascii="仿宋_GB2312;仿宋" w:hAnsi="仿宋_GB2312;仿宋" w:eastAsia="仿宋_GB2312;仿宋" w:cs="宋体"/>
          <w:bCs/>
          <w:color w:val="000000"/>
          <w:sz w:val="32"/>
          <w:szCs w:val="32"/>
          <w:del w:id="38" w:author="袁弘信" w:date="2022-02-17T11:22:00Z"/>
        </w:rPr>
      </w:pPr>
      <w:del w:id="29" w:author="袁弘信" w:date="2022-02-17T11:22:00Z">
        <w:r>
          <w:rPr>
            <w:rFonts w:ascii="仿宋_GB2312;仿宋" w:hAnsi="仿宋_GB2312;仿宋" w:cs="宋体" w:eastAsia="仿宋_GB2312;仿宋"/>
            <w:bCs/>
            <w:color w:val="000000"/>
            <w:sz w:val="32"/>
            <w:szCs w:val="32"/>
          </w:rPr>
          <w:delText>为了加强我市美容美发预付服务交易行为的规范化管理，维护美容美发预付服务合同双方当事人的合法权益，现将制定的《天津市美容美发预付服务合同》（</w:delText>
        </w:r>
      </w:del>
      <w:del w:id="30" w:author="袁弘信" w:date="2022-02-17T11:22:00Z">
        <w:r>
          <w:rPr>
            <w:rFonts w:eastAsia="仿宋_GB2312;仿宋" w:cs="宋体" w:ascii="仿宋_GB2312;仿宋" w:hAnsi="仿宋_GB2312;仿宋"/>
            <w:bCs/>
            <w:color w:val="000000"/>
            <w:sz w:val="32"/>
            <w:szCs w:val="32"/>
          </w:rPr>
          <w:delText>JF-2011-054</w:delText>
        </w:r>
      </w:del>
      <w:del w:id="31" w:author="袁弘信" w:date="2022-02-17T11:22:00Z">
        <w:r>
          <w:rPr>
            <w:rFonts w:ascii="仿宋_GB2312;仿宋" w:hAnsi="仿宋_GB2312;仿宋" w:cs="宋体" w:eastAsia="仿宋_GB2312;仿宋"/>
            <w:bCs/>
            <w:color w:val="000000"/>
            <w:sz w:val="32"/>
            <w:szCs w:val="32"/>
          </w:rPr>
          <w:delText>）印发给你们。自</w:delText>
        </w:r>
      </w:del>
      <w:del w:id="32" w:author="袁弘信" w:date="2022-02-17T11:22:00Z">
        <w:r>
          <w:rPr>
            <w:rFonts w:eastAsia="仿宋_GB2312;仿宋" w:cs="宋体" w:ascii="仿宋_GB2312;仿宋" w:hAnsi="仿宋_GB2312;仿宋"/>
            <w:bCs/>
            <w:color w:val="000000"/>
            <w:sz w:val="32"/>
            <w:szCs w:val="32"/>
          </w:rPr>
          <w:delText>2011</w:delText>
        </w:r>
      </w:del>
      <w:del w:id="33" w:author="袁弘信" w:date="2022-02-17T11:22:00Z">
        <w:r>
          <w:rPr>
            <w:rFonts w:ascii="仿宋_GB2312;仿宋" w:hAnsi="仿宋_GB2312;仿宋" w:cs="宋体" w:eastAsia="仿宋_GB2312;仿宋"/>
            <w:bCs/>
            <w:color w:val="000000"/>
            <w:sz w:val="32"/>
            <w:szCs w:val="32"/>
          </w:rPr>
          <w:delText>年</w:delText>
        </w:r>
      </w:del>
      <w:del w:id="34" w:author="袁弘信" w:date="2022-02-17T11:22:00Z">
        <w:r>
          <w:rPr>
            <w:rFonts w:eastAsia="仿宋_GB2312;仿宋" w:cs="宋体" w:ascii="仿宋_GB2312;仿宋" w:hAnsi="仿宋_GB2312;仿宋"/>
            <w:bCs/>
            <w:color w:val="000000"/>
            <w:sz w:val="32"/>
            <w:szCs w:val="32"/>
          </w:rPr>
          <w:delText>11</w:delText>
        </w:r>
      </w:del>
      <w:del w:id="35" w:author="袁弘信" w:date="2022-02-17T11:22:00Z">
        <w:r>
          <w:rPr>
            <w:rFonts w:ascii="仿宋_GB2312;仿宋" w:hAnsi="仿宋_GB2312;仿宋" w:cs="宋体" w:eastAsia="仿宋_GB2312;仿宋"/>
            <w:bCs/>
            <w:color w:val="000000"/>
            <w:sz w:val="32"/>
            <w:szCs w:val="32"/>
          </w:rPr>
          <w:delText>月</w:delText>
        </w:r>
      </w:del>
      <w:del w:id="36" w:author="袁弘信" w:date="2022-02-17T11:22:00Z">
        <w:r>
          <w:rPr>
            <w:rFonts w:eastAsia="仿宋_GB2312;仿宋" w:cs="宋体" w:ascii="仿宋_GB2312;仿宋" w:hAnsi="仿宋_GB2312;仿宋"/>
            <w:bCs/>
            <w:color w:val="000000"/>
            <w:sz w:val="32"/>
            <w:szCs w:val="32"/>
          </w:rPr>
          <w:delText>1</w:delText>
        </w:r>
      </w:del>
      <w:del w:id="37" w:author="袁弘信" w:date="2022-02-17T11:22:00Z">
        <w:r>
          <w:rPr>
            <w:rFonts w:ascii="仿宋_GB2312;仿宋" w:hAnsi="仿宋_GB2312;仿宋" w:cs="宋体" w:eastAsia="仿宋_GB2312;仿宋"/>
            <w:bCs/>
            <w:color w:val="000000"/>
            <w:sz w:val="32"/>
            <w:szCs w:val="32"/>
          </w:rPr>
          <w:delText>日起推行使用。</w:delText>
        </w:r>
      </w:del>
    </w:p>
    <w:p>
      <w:pPr>
        <w:pStyle w:val="Normal"/>
        <w:widowControl w:val="false"/>
        <w:bidi w:val="0"/>
        <w:spacing w:lineRule="auto" w:line="240"/>
        <w:ind w:firstLine="67" w:start="-359" w:end="-449"/>
        <w:jc w:val="center"/>
        <w:rPr>
          <w:rFonts w:ascii="仿宋_GB2312;仿宋" w:hAnsi="仿宋_GB2312;仿宋" w:eastAsia="仿宋_GB2312;仿宋" w:cs="宋体"/>
          <w:bCs/>
          <w:color w:val="000000"/>
          <w:sz w:val="32"/>
          <w:szCs w:val="32"/>
          <w:del w:id="40" w:author="袁弘信" w:date="2022-02-17T11:22:00Z"/>
        </w:rPr>
      </w:pPr>
      <w:del w:id="39" w:author="袁弘信" w:date="2022-02-17T11:22:00Z">
        <w:r>
          <w:rPr>
            <w:rFonts w:ascii="仿宋_GB2312;仿宋" w:hAnsi="仿宋_GB2312;仿宋" w:cs="宋体" w:eastAsia="仿宋_GB2312;仿宋"/>
            <w:bCs/>
            <w:color w:val="000000"/>
            <w:sz w:val="32"/>
            <w:szCs w:val="32"/>
          </w:rPr>
          <w:delText>各单位接到本文件后，要熟悉和把握该合同文本的主要内涵和重点事项，积极引导、推动该文本的实际使用。在推行使用中有何问题，请及时反馈市局市场（合同）处。</w:delText>
        </w:r>
      </w:del>
    </w:p>
    <w:p>
      <w:pPr>
        <w:pStyle w:val="Normal"/>
        <w:widowControl w:val="false"/>
        <w:bidi w:val="0"/>
        <w:spacing w:lineRule="auto" w:line="240"/>
        <w:ind w:firstLine="67" w:start="-359" w:end="-449"/>
        <w:jc w:val="center"/>
        <w:rPr>
          <w:rFonts w:ascii="仿宋_GB2312;仿宋" w:hAnsi="仿宋_GB2312;仿宋" w:eastAsia="仿宋_GB2312;仿宋" w:cs="宋体"/>
          <w:color w:val="000000"/>
          <w:sz w:val="32"/>
          <w:szCs w:val="32"/>
          <w:del w:id="44" w:author="袁弘信" w:date="2022-02-17T11:22:00Z"/>
        </w:rPr>
      </w:pPr>
      <w:del w:id="41" w:author="袁弘信" w:date="2022-02-17T11:22:00Z">
        <w:r>
          <w:drawing>
            <wp:anchor behindDoc="0" distT="0" distB="0" distL="114935" distR="114935" simplePos="0" locked="0" layoutInCell="1" allowOverlap="1" relativeHeight="11">
              <wp:simplePos x="0" y="0"/>
              <wp:positionH relativeFrom="column">
                <wp:posOffset>2757805</wp:posOffset>
              </wp:positionH>
              <wp:positionV relativeFrom="paragraph">
                <wp:posOffset>160020</wp:posOffset>
              </wp:positionV>
              <wp:extent cx="1580515" cy="1579880"/>
              <wp:effectExtent l="0" t="0" r="0" b="0"/>
              <wp:wrapNone/>
              <wp:docPr id="2" name="图片 6" descr="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图片 6" descr="" title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rcRect l="-33" t="-33" r="-33" b="-3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80515" cy="15798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</w:del>
      <w:del w:id="42" w:author="袁弘信" w:date="2022-02-17T11:22:00Z">
        <w:r>
          <w:rPr>
            <w:rFonts w:ascii="仿宋_GB2312;仿宋" w:hAnsi="仿宋_GB2312;仿宋" w:cs="仿宋_GB2312;仿宋" w:eastAsia="仿宋_GB2312;仿宋"/>
            <w:color w:val="000000"/>
            <w:sz w:val="32"/>
            <w:szCs w:val="32"/>
          </w:rPr>
          <w:delText xml:space="preserve">  </w:delText>
        </w:r>
      </w:del>
      <w:del w:id="43" w:author="袁弘信" w:date="2022-02-17T11:22:00Z">
        <w:r>
          <w:rPr>
            <w:rFonts w:ascii="仿宋_GB2312;仿宋" w:hAnsi="仿宋_GB2312;仿宋" w:cs="宋体" w:eastAsia="仿宋_GB2312;仿宋"/>
            <w:color w:val="000000"/>
            <w:sz w:val="32"/>
            <w:szCs w:val="32"/>
          </w:rPr>
          <w:delText>　</w:delText>
        </w:r>
      </w:del>
    </w:p>
    <w:p>
      <w:pPr>
        <w:pStyle w:val="Normal"/>
        <w:widowControl w:val="false"/>
        <w:bidi w:val="0"/>
        <w:spacing w:lineRule="auto" w:line="240"/>
        <w:ind w:firstLine="67" w:start="-359" w:end="-449"/>
        <w:jc w:val="center"/>
        <w:rPr>
          <w:rFonts w:ascii="仿宋_GB2312;仿宋" w:hAnsi="仿宋_GB2312;仿宋" w:eastAsia="仿宋_GB2312;仿宋" w:cs="宋体"/>
          <w:color w:val="000000"/>
          <w:sz w:val="32"/>
          <w:szCs w:val="32"/>
          <w:del w:id="46" w:author="袁弘信" w:date="2022-02-17T11:22:00Z"/>
        </w:rPr>
      </w:pPr>
      <w:del w:id="45" w:author="袁弘信" w:date="2022-02-17T11:22:00Z">
        <w:r>
          <w:rPr>
            <w:rFonts w:eastAsia="仿宋_GB2312;仿宋" w:cs="宋体" w:ascii="仿宋_GB2312;仿宋" w:hAnsi="仿宋_GB2312;仿宋"/>
            <w:color w:val="000000"/>
            <w:sz w:val="32"/>
            <w:szCs w:val="32"/>
          </w:rPr>
        </w:r>
      </w:del>
    </w:p>
    <w:p>
      <w:pPr>
        <w:pStyle w:val="Normal"/>
        <w:widowControl w:val="false"/>
        <w:bidi w:val="0"/>
        <w:spacing w:lineRule="auto" w:line="240"/>
        <w:ind w:firstLine="67" w:start="-359" w:end="-449"/>
        <w:jc w:val="center"/>
        <w:rPr>
          <w:rFonts w:ascii="仿宋_GB2312;仿宋" w:hAnsi="仿宋_GB2312;仿宋" w:eastAsia="仿宋_GB2312;仿宋" w:cs="宋体"/>
          <w:color w:val="000000"/>
          <w:sz w:val="32"/>
          <w:szCs w:val="32"/>
          <w:del w:id="48" w:author="袁弘信" w:date="2022-02-17T11:22:00Z"/>
        </w:rPr>
      </w:pPr>
      <w:del w:id="47" w:author="袁弘信" w:date="2022-02-17T11:22:00Z">
        <w:r>
          <w:rPr>
            <w:rFonts w:eastAsia="仿宋_GB2312;仿宋" w:cs="宋体" w:ascii="仿宋_GB2312;仿宋" w:hAnsi="仿宋_GB2312;仿宋"/>
            <w:color w:val="000000"/>
            <w:sz w:val="32"/>
            <w:szCs w:val="32"/>
          </w:rPr>
        </w:r>
      </w:del>
    </w:p>
    <w:p>
      <w:pPr>
        <w:pStyle w:val="Normal"/>
        <w:widowControl w:val="false"/>
        <w:bidi w:val="0"/>
        <w:spacing w:lineRule="auto" w:line="240"/>
        <w:ind w:firstLine="67" w:start="-359" w:end="-449"/>
        <w:jc w:val="center"/>
        <w:rPr>
          <w:rFonts w:ascii="仿宋_GB2312;仿宋" w:hAnsi="仿宋_GB2312;仿宋" w:eastAsia="仿宋_GB2312;仿宋" w:cs="宋体"/>
          <w:color w:val="000000"/>
          <w:sz w:val="32"/>
          <w:szCs w:val="32"/>
          <w:del w:id="51" w:author="袁弘信" w:date="2022-02-17T11:22:00Z"/>
        </w:rPr>
      </w:pPr>
      <w:del w:id="49" w:author="袁弘信" w:date="2022-02-17T11:22:00Z">
        <w:r>
          <w:rPr>
            <w:rFonts w:ascii="仿宋_GB2312;仿宋" w:hAnsi="仿宋_GB2312;仿宋" w:cs="仿宋_GB2312;仿宋" w:eastAsia="仿宋_GB2312;仿宋"/>
            <w:color w:val="000000"/>
            <w:sz w:val="32"/>
            <w:szCs w:val="32"/>
          </w:rPr>
          <w:delText xml:space="preserve">                      </w:delText>
        </w:r>
      </w:del>
      <w:del w:id="50" w:author="袁弘信" w:date="2022-02-17T11:22:00Z">
        <w:r>
          <w:rPr>
            <w:rFonts w:ascii="仿宋_GB2312;仿宋" w:hAnsi="仿宋_GB2312;仿宋" w:cs="宋体" w:eastAsia="仿宋_GB2312;仿宋"/>
            <w:color w:val="000000"/>
            <w:sz w:val="32"/>
            <w:szCs w:val="32"/>
          </w:rPr>
          <w:delText>二○一一年十月九日</w:delText>
        </w:r>
      </w:del>
    </w:p>
    <w:p>
      <w:pPr>
        <w:pStyle w:val="Normal"/>
        <w:widowControl w:val="false"/>
        <w:bidi w:val="0"/>
        <w:spacing w:lineRule="auto" w:line="240"/>
        <w:ind w:firstLine="67" w:start="-359" w:end="-449"/>
        <w:jc w:val="center"/>
        <w:rPr>
          <w:rFonts w:ascii="仿宋_GB2312;仿宋" w:hAnsi="仿宋_GB2312;仿宋" w:eastAsia="仿宋_GB2312;仿宋"/>
          <w:b/>
          <w:color w:val="000000"/>
          <w:szCs w:val="21"/>
        </w:rPr>
      </w:pPr>
      <w:del w:id="52" w:author="袁弘信" w:date="2022-02-17T11:22:00Z">
        <w:r>
          <w:rPr>
            <w:rFonts w:eastAsia="仿宋_GB2312;仿宋" w:cs="宋体" w:ascii="仿宋_GB2312;仿宋" w:hAnsi="仿宋_GB2312;仿宋"/>
            <w:bCs/>
            <w:color w:val="000000"/>
            <w:szCs w:val="21"/>
            <w:lang w:val="en-US"/>
          </w:rPr>
          <w:delText xml:space="preserve">JF——2011——054  </w:delText>
        </w:r>
      </w:del>
      <w:ins w:id="53" w:author="李萌" w:date="2022-02-14T11:43:00Z">
        <w:del w:id="54" w:author="袁弘信" w:date="2022-02-17T11:22:00Z">
          <w:r>
            <w:rPr>
              <w:rFonts w:eastAsia="仿宋_GB2312;仿宋" w:cs="宋体" w:ascii="仿宋_GB2312;仿宋" w:hAnsi="仿宋_GB2312;仿宋"/>
              <w:bCs/>
              <w:color w:val="000000"/>
              <w:szCs w:val="21"/>
              <w:lang w:val="en-US" w:eastAsia="zh-CN"/>
            </w:rPr>
            <w:delText>c</w:delText>
          </w:r>
        </w:del>
      </w:ins>
      <w:del w:id="55" w:author="袁弘信" w:date="2022-02-17T11:22:00Z">
        <w:r>
          <w:rPr>
            <w:rFonts w:eastAsia="仿宋_GB2312;仿宋" w:cs="宋体" w:ascii="仿宋_GB2312;仿宋" w:hAnsi="仿宋_GB2312;仿宋"/>
            <w:bCs/>
            <w:color w:val="000000"/>
            <w:szCs w:val="21"/>
          </w:rPr>
          <w:delText xml:space="preserve">  </w:delText>
        </w:r>
      </w:del>
      <w:r>
        <w:rPr>
          <w:rFonts w:eastAsia="仿宋_GB2312;仿宋" w:cs="宋体" w:ascii="仿宋_GB2312;仿宋" w:hAnsi="仿宋_GB2312;仿宋"/>
          <w:bCs/>
          <w:color w:val="000000"/>
          <w:szCs w:val="21"/>
        </w:rPr>
        <w:t>合</w:t>
      </w:r>
      <w:r>
        <w:rPr>
          <w:rFonts w:eastAsia="仿宋_GB2312;仿宋" w:cs="宋体" w:ascii="仿宋_GB2312;仿宋" w:hAnsi="仿宋_GB2312;仿宋"/>
          <w:bCs/>
          <w:color w:val="000000"/>
          <w:szCs w:val="21"/>
        </w:rPr>
        <w:t>同编号：{合同编号}</w:t>
      </w:r>
      <w:r>
        <w:rPr>
          <w:rFonts w:ascii="仿宋_GB2312;仿宋" w:hAnsi="仿宋_GB2312;仿宋" w:cs="宋体" w:eastAsia="仿宋_GB2312;仿宋"/>
          <w:bCs/>
          <w:color w:val="000000"/>
          <w:szCs w:val="21"/>
        </w:rPr>
      </w:r>
    </w:p>
    <w:p>
      <w:pPr>
        <w:pStyle w:val="Normal"/>
        <w:spacing w:lineRule="exact" w:line="500"/>
        <w:jc w:val="center"/>
        <w:rPr>
          <w:rFonts w:ascii="黑体" w:hAnsi="黑体" w:eastAsia="黑体"/>
          <w:b/>
          <w:color w:val="000000"/>
          <w:sz w:val="36"/>
          <w:szCs w:val="36"/>
          <w:ins w:id="57" w:author="李萌" w:date="2022-02-14T11:43:00Z"/>
        </w:rPr>
      </w:pPr>
      <w:ins w:id="56" w:author="李萌" w:date="2022-02-14T11:43:00Z">
        <w:r>
          <w:rPr>
            <w:rFonts w:eastAsia="黑体" w:ascii="黑体" w:hAnsi="黑体"/>
            <w:b/>
            <w:color w:val="000000"/>
            <w:sz w:val="36"/>
            <w:szCs w:val="36"/>
          </w:rPr>
        </w:r>
      </w:ins>
    </w:p>
    <w:p>
      <w:pPr>
        <w:pStyle w:val="Normal"/>
        <w:spacing w:lineRule="exact" w:line="500"/>
        <w:jc w:val="center"/>
        <w:rPr>
          <w:rFonts w:ascii="方正小标宋_GBK" w:hAnsi="方正小标宋_GBK" w:eastAsia="方正小标宋_GBK" w:cs="方正小标宋_GBK"/>
          <w:b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sz w:val="40"/>
          <w:szCs w:val="40"/>
        </w:rPr>
        <w:t>天津市美容美发预付费服务合同</w:t>
      </w:r>
    </w:p>
    <w:p>
      <w:pPr>
        <w:pStyle w:val="Normal"/>
        <w:spacing w:lineRule="exact" w:line="420"/>
        <w:rPr>
          <w:rFonts w:ascii="方正书宋_GBK" w:hAnsi="方正书宋_GBK" w:eastAsia="方正书宋_GBK" w:cs="方正书宋_GBK"/>
          <w:b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color w:val="000000"/>
          <w:sz w:val="22"/>
          <w:szCs w:val="22"/>
        </w:rPr>
        <w:t>{消费者（甲方）</w:t>
      </w:r>
      <w:r>
        <w:rPr>
          <w:rFonts w:ascii="方正书宋_GBK" w:hAnsi="方正书宋_GBK" w:cs="方正书宋_GBK" w:eastAsia="方正书宋_GBK"/>
          <w:b/>
          <w:color w:val="000000"/>
          <w:sz w:val="22"/>
          <w:szCs w:val="22"/>
          <w:u w:val="single"/>
        </w:rPr>
        <w:t>}：{经营者（乙方）}：</w:t>
      </w:r>
      <w:r>
        <w:rPr>
          <w:rFonts w:ascii="方正书宋_GBK" w:hAnsi="方正书宋_GBK" w:cs="方正书宋_GBK" w:eastAsia="方正书宋_GBK"/>
          <w:b/>
          <w:color w:val="000000"/>
          <w:sz w:val="22"/>
          <w:szCs w:val="22"/>
        </w:rPr>
      </w:r>
      <w:r>
        <w:rPr>
          <w:rFonts w:ascii="方正书宋_GBK" w:hAnsi="方正书宋_GBK" w:cs="方正书宋_GBK" w:eastAsia="方正书宋_GBK"/>
          <w:b/>
          <w:color w:val="000000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b/>
          <w:color w:val="000000"/>
          <w:sz w:val="22"/>
          <w:szCs w:val="22"/>
        </w:rPr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根据《中华人民共和国合同法》、《中华人民共和国消费者权益保护法》及其他相关法律、法规的规定，就预付费消费事宜，甲乙双方在平等、自愿、公平、诚实信用的基础上，经协商一致，达成如下协议：</w:t>
      </w:r>
    </w:p>
    <w:tbl>
      <w:tblPr>
        <w:tblW w:w="9833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40"/>
        <w:gridCol w:w="1141"/>
        <w:gridCol w:w="839"/>
        <w:gridCol w:w="1260"/>
        <w:gridCol w:w="236"/>
        <w:gridCol w:w="844"/>
        <w:gridCol w:w="1260"/>
        <w:gridCol w:w="1260"/>
        <w:gridCol w:w="1553"/>
      </w:tblGrid>
      <w:tr>
        <w:trPr/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预付费消费</w:t>
            </w:r>
          </w:p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项目包括</w:t>
            </w:r>
          </w:p>
        </w:tc>
        <w:tc>
          <w:tcPr>
            <w:tcW w:w="8393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1.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u w:val="single"/>
              </w:rPr>
              <w:t xml:space="preserve">                                                                            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2.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u w:val="single"/>
              </w:rPr>
              <w:t xml:space="preserve">                                                                            </w:t>
            </w:r>
          </w:p>
        </w:tc>
      </w:tr>
      <w:tr>
        <w:trPr>
          <w:trHeight w:val="210" w:hRule="atLeast"/>
          <w:cantSplit w:val="true"/>
        </w:trPr>
        <w:tc>
          <w:tcPr>
            <w:tcW w:w="144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提供商品</w:t>
            </w:r>
          </w:p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情况</w:t>
            </w:r>
          </w:p>
        </w:tc>
        <w:tc>
          <w:tcPr>
            <w:tcW w:w="11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商品名称</w:t>
            </w:r>
          </w:p>
        </w:tc>
        <w:tc>
          <w:tcPr>
            <w:tcW w:w="8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产地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品牌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规格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生产日期</w:t>
            </w:r>
          </w:p>
        </w:tc>
        <w:tc>
          <w:tcPr>
            <w:tcW w:w="15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最低可用次数</w:t>
            </w:r>
          </w:p>
        </w:tc>
      </w:tr>
      <w:tr>
        <w:trPr>
          <w:trHeight w:val="210" w:hRule="atLeast"/>
          <w:cantSplit w:val="true"/>
        </w:trPr>
        <w:tc>
          <w:tcPr>
            <w:tcW w:w="144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1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5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144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1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5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437" w:hRule="atLeast"/>
        </w:trPr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有效期</w:t>
            </w:r>
          </w:p>
        </w:tc>
        <w:tc>
          <w:tcPr>
            <w:tcW w:w="8393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自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年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月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日起至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年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月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日止。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使用范围</w:t>
            </w:r>
          </w:p>
        </w:tc>
        <w:tc>
          <w:tcPr>
            <w:tcW w:w="8393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本店使用，地址：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                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。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连锁门店通用。</w:t>
            </w:r>
          </w:p>
        </w:tc>
      </w:tr>
      <w:tr>
        <w:trPr>
          <w:trHeight w:val="640" w:hRule="atLeast"/>
        </w:trPr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预付费金额及其支付方式</w:t>
            </w:r>
          </w:p>
        </w:tc>
        <w:tc>
          <w:tcPr>
            <w:tcW w:w="8393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1.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消费金额：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元，（大写：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元）。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2.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优惠幅度：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                     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。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3.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实际收费：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元，（大写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：         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元）。</w:t>
            </w:r>
          </w:p>
        </w:tc>
      </w:tr>
      <w:tr>
        <w:trPr>
          <w:trHeight w:val="640" w:hRule="atLeast"/>
        </w:trPr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付款方式</w:t>
            </w:r>
          </w:p>
        </w:tc>
        <w:tc>
          <w:tcPr>
            <w:tcW w:w="8393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1.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签约时一次性支付。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2.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预付元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，余款于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付清。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  <w:u w:val="single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3.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其他付款方式：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   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注：甲方付清款项后，乙方应当开具收款凭证。</w:t>
            </w:r>
          </w:p>
        </w:tc>
      </w:tr>
      <w:tr>
        <w:trPr>
          <w:trHeight w:val="288" w:hRule="atLeast"/>
        </w:trPr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赠送的商品或服务</w:t>
            </w:r>
          </w:p>
        </w:tc>
        <w:tc>
          <w:tcPr>
            <w:tcW w:w="8393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exact" w:line="420"/>
              <w:jc w:val="start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1.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u w:val="single"/>
              </w:rPr>
              <w:t xml:space="preserve">                                               </w:t>
            </w:r>
            <w:ins w:id="58" w:author="袁弘信" w:date="2022-02-17T11:24:00Z">
              <w:r>
                <w:rPr>
                  <w:rFonts w:eastAsia="方正书宋_GBK" w:cs="方正书宋_GBK" w:ascii="方正书宋_GBK" w:hAnsi="方正书宋_GBK"/>
                  <w:color w:val="000000"/>
                  <w:sz w:val="18"/>
                  <w:szCs w:val="18"/>
                  <w:u w:val="single"/>
                  <w:lang w:val="en-US" w:eastAsia="zh-CN"/>
                </w:rPr>
                <w:t xml:space="preserve">              </w:t>
              </w:r>
            </w:ins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u w:val="single"/>
              </w:rPr>
              <w:t xml:space="preserve">                            </w:t>
            </w:r>
          </w:p>
          <w:p>
            <w:pPr>
              <w:pStyle w:val="Normal"/>
              <w:widowControl/>
              <w:spacing w:lineRule="exact" w:line="420"/>
              <w:jc w:val="start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2.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u w:val="single"/>
              </w:rPr>
              <w:t xml:space="preserve">                                             </w:t>
            </w:r>
            <w:ins w:id="59" w:author="袁弘信" w:date="2022-02-17T11:24:00Z">
              <w:r>
                <w:rPr>
                  <w:rFonts w:eastAsia="方正书宋_GBK" w:cs="方正书宋_GBK" w:ascii="方正书宋_GBK" w:hAnsi="方正书宋_GBK"/>
                  <w:color w:val="000000"/>
                  <w:sz w:val="18"/>
                  <w:szCs w:val="18"/>
                  <w:u w:val="single"/>
                  <w:lang w:val="en-US" w:eastAsia="zh-CN"/>
                </w:rPr>
                <w:t xml:space="preserve">                </w:t>
              </w:r>
            </w:ins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u w:val="single"/>
              </w:rPr>
              <w:t xml:space="preserve">                              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3.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u w:val="single"/>
              </w:rPr>
              <w:t xml:space="preserve">                              </w:t>
            </w:r>
            <w:ins w:id="60" w:author="袁弘信" w:date="2022-02-17T11:24:00Z">
              <w:r>
                <w:rPr>
                  <w:rFonts w:eastAsia="方正书宋_GBK" w:cs="方正书宋_GBK" w:ascii="方正书宋_GBK" w:hAnsi="方正书宋_GBK"/>
                  <w:color w:val="000000"/>
                  <w:sz w:val="18"/>
                  <w:szCs w:val="18"/>
                  <w:u w:val="single"/>
                  <w:lang w:val="en-US" w:eastAsia="zh-CN"/>
                </w:rPr>
                <w:t xml:space="preserve">               </w:t>
              </w:r>
            </w:ins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u w:val="single"/>
              </w:rPr>
              <w:t xml:space="preserve">                                             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4.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u w:val="single"/>
              </w:rPr>
              <w:t xml:space="preserve">                                                                                          </w:t>
            </w:r>
          </w:p>
        </w:tc>
      </w:tr>
      <w:tr>
        <w:trPr>
          <w:trHeight w:val="288" w:hRule="atLeast"/>
        </w:trPr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结算方式</w:t>
            </w:r>
          </w:p>
        </w:tc>
        <w:tc>
          <w:tcPr>
            <w:tcW w:w="8393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现金    □支票    □信用卡    □银行转账    □其他：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                 </w:t>
            </w:r>
          </w:p>
        </w:tc>
      </w:tr>
      <w:tr>
        <w:trPr>
          <w:trHeight w:val="288" w:hRule="atLeast"/>
        </w:trPr>
        <w:tc>
          <w:tcPr>
            <w:tcW w:w="9833" w:type="dxa"/>
            <w:gridSpan w:val="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乙方关闭、转让、合并、搬迁的应于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日前告知甲方，并做好消费卡内余额的善后处理。</w:t>
            </w:r>
          </w:p>
        </w:tc>
      </w:tr>
      <w:tr>
        <w:trPr>
          <w:trHeight w:val="640" w:hRule="atLeast"/>
        </w:trPr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合同变更、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解除</w:t>
            </w:r>
          </w:p>
        </w:tc>
        <w:tc>
          <w:tcPr>
            <w:tcW w:w="8393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1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甲方原因退卡的：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扣除甲方在此之前按原价计算的消费额，退还卡内余额。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扣除甲方享受优惠幅度后的消费额，退换卡内余额，甲方承担退卡手续费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元。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其他：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                         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。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  <w:u w:val="single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2.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甲方在有效期内未使用完卡内金额的，可向乙方要求延期，双方可协商重新约定使用期限、优惠幅度等，内容为：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                                       </w:t>
            </w:r>
          </w:p>
        </w:tc>
      </w:tr>
      <w:tr>
        <w:trPr>
          <w:trHeight w:val="288" w:hRule="atLeast"/>
        </w:trPr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其他约定</w:t>
            </w:r>
          </w:p>
        </w:tc>
        <w:tc>
          <w:tcPr>
            <w:tcW w:w="8393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双方发生争议的，可协商解决，或向有关部门申请调解；也可向天津仲裁委员会仲裁（选择向法院提起诉讼的，请在□中打“</w:t>
            </w: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×”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）。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本合同一式二份，甲、乙双方各执一份，自双方签字或盖章之日起生效。</w:t>
            </w:r>
          </w:p>
        </w:tc>
      </w:tr>
      <w:tr>
        <w:trPr>
          <w:trHeight w:val="288" w:hRule="atLeast"/>
        </w:trPr>
        <w:tc>
          <w:tcPr>
            <w:tcW w:w="9833" w:type="dxa"/>
            <w:gridSpan w:val="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color w:val="000000"/>
                <w:sz w:val="18"/>
                <w:szCs w:val="18"/>
              </w:rPr>
              <w:t>请在签字前充分了解本合同有关事宜，认真填写表格内容，仔细阅读并认可合同背面条款。</w:t>
            </w:r>
          </w:p>
        </w:tc>
      </w:tr>
      <w:tr>
        <w:trPr>
          <w:trHeight w:val="965" w:hRule="atLeast"/>
        </w:trPr>
        <w:tc>
          <w:tcPr>
            <w:tcW w:w="491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color w:val="000000"/>
                <w:sz w:val="18"/>
                <w:szCs w:val="18"/>
              </w:rPr>
              <w:t>消费者（甲方）签章：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b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联系地址：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联系电话：                  联系人：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邮编：</w:t>
            </w:r>
          </w:p>
        </w:tc>
        <w:tc>
          <w:tcPr>
            <w:tcW w:w="4917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color w:val="000000"/>
                <w:sz w:val="18"/>
                <w:szCs w:val="18"/>
              </w:rPr>
              <w:t>经营者（乙方）盖章：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b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联系地址：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联系电话：                  联系人：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邮编：</w:t>
            </w:r>
          </w:p>
        </w:tc>
      </w:tr>
      <w:tr>
        <w:trPr>
          <w:trHeight w:val="288" w:hRule="atLeast"/>
        </w:trPr>
        <w:tc>
          <w:tcPr>
            <w:tcW w:w="9833" w:type="dxa"/>
            <w:gridSpan w:val="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合同签订日期：             年     月     日</w:t>
            </w:r>
          </w:p>
        </w:tc>
      </w:tr>
    </w:tbl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62" w:author="袁弘信" w:date="2022-02-17T11:25:00Z"/>
        </w:rPr>
      </w:pPr>
      <w:ins w:id="61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64" w:author="袁弘信" w:date="2022-02-17T11:25:00Z"/>
        </w:rPr>
      </w:pPr>
      <w:ins w:id="63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66" w:author="袁弘信" w:date="2022-02-17T11:25:00Z"/>
        </w:rPr>
      </w:pPr>
      <w:ins w:id="65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68" w:author="袁弘信" w:date="2022-02-17T11:25:00Z"/>
        </w:rPr>
      </w:pPr>
      <w:ins w:id="67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70" w:author="袁弘信" w:date="2022-02-17T11:25:00Z"/>
        </w:rPr>
      </w:pPr>
      <w:ins w:id="69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72" w:author="袁弘信" w:date="2022-02-17T11:25:00Z"/>
        </w:rPr>
      </w:pPr>
      <w:ins w:id="71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74" w:author="袁弘信" w:date="2022-02-17T11:25:00Z"/>
        </w:rPr>
      </w:pPr>
      <w:ins w:id="73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76" w:author="袁弘信" w:date="2022-02-17T11:25:00Z"/>
        </w:rPr>
      </w:pPr>
      <w:ins w:id="75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78" w:author="袁弘信" w:date="2022-02-17T11:25:00Z"/>
        </w:rPr>
      </w:pPr>
      <w:ins w:id="77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80" w:author="袁弘信" w:date="2022-02-17T11:25:00Z"/>
        </w:rPr>
      </w:pPr>
      <w:ins w:id="79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82" w:author="袁弘信" w:date="2022-02-17T11:25:00Z"/>
        </w:rPr>
      </w:pPr>
      <w:ins w:id="81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84" w:author="袁弘信" w:date="2022-02-17T11:25:00Z"/>
        </w:rPr>
      </w:pPr>
      <w:ins w:id="83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86" w:author="袁弘信" w:date="2022-02-17T11:25:00Z"/>
        </w:rPr>
      </w:pPr>
      <w:ins w:id="85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88" w:author="袁弘信" w:date="2022-02-17T11:25:00Z"/>
        </w:rPr>
      </w:pPr>
      <w:ins w:id="87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90" w:author="袁弘信" w:date="2022-02-17T11:25:00Z"/>
        </w:rPr>
      </w:pPr>
      <w:ins w:id="89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92" w:author="袁弘信" w:date="2022-02-17T11:25:00Z"/>
        </w:rPr>
      </w:pPr>
      <w:ins w:id="91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94" w:author="袁弘信" w:date="2022-02-17T11:25:00Z"/>
        </w:rPr>
      </w:pPr>
      <w:ins w:id="93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96" w:author="袁弘信" w:date="2022-02-17T11:25:00Z"/>
        </w:rPr>
      </w:pPr>
      <w:ins w:id="95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98" w:author="袁弘信" w:date="2022-02-17T11:25:00Z"/>
        </w:rPr>
      </w:pPr>
      <w:ins w:id="97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100" w:author="袁弘信" w:date="2022-02-17T11:25:00Z"/>
        </w:rPr>
      </w:pPr>
      <w:ins w:id="99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102" w:author="袁弘信" w:date="2022-02-17T11:25:00Z"/>
        </w:rPr>
      </w:pPr>
      <w:ins w:id="101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104" w:author="袁弘信" w:date="2022-02-17T11:25:00Z"/>
        </w:rPr>
      </w:pPr>
      <w:ins w:id="103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8"/>
          <w:szCs w:val="28"/>
        </w:rPr>
        <w:t>{通用条</w:t>
      </w:r>
      <w:r>
        <w:rPr>
          <w:rFonts w:ascii="方正黑体_GBK" w:hAnsi="方正黑体_GBK" w:cs="方正黑体_GBK" w:eastAsia="方正黑体_GBK"/>
          <w:b w:val="false"/>
          <w:bCs/>
          <w:color w:val="000000"/>
          <w:kern w:val="0"/>
          <w:sz w:val="28"/>
          <w:szCs w:val="28"/>
        </w:rPr>
        <w:t>款}</w:t>
      </w:r>
    </w:p>
    <w:p>
      <w:pPr>
        <w:pStyle w:val="Normal"/>
        <w:spacing w:lineRule="exact" w:line="420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kern w:val="0"/>
          <w:sz w:val="22"/>
          <w:szCs w:val="22"/>
        </w:rPr>
        <w:t>一、权利</w:t>
      </w: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和义务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甲方应当在预付费服务前向乙方详细了解服务的种类、费用、使用方式等相关内容。</w:t>
      </w:r>
    </w:p>
    <w:p>
      <w:pPr>
        <w:pStyle w:val="Normal"/>
        <w:widowControl/>
        <w:spacing w:lineRule="exact" w:line="420"/>
        <w:ind w:firstLine="420" w:end="0"/>
        <w:jc w:val="start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bCs/>
          <w:color w:val="000000"/>
          <w:kern w:val="0"/>
          <w:sz w:val="22"/>
          <w:szCs w:val="22"/>
        </w:rPr>
        <w:t>甲方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应当提供有关自己身份、健康状况方面的真实信息。</w:t>
      </w:r>
    </w:p>
    <w:p>
      <w:pPr>
        <w:pStyle w:val="Normal"/>
        <w:widowControl/>
        <w:spacing w:lineRule="exact" w:line="420"/>
        <w:ind w:firstLine="420" w:end="0"/>
        <w:jc w:val="start"/>
        <w:rPr>
          <w:rFonts w:ascii="方正书宋_GBK" w:hAnsi="方正书宋_GBK" w:eastAsia="方正书宋_GBK" w:cs="方正书宋_GBK"/>
          <w:bCs/>
          <w:color w:val="000000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color w:val="000000"/>
          <w:kern w:val="0"/>
          <w:sz w:val="22"/>
          <w:szCs w:val="22"/>
        </w:rPr>
        <w:t>3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.</w:t>
      </w:r>
      <w:r>
        <w:rPr>
          <w:rFonts w:ascii="方正书宋_GBK" w:hAnsi="方正书宋_GBK" w:cs="方正书宋_GBK" w:eastAsia="方正书宋_GBK"/>
          <w:bCs/>
          <w:color w:val="000000"/>
          <w:kern w:val="0"/>
          <w:sz w:val="22"/>
          <w:szCs w:val="22"/>
        </w:rPr>
        <w:t>甲方应当遵守乙方的相关制度。</w:t>
      </w:r>
    </w:p>
    <w:p>
      <w:pPr>
        <w:pStyle w:val="Normal"/>
        <w:widowControl/>
        <w:spacing w:lineRule="exact" w:line="420"/>
        <w:ind w:firstLine="420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color w:val="000000"/>
          <w:kern w:val="0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bCs/>
          <w:color w:val="000000"/>
          <w:kern w:val="0"/>
          <w:sz w:val="22"/>
          <w:szCs w:val="22"/>
        </w:rPr>
        <w:t>甲方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在接受服务时应当避免携带贵重物品或转交乙方代管，并妥善保管自己的随身物品。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消费卡内余额不足支付当次消费，甲方可以现金补足，并一次性享受原折扣。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6.</w:t>
      </w:r>
      <w:r>
        <w:rPr>
          <w:rFonts w:ascii="方正书宋_GBK" w:hAnsi="方正书宋_GBK" w:cs="方正书宋_GBK" w:eastAsia="方正书宋_GBK"/>
          <w:sz w:val="22"/>
          <w:szCs w:val="22"/>
        </w:rPr>
        <w:t>乙方在签订本合同时应向甲方详细说明服务的类别、费用和方式。</w:t>
      </w:r>
    </w:p>
    <w:p>
      <w:pPr>
        <w:pStyle w:val="Normal"/>
        <w:widowControl/>
        <w:spacing w:lineRule="exact" w:line="420"/>
        <w:ind w:firstLine="420" w:end="0"/>
        <w:jc w:val="start"/>
        <w:rPr>
          <w:rFonts w:ascii="方正书宋_GBK" w:hAnsi="方正书宋_GBK" w:eastAsia="方正书宋_GBK" w:cs="方正书宋_GBK"/>
          <w:bCs/>
          <w:color w:val="333333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color w:val="333333"/>
          <w:kern w:val="0"/>
          <w:sz w:val="22"/>
          <w:szCs w:val="22"/>
        </w:rPr>
        <w:t>7.</w:t>
      </w:r>
      <w:r>
        <w:rPr>
          <w:rFonts w:ascii="方正书宋_GBK" w:hAnsi="方正书宋_GBK" w:cs="方正书宋_GBK" w:eastAsia="方正书宋_GBK"/>
          <w:bCs/>
          <w:color w:val="333333"/>
          <w:kern w:val="0"/>
          <w:sz w:val="22"/>
          <w:szCs w:val="22"/>
        </w:rPr>
        <w:t>乙方对服务的器械、设施负有保养、维护责任，并确保其安全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</w:t>
      </w:r>
    </w:p>
    <w:p>
      <w:pPr>
        <w:pStyle w:val="Normal"/>
        <w:widowControl/>
        <w:spacing w:lineRule="exact" w:line="420"/>
        <w:ind w:firstLine="420" w:end="0"/>
        <w:jc w:val="start"/>
        <w:rPr>
          <w:rFonts w:ascii="方正书宋_GBK" w:hAnsi="方正书宋_GBK" w:eastAsia="方正书宋_GBK" w:cs="方正书宋_GBK"/>
          <w:bCs/>
          <w:color w:val="000000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color w:val="000000"/>
          <w:kern w:val="0"/>
          <w:sz w:val="22"/>
          <w:szCs w:val="22"/>
        </w:rPr>
        <w:t>8.</w:t>
      </w:r>
      <w:r>
        <w:rPr>
          <w:rFonts w:ascii="方正书宋_GBK" w:hAnsi="方正书宋_GBK" w:cs="方正书宋_GBK" w:eastAsia="方正书宋_GBK"/>
          <w:bCs/>
          <w:color w:val="000000"/>
          <w:kern w:val="0"/>
          <w:sz w:val="22"/>
          <w:szCs w:val="22"/>
        </w:rPr>
        <w:t>乙方应当明确告知甲方其提供的产品有可能引发的副作用。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bCs/>
          <w:color w:val="000000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color w:val="000000"/>
          <w:kern w:val="0"/>
          <w:sz w:val="22"/>
          <w:szCs w:val="22"/>
        </w:rPr>
        <w:t>9.</w:t>
      </w:r>
      <w:r>
        <w:rPr>
          <w:rFonts w:ascii="方正书宋_GBK" w:hAnsi="方正书宋_GBK" w:cs="方正书宋_GBK" w:eastAsia="方正书宋_GBK"/>
          <w:bCs/>
          <w:color w:val="000000"/>
          <w:kern w:val="0"/>
          <w:sz w:val="22"/>
          <w:szCs w:val="22"/>
        </w:rPr>
        <w:t>乙方应当为甲方保存贵重物品提供必要条件。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10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、除双方约定的费用外，乙方不得收取任何其他费用。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11.</w:t>
      </w:r>
      <w:r>
        <w:rPr>
          <w:rFonts w:ascii="方正书宋_GBK" w:hAnsi="方正书宋_GBK" w:cs="方正书宋_GBK" w:eastAsia="方正书宋_GBK"/>
          <w:sz w:val="22"/>
          <w:szCs w:val="22"/>
        </w:rPr>
        <w:t>甲方消费卡遗失的，应本人及时向乙方挂失，乙方应为甲方补办新卡。因甲方未及时挂失，造成经济损失由甲方负责。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12.</w:t>
      </w:r>
      <w:r>
        <w:rPr>
          <w:rFonts w:ascii="方正书宋_GBK" w:hAnsi="方正书宋_GBK" w:cs="方正书宋_GBK" w:eastAsia="方正书宋_GBK"/>
          <w:sz w:val="22"/>
          <w:szCs w:val="22"/>
        </w:rPr>
        <w:t>甲方消费卡因损坏而无法继续使用的，可持旧卡向乙方办理换卡手续。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color w:val="000000"/>
          <w:kern w:val="0"/>
          <w:sz w:val="22"/>
          <w:szCs w:val="22"/>
        </w:rPr>
        <w:t>13.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因法定节日或其他不可抗力原因，乙方可采取闭店暂停营业或调整营业时间和相应课程等措施。</w:t>
      </w:r>
    </w:p>
    <w:p>
      <w:pPr>
        <w:pStyle w:val="Normal"/>
        <w:spacing w:lineRule="exact" w:line="420"/>
        <w:ind w:firstLine="480" w:end="0"/>
        <w:rPr>
          <w:rFonts w:ascii="方正小标宋_GBK" w:hAnsi="方正小标宋_GBK" w:eastAsia="方正小标宋_GBK" w:cs="方正小标宋_GBK"/>
          <w:b w:val="false"/>
          <w:bCs/>
          <w:color w:val="000000"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color w:val="000000"/>
          <w:sz w:val="24"/>
          <w:szCs w:val="24"/>
        </w:rPr>
        <w:t>二、合同解除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甲方在交付费用后未接受服务的，有权无条件解除合同；乙方应当一次性返还全部预付费用。</w:t>
      </w:r>
    </w:p>
    <w:p>
      <w:pPr>
        <w:pStyle w:val="Normal"/>
        <w:spacing w:lineRule="exact" w:line="420"/>
        <w:ind w:start="42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甲方因自身原因不能接受服务，应与乙方协商解除合同。</w:t>
      </w:r>
    </w:p>
    <w:p>
      <w:pPr>
        <w:pStyle w:val="Normal"/>
        <w:widowControl/>
        <w:autoSpaceDE w:val="false"/>
        <w:spacing w:lineRule="exact" w:line="420"/>
        <w:ind w:firstLine="420" w:end="0"/>
        <w:jc w:val="start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乙方在服务有效期限内有下列情形，在双方协商不成时，甲方有权解除合同：</w:t>
      </w:r>
    </w:p>
    <w:p>
      <w:pPr>
        <w:pStyle w:val="Normal"/>
        <w:widowControl/>
        <w:autoSpaceDE w:val="false"/>
        <w:spacing w:lineRule="exact" w:line="420"/>
        <w:ind w:firstLine="420" w:end="0"/>
        <w:jc w:val="start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）擅自提高承诺的服务价格；</w:t>
      </w:r>
    </w:p>
    <w:p>
      <w:pPr>
        <w:pStyle w:val="Normal"/>
        <w:widowControl/>
        <w:autoSpaceDE w:val="false"/>
        <w:spacing w:lineRule="exact" w:line="420"/>
        <w:ind w:firstLine="420" w:end="0"/>
        <w:jc w:val="start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）缩服务有效期限；</w:t>
      </w:r>
    </w:p>
    <w:p>
      <w:pPr>
        <w:pStyle w:val="Normal"/>
        <w:widowControl/>
        <w:autoSpaceDE w:val="false"/>
        <w:spacing w:lineRule="exact" w:line="420"/>
        <w:ind w:firstLine="420" w:end="0"/>
        <w:jc w:val="start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）减少承诺的项目；</w:t>
      </w:r>
    </w:p>
    <w:p>
      <w:pPr>
        <w:pStyle w:val="Normal"/>
        <w:widowControl/>
        <w:autoSpaceDE w:val="false"/>
        <w:spacing w:lineRule="exact" w:line="420"/>
        <w:ind w:firstLine="420" w:end="0"/>
        <w:jc w:val="start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）擅自增加服务的条件。</w:t>
      </w:r>
    </w:p>
    <w:p>
      <w:pPr>
        <w:pStyle w:val="Normal"/>
        <w:widowControl/>
        <w:autoSpaceDE w:val="false"/>
        <w:spacing w:lineRule="exact" w:line="420"/>
        <w:ind w:firstLine="420" w:end="0"/>
        <w:jc w:val="start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提供的服务或使用的商品存在质量问题的；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甲方有下列行为时，乙方有权解除合同，甲方预付费用不退：</w:t>
      </w:r>
    </w:p>
    <w:p>
      <w:pPr>
        <w:pStyle w:val="Normal"/>
        <w:widowControl/>
        <w:autoSpaceDE w:val="false"/>
        <w:spacing w:lineRule="exact" w:line="420"/>
        <w:ind w:firstLine="420" w:end="0"/>
        <w:jc w:val="start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）隐瞒患有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严重影响自己或他人安全、健康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的疾病的；</w:t>
      </w:r>
    </w:p>
    <w:p>
      <w:pPr>
        <w:pStyle w:val="Normal"/>
        <w:widowControl/>
        <w:autoSpaceDE w:val="false"/>
        <w:spacing w:lineRule="exact" w:line="420"/>
        <w:ind w:firstLine="420" w:end="0"/>
        <w:jc w:val="start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）违反乙方相关制度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次以上，经劝阻拒不纠正的；</w:t>
      </w:r>
    </w:p>
    <w:p>
      <w:pPr>
        <w:pStyle w:val="Normal"/>
        <w:widowControl/>
        <w:autoSpaceDE w:val="false"/>
        <w:spacing w:lineRule="exact" w:line="420"/>
        <w:ind w:firstLine="420" w:end="0"/>
        <w:jc w:val="start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）在健身场所内从事违反国家法律法规行为的。</w:t>
      </w:r>
    </w:p>
    <w:p>
      <w:pPr>
        <w:pStyle w:val="Normal"/>
        <w:spacing w:lineRule="exact" w:line="420"/>
        <w:ind w:firstLine="480" w:end="0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三、违约责任</w:t>
      </w:r>
    </w:p>
    <w:p>
      <w:pPr>
        <w:pStyle w:val="Normal"/>
        <w:spacing w:lineRule="exact" w:line="420"/>
        <w:ind w:firstLine="420" w:end="5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一方违反合同约定给对方造成损失的，均应当依法承担相应的赔偿责任。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甲方未按约定支付余款的，只可享受首次实际付款数额相应的优惠幅度。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因乙方原因终止、变更消费卡使用的，应得到甲方同意。如甲方不同意的，乙方应按甲方实际购买时支付的费用扣除享受优惠幅度后的消费额，全额退还卡内余额。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乙方关闭、转让、合并、搬迁的，乙方应按甲方实际购买时支付的费用扣除享受优惠幅度后的消费额，全额退还卡内余额。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确因乙方提供的服务和商品存在质量问题，损害甲方的合法权益，造成甲方人身、财产损害的，乙方还要依法承担相应民事责任。</w:t>
      </w:r>
    </w:p>
    <w:p>
      <w:pPr>
        <w:pStyle w:val="Normal"/>
        <w:tabs>
          <w:tab w:val="clear" w:pos="420"/>
          <w:tab w:val="left" w:pos="6150" w:leader="none"/>
        </w:tabs>
        <w:spacing w:lineRule="exact" w:line="420"/>
        <w:ind w:firstLine="480" w:end="0"/>
        <w:rPr>
          <w:rFonts w:ascii="方正小标宋_GBK" w:hAnsi="方正小标宋_GBK" w:eastAsia="方正小标宋_GBK" w:cs="方正小标宋_GBK"/>
          <w:b w:val="false"/>
          <w:bCs/>
          <w:color w:val="000000"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color w:val="000000"/>
          <w:sz w:val="24"/>
          <w:szCs w:val="24"/>
        </w:rPr>
        <w:t>四、不可抗力和意外事件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因发生重大疫情、自然灾害等不可抗力或非乙方人为原因造成的临时停电、停水等不可预知的突发事件的，经核实可全部或部分免除责任。乙方应积极采取补救措施，或及时通知对方，并在合理期限内提供证明。</w:t>
      </w:r>
    </w:p>
    <w:p>
      <w:pPr>
        <w:pStyle w:val="Normal"/>
        <w:spacing w:lineRule="exact" w:line="420"/>
        <w:ind w:firstLine="480" w:end="0"/>
        <w:rPr>
          <w:rFonts w:ascii="方正小标宋_GBK" w:hAnsi="方正小标宋_GBK" w:eastAsia="方正小标宋_GBK" w:cs="方正小标宋_GBK"/>
          <w:b w:val="false"/>
          <w:bCs/>
          <w:color w:val="000000"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color w:val="000000"/>
          <w:sz w:val="24"/>
          <w:szCs w:val="24"/>
        </w:rPr>
        <w:t>五、未尽事宜，双方应当协商解决，本合同在双方签字盖章后生效。</w:t>
      </w:r>
    </w:p>
    <w:p>
      <w:pPr>
        <w:pStyle w:val="Normal"/>
        <w:spacing w:lineRule="exact" w:line="420"/>
        <w:rPr>
          <w:rFonts w:ascii="方正书宋_GBK" w:hAnsi="方正书宋_GBK" w:eastAsia="方正书宋_GBK" w:cs="方正书宋_GBK"/>
          <w:b w:val="false"/>
          <w:bCs/>
          <w:color w:val="000000"/>
          <w:sz w:val="22"/>
          <w:szCs w:val="22"/>
          <w:ins w:id="106" w:author="袁弘信" w:date="2022-02-17T11:26:00Z"/>
        </w:rPr>
      </w:pPr>
      <w:ins w:id="105" w:author="袁弘信" w:date="2022-02-17T11:26:00Z">
        <w:r>
          <w:rPr>
            <w:rFonts w:eastAsia="方正书宋_GBK" w:cs="方正书宋_GBK" w:ascii="方正书宋_GBK" w:hAnsi="方正书宋_GBK"/>
            <w:b w:val="false"/>
            <w:bCs/>
            <w:color w:val="000000"/>
            <w:sz w:val="22"/>
            <w:szCs w:val="22"/>
          </w:rPr>
        </w:r>
      </w:ins>
    </w:p>
    <w:p>
      <w:pPr>
        <w:pStyle w:val="Normal"/>
        <w:spacing w:lineRule="exact" w:line="420"/>
        <w:rPr>
          <w:rFonts w:ascii="方正书宋_GBK" w:hAnsi="方正书宋_GBK" w:eastAsia="方正书宋_GBK" w:cs="方正书宋_GBK"/>
          <w:color w:val="000000"/>
          <w:sz w:val="22"/>
          <w:szCs w:val="22"/>
          <w:ins w:id="108" w:author="袁弘信" w:date="2022-02-17T11:26:00Z"/>
        </w:rPr>
      </w:pPr>
      <w:ins w:id="107" w:author="袁弘信" w:date="2022-02-17T11:26:00Z">
        <w:r>
          <w:rPr>
            <w:rFonts w:eastAsia="方正书宋_GBK" w:cs="方正书宋_GBK" w:ascii="方正书宋_GBK" w:hAnsi="方正书宋_GBK"/>
            <w:color w:val="000000"/>
            <w:sz w:val="22"/>
            <w:szCs w:val="22"/>
          </w:rPr>
        </w:r>
      </w:ins>
    </w:p>
    <w:p>
      <w:pPr>
        <w:pStyle w:val="Normal"/>
        <w:spacing w:lineRule="exact" w:line="42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spacing w:lineRule="exact" w:line="420"/>
        <w:ind w:end="105"/>
        <w:jc w:val="end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天津市工商行政管理局监制</w:t>
      </w:r>
    </w:p>
    <w:p>
      <w:pPr>
        <w:pStyle w:val="Normal"/>
        <w:spacing w:lineRule="exact" w:line="420"/>
        <w:ind w:firstLine="645" w:end="0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spacing w:lineRule="exact" w:line="42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rPr>
          <w:rFonts w:ascii="方正书宋_GBK" w:hAnsi="方正书宋_GBK" w:eastAsia="方正书宋_GBK" w:cs="方正书宋_GBK"/>
          <w:sz w:val="22"/>
          <w:szCs w:val="22"/>
          <w:del w:id="110" w:author="袁弘信" w:date="2022-02-17T11:24:00Z"/>
        </w:rPr>
      </w:pPr>
      <w:del w:id="109" w:author="袁弘信" w:date="2022-02-17T11:24:00Z">
        <w:r>
          <w:rPr>
            <w:rFonts w:eastAsia="方正书宋_GBK" w:cs="方正书宋_GBK" w:ascii="方正书宋_GBK" w:hAnsi="方正书宋_GBK"/>
            <w:sz w:val="22"/>
            <w:szCs w:val="22"/>
          </w:rPr>
        </w:r>
      </w:del>
    </w:p>
    <w:p>
      <w:pPr>
        <w:pStyle w:val="Normal"/>
        <w:rPr>
          <w:rFonts w:ascii="仿宋_GB2312;仿宋" w:hAnsi="仿宋_GB2312;仿宋" w:eastAsia="仿宋_GB2312;仿宋" w:cs="宋体"/>
          <w:sz w:val="32"/>
          <w:szCs w:val="32"/>
          <w:del w:id="112" w:author="袁弘信" w:date="2022-02-17T11:24:00Z"/>
        </w:rPr>
      </w:pPr>
      <w:del w:id="111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</w:r>
      </w:del>
    </w:p>
    <w:p>
      <w:pPr>
        <w:pStyle w:val="Normal"/>
        <w:rPr>
          <w:rFonts w:ascii="仿宋_GB2312;仿宋" w:hAnsi="仿宋_GB2312;仿宋" w:eastAsia="仿宋_GB2312;仿宋" w:cs="宋体"/>
          <w:sz w:val="32"/>
          <w:szCs w:val="32"/>
          <w:del w:id="114" w:author="袁弘信" w:date="2022-02-17T11:24:00Z"/>
        </w:rPr>
      </w:pPr>
      <w:del w:id="113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</w:r>
      </w:del>
    </w:p>
    <w:p>
      <w:pPr>
        <w:pStyle w:val="Normal"/>
        <w:rPr>
          <w:rFonts w:ascii="仿宋_GB2312;仿宋" w:hAnsi="仿宋_GB2312;仿宋" w:eastAsia="仿宋_GB2312;仿宋" w:cs="宋体"/>
          <w:sz w:val="32"/>
          <w:szCs w:val="32"/>
          <w:del w:id="116" w:author="袁弘信" w:date="2022-02-17T11:24:00Z"/>
        </w:rPr>
      </w:pPr>
      <w:del w:id="115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</w:r>
      </w:del>
    </w:p>
    <w:p>
      <w:pPr>
        <w:pStyle w:val="Normal"/>
        <w:rPr>
          <w:rFonts w:ascii="仿宋_GB2312;仿宋" w:hAnsi="仿宋_GB2312;仿宋" w:eastAsia="仿宋_GB2312;仿宋" w:cs="宋体"/>
          <w:sz w:val="32"/>
          <w:szCs w:val="32"/>
          <w:del w:id="118" w:author="袁弘信" w:date="2022-02-17T11:24:00Z"/>
        </w:rPr>
      </w:pPr>
      <w:del w:id="117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</w:r>
      </w:del>
    </w:p>
    <w:p>
      <w:pPr>
        <w:pStyle w:val="Normal"/>
        <w:rPr>
          <w:rFonts w:ascii="仿宋_GB2312;仿宋" w:hAnsi="仿宋_GB2312;仿宋" w:eastAsia="仿宋_GB2312;仿宋" w:cs="宋体"/>
          <w:sz w:val="32"/>
          <w:szCs w:val="32"/>
          <w:del w:id="120" w:author="袁弘信" w:date="2022-02-17T11:24:00Z"/>
        </w:rPr>
      </w:pPr>
      <w:del w:id="119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</w:r>
      </w:del>
    </w:p>
    <w:p>
      <w:pPr>
        <w:pStyle w:val="Normal"/>
        <w:rPr>
          <w:rFonts w:ascii="仿宋_GB2312;仿宋" w:hAnsi="仿宋_GB2312;仿宋" w:eastAsia="仿宋_GB2312;仿宋" w:cs="宋体"/>
          <w:sz w:val="32"/>
          <w:szCs w:val="32"/>
          <w:del w:id="122" w:author="袁弘信" w:date="2022-02-17T11:24:00Z"/>
        </w:rPr>
      </w:pPr>
      <w:del w:id="121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</w:r>
      </w:del>
    </w:p>
    <w:p>
      <w:pPr>
        <w:pStyle w:val="Normal"/>
        <w:rPr>
          <w:rFonts w:ascii="仿宋_GB2312;仿宋" w:hAnsi="仿宋_GB2312;仿宋" w:eastAsia="仿宋_GB2312;仿宋" w:cs="宋体"/>
          <w:sz w:val="32"/>
          <w:szCs w:val="32"/>
          <w:del w:id="124" w:author="袁弘信" w:date="2022-02-17T11:24:00Z"/>
        </w:rPr>
      </w:pPr>
      <w:del w:id="123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</w:r>
      </w:del>
    </w:p>
    <w:p>
      <w:pPr>
        <w:pStyle w:val="Normal"/>
        <w:rPr>
          <w:rFonts w:ascii="仿宋_GB2312;仿宋" w:hAnsi="仿宋_GB2312;仿宋" w:eastAsia="仿宋_GB2312;仿宋" w:cs="宋体"/>
          <w:sz w:val="32"/>
          <w:szCs w:val="32"/>
          <w:del w:id="126" w:author="袁弘信" w:date="2022-02-17T11:24:00Z"/>
        </w:rPr>
      </w:pPr>
      <w:del w:id="125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</w:r>
      </w:del>
    </w:p>
    <w:p>
      <w:pPr>
        <w:pStyle w:val="Normal"/>
        <w:rPr>
          <w:rFonts w:ascii="仿宋_GB2312;仿宋" w:hAnsi="仿宋_GB2312;仿宋" w:eastAsia="仿宋_GB2312;仿宋" w:cs="宋体"/>
          <w:sz w:val="32"/>
          <w:szCs w:val="32"/>
          <w:del w:id="128" w:author="袁弘信" w:date="2022-02-17T11:24:00Z"/>
        </w:rPr>
      </w:pPr>
      <w:del w:id="127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</w:r>
      </w:del>
    </w:p>
    <w:p>
      <w:pPr>
        <w:pStyle w:val="Normal"/>
        <w:ind w:end="-88"/>
        <w:rPr>
          <w:rFonts w:ascii="宋体" w:hAnsi="宋体" w:cs="宋体"/>
          <w:b/>
          <w:sz w:val="30"/>
          <w:szCs w:val="30"/>
          <w:del w:id="132" w:author="袁弘信" w:date="2022-02-17T11:24:00Z"/>
        </w:rPr>
      </w:pPr>
      <w:del w:id="129" w:author="袁弘信" w:date="2022-02-17T11:24:00Z">
        <w:r>
          <w:rPr>
            <w:rFonts w:ascii="黑体" w:hAnsi="黑体" w:cs="宋体" w:eastAsia="黑体"/>
            <w:sz w:val="32"/>
            <w:szCs w:val="32"/>
          </w:rPr>
          <w:delText>主题词</w:delText>
        </w:r>
      </w:del>
      <w:del w:id="130" w:author="袁弘信" w:date="2022-02-17T11:24:00Z">
        <w:r>
          <w:rPr>
            <w:rFonts w:ascii="仿宋_GB2312;仿宋" w:hAnsi="仿宋_GB2312;仿宋" w:cs="宋体" w:eastAsia="仿宋_GB2312;仿宋"/>
            <w:sz w:val="32"/>
            <w:szCs w:val="32"/>
          </w:rPr>
          <w:delText>：</w:delText>
        </w:r>
      </w:del>
      <w:del w:id="131" w:author="袁弘信" w:date="2022-02-17T11:24:00Z">
        <w:r>
          <w:rPr>
            <w:rFonts w:ascii="方正小标宋简体" w:hAnsi="方正小标宋简体" w:cs="宋体" w:eastAsia="方正小标宋简体"/>
            <w:sz w:val="32"/>
            <w:szCs w:val="32"/>
          </w:rPr>
          <w:delText>经济管理　合同　示范文本　通知</w:delText>
        </w:r>
      </w:del>
    </w:p>
    <w:p>
      <w:pPr>
        <w:pStyle w:val="Normal"/>
        <w:ind w:end="-88"/>
        <w:rPr>
          <w:rFonts w:ascii="宋体" w:hAnsi="宋体" w:cs="宋体"/>
          <w:sz w:val="30"/>
          <w:szCs w:val="30"/>
          <w:del w:id="137" w:author="袁弘信" w:date="2022-02-17T11:24:00Z"/>
        </w:rPr>
      </w:pPr>
      <w:del w:id="133" w:author="袁弘信" w:date="2022-02-17T11:24:00Z">
        <w:r>
          <w:rPr>
            <w:rFonts w:ascii="宋体" w:hAnsi="宋体" w:cs="宋体"/>
            <w:sz w:val="30"/>
            <w:szCs w:val="30"/>
          </w:rPr>
          <w:delText xml:space="preserve">　　　　　　　                       </w:delText>
        </w:r>
      </w:del>
      <w:del w:id="134" w:author="袁弘信" w:date="2022-02-17T11:24:00Z">
        <w:r>
          <w:rPr>
            <w:rFonts w:ascii="仿宋_GB2312;仿宋" w:hAnsi="仿宋_GB2312;仿宋" w:cs="宋体" w:eastAsia="仿宋_GB2312;仿宋"/>
            <w:sz w:val="30"/>
            <w:szCs w:val="30"/>
          </w:rPr>
          <w:delText>（共印</w:delText>
        </w:r>
      </w:del>
      <w:del w:id="135" w:author="袁弘信" w:date="2022-02-17T11:24:00Z">
        <w:r>
          <w:rPr>
            <w:rFonts w:eastAsia="仿宋_GB2312;仿宋" w:cs="宋体" w:ascii="仿宋_GB2312;仿宋" w:hAnsi="仿宋_GB2312;仿宋"/>
            <w:sz w:val="30"/>
            <w:szCs w:val="30"/>
          </w:rPr>
          <w:delText>80</w:delText>
        </w:r>
      </w:del>
      <w:del w:id="136" w:author="袁弘信" w:date="2022-02-17T11:24:00Z">
        <w:r>
          <w:rPr>
            <w:rFonts w:ascii="仿宋_GB2312;仿宋" w:hAnsi="仿宋_GB2312;仿宋" w:cs="宋体" w:eastAsia="仿宋_GB2312;仿宋"/>
            <w:sz w:val="30"/>
            <w:szCs w:val="30"/>
          </w:rPr>
          <w:delText>份）</w:delText>
        </w:r>
      </w:del>
    </w:p>
    <w:p>
      <w:pPr>
        <w:pStyle w:val="Normal"/>
        <w:ind w:hanging="1365" w:start="1365" w:end="0"/>
        <w:rPr>
          <w:rFonts w:ascii="仿宋_GB2312;仿宋" w:hAnsi="仿宋_GB2312;仿宋" w:eastAsia="仿宋_GB2312;仿宋" w:cs="宋体"/>
          <w:sz w:val="32"/>
          <w:szCs w:val="32"/>
          <w:del w:id="144" w:author="袁弘信" w:date="2022-02-17T11:24:00Z"/>
        </w:rPr>
      </w:pPr>
      <w:del w:id="138" w:author="袁弘信" w:date="2022-02-17T11:24:00Z">
        <w:r>
          <mc:AlternateContent>
            <mc:Choice Requires="wps">
              <w:drawing>
                <wp:anchor behindDoc="0" distT="0" distB="0" distL="114935" distR="114935" simplePos="0" locked="0" layoutInCell="1" allowOverlap="1" relativeHeight="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5241290" cy="0"/>
                  <wp:effectExtent l="0" t="5080" r="0" b="5080"/>
                  <wp:wrapNone/>
                  <wp:docPr id="3" name="直线 3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241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0pt,0pt" to="412.65pt,0pt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w:pict>
            </mc:Fallback>
          </mc:AlternateContent>
        </w:r>
      </w:del>
      <w:del w:id="139" w:author="袁弘信" w:date="2022-02-17T11:24:00Z">
        <w:r>
          <w:rPr>
            <w:rFonts w:ascii="仿宋_GB2312;仿宋" w:hAnsi="仿宋_GB2312;仿宋" w:cs="宋体" w:eastAsia="仿宋_GB2312;仿宋"/>
            <w:sz w:val="32"/>
            <w:szCs w:val="32"/>
          </w:rPr>
          <w:delText>　抄报：市人大办公厅</w:delText>
        </w:r>
      </w:del>
      <w:del w:id="140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  <w:delText>,</w:delText>
        </w:r>
      </w:del>
      <w:del w:id="141" w:author="袁弘信" w:date="2022-02-17T11:24:00Z">
        <w:r>
          <w:rPr>
            <w:rFonts w:ascii="仿宋_GB2312;仿宋" w:hAnsi="仿宋_GB2312;仿宋" w:cs="宋体" w:eastAsia="仿宋_GB2312;仿宋"/>
            <w:sz w:val="32"/>
            <w:szCs w:val="32"/>
          </w:rPr>
          <w:delText>市政府办公厅</w:delText>
        </w:r>
      </w:del>
      <w:del w:id="142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  <w:delText>,</w:delText>
        </w:r>
      </w:del>
      <w:del w:id="143" w:author="袁弘信" w:date="2022-02-17T11:24:00Z">
        <w:r>
          <w:rPr>
            <w:rFonts w:ascii="仿宋_GB2312;仿宋" w:hAnsi="仿宋_GB2312;仿宋" w:cs="宋体" w:eastAsia="仿宋_GB2312;仿宋"/>
            <w:sz w:val="32"/>
            <w:szCs w:val="32"/>
          </w:rPr>
          <w:delText>国家工商总局办</w:delText>
        </w:r>
      </w:del>
    </w:p>
    <w:p>
      <w:pPr>
        <w:pStyle w:val="Normal"/>
        <w:ind w:hanging="800" w:start="2077" w:end="0"/>
        <w:rPr>
          <w:rFonts w:ascii="仿宋_GB2312;仿宋" w:hAnsi="仿宋_GB2312;仿宋" w:eastAsia="仿宋_GB2312;仿宋" w:cs="宋体"/>
          <w:sz w:val="32"/>
          <w:szCs w:val="32"/>
          <w:del w:id="148" w:author="袁弘信" w:date="2022-02-17T11:24:00Z"/>
        </w:rPr>
      </w:pPr>
      <w:del w:id="145" w:author="袁弘信" w:date="2022-02-17T11:24:00Z">
        <w:r>
          <w:rPr>
            <w:rFonts w:ascii="仿宋_GB2312;仿宋" w:hAnsi="仿宋_GB2312;仿宋" w:cs="宋体" w:eastAsia="仿宋_GB2312;仿宋"/>
            <w:sz w:val="32"/>
            <w:szCs w:val="32"/>
          </w:rPr>
          <w:delText>公厅、市场司</w:delText>
        </w:r>
      </w:del>
      <w:del w:id="146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  <w:delText>,</w:delText>
        </w:r>
      </w:del>
      <w:del w:id="147" w:author="袁弘信" w:date="2022-02-17T11:24:00Z">
        <w:r>
          <w:rPr>
            <w:rFonts w:ascii="仿宋_GB2312;仿宋" w:hAnsi="仿宋_GB2312;仿宋" w:cs="宋体" w:eastAsia="仿宋_GB2312;仿宋"/>
            <w:sz w:val="32"/>
            <w:szCs w:val="32"/>
          </w:rPr>
          <w:delText>市商务委。</w:delText>
        </w:r>
      </w:del>
    </w:p>
    <w:p>
      <w:pPr>
        <w:pStyle w:val="Normal"/>
        <w:ind w:hanging="1280" w:start="1280" w:end="0"/>
        <w:rPr>
          <w:rFonts w:ascii="仿宋_GB2312;仿宋" w:hAnsi="仿宋_GB2312;仿宋" w:eastAsia="仿宋_GB2312;仿宋" w:cs="宋体"/>
          <w:sz w:val="32"/>
          <w:szCs w:val="32"/>
          <w:del w:id="151" w:author="袁弘信" w:date="2022-02-17T11:24:00Z"/>
        </w:rPr>
      </w:pPr>
      <w:del w:id="149" w:author="袁弘信" w:date="2022-02-17T11:24:00Z">
        <w:r>
          <w:rPr>
            <w:rFonts w:ascii="仿宋_GB2312;仿宋" w:hAnsi="仿宋_GB2312;仿宋" w:cs="仿宋_GB2312;仿宋" w:eastAsia="仿宋_GB2312;仿宋"/>
            <w:sz w:val="32"/>
            <w:szCs w:val="32"/>
          </w:rPr>
          <w:delText xml:space="preserve">  </w:delText>
        </w:r>
      </w:del>
      <w:del w:id="150" w:author="袁弘信" w:date="2022-02-17T11:24:00Z">
        <w:r>
          <w:rPr>
            <w:rFonts w:ascii="仿宋_GB2312;仿宋" w:hAnsi="仿宋_GB2312;仿宋" w:cs="宋体" w:eastAsia="仿宋_GB2312;仿宋"/>
            <w:sz w:val="32"/>
            <w:szCs w:val="32"/>
          </w:rPr>
          <w:delText>抄送：市美容美发商会。</w:delText>
        </w:r>
      </w:del>
    </w:p>
    <w:p>
      <w:pPr>
        <w:pStyle w:val="Normal"/>
        <w:rPr>
          <w:rFonts w:ascii="仿宋_GB2312;仿宋" w:hAnsi="仿宋_GB2312;仿宋" w:eastAsia="仿宋_GB2312;仿宋" w:cs="宋体"/>
          <w:sz w:val="32"/>
          <w:szCs w:val="32"/>
        </w:rPr>
      </w:pPr>
      <w:del w:id="152" w:author="袁弘信" w:date="2022-02-17T11:24:00Z">
        <w:r>
          <mc:AlternateContent>
            <mc:Choice Requires="wps">
              <w:drawing>
                <wp:anchor behindDoc="0" distT="0" distB="0" distL="114935" distR="114935" simplePos="0" locked="0" layoutInCell="1" allowOverlap="1" relativeHeight="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5241290" cy="0"/>
                  <wp:effectExtent l="0" t="5080" r="0" b="5080"/>
                  <wp:wrapNone/>
                  <wp:docPr id="4" name="直线 4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241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0pt,0pt" to="412.65pt,0pt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w:pict>
            </mc:Fallback>
          </mc:AlternateContent>
          <mc:AlternateContent>
            <mc:Choice Requires="wps">
              <w:drawing>
                <wp:anchor behindDoc="0" distT="0" distB="0" distL="114935" distR="114935" simplePos="0" locked="0" layoutInCell="1" allowOverlap="1" relativeHeight="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396240</wp:posOffset>
                  </wp:positionV>
                  <wp:extent cx="5241290" cy="0"/>
                  <wp:effectExtent l="0" t="5080" r="0" b="5080"/>
                  <wp:wrapNone/>
                  <wp:docPr id="5" name="直线 5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241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0pt,31.2pt" to="412.65pt,31.2pt" ID="直线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w:pict>
            </mc:Fallback>
          </mc:AlternateContent>
        </w:r>
      </w:del>
      <w:del w:id="153" w:author="袁弘信" w:date="2022-02-17T11:24:00Z">
        <w:r>
          <w:rPr>
            <w:rFonts w:ascii="仿宋_GB2312;仿宋" w:hAnsi="仿宋_GB2312;仿宋" w:cs="宋体" w:eastAsia="仿宋_GB2312;仿宋"/>
            <w:sz w:val="32"/>
            <w:szCs w:val="32"/>
          </w:rPr>
          <w:delText>　天津市工商行政管理局　　  　</w:delText>
        </w:r>
      </w:del>
      <w:del w:id="154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  <w:delText>2011</w:delText>
        </w:r>
      </w:del>
      <w:del w:id="155" w:author="袁弘信" w:date="2022-02-17T11:24:00Z">
        <w:r>
          <w:rPr>
            <w:rFonts w:ascii="仿宋_GB2312;仿宋" w:hAnsi="仿宋_GB2312;仿宋" w:cs="宋体" w:eastAsia="仿宋_GB2312;仿宋"/>
            <w:sz w:val="32"/>
            <w:szCs w:val="32"/>
          </w:rPr>
          <w:delText>年</w:delText>
        </w:r>
      </w:del>
      <w:del w:id="156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  <w:delText>10</w:delText>
        </w:r>
      </w:del>
      <w:del w:id="157" w:author="袁弘信" w:date="2022-02-17T11:24:00Z">
        <w:r>
          <w:rPr>
            <w:rFonts w:ascii="仿宋_GB2312;仿宋" w:hAnsi="仿宋_GB2312;仿宋" w:cs="宋体" w:eastAsia="仿宋_GB2312;仿宋"/>
            <w:sz w:val="32"/>
            <w:szCs w:val="32"/>
          </w:rPr>
          <w:delText>月</w:delText>
        </w:r>
      </w:del>
      <w:del w:id="158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  <w:delText>9</w:delText>
        </w:r>
      </w:del>
      <w:del w:id="159" w:author="袁弘信" w:date="2022-02-17T11:24:00Z">
        <w:r>
          <w:rPr>
            <w:rFonts w:ascii="仿宋_GB2312;仿宋" w:hAnsi="仿宋_GB2312;仿宋" w:cs="宋体" w:eastAsia="仿宋_GB2312;仿宋"/>
            <w:sz w:val="32"/>
            <w:szCs w:val="32"/>
          </w:rPr>
          <w:delText>日印发</w:delText>
        </w:r>
      </w:del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97" w:right="1797" w:gutter="0" w:header="0" w:top="1440" w:footer="992" w:bottom="1440"/>
      <w:pgNumType w:start="0"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华文中宋">
    <w:charset w:val="86"/>
    <w:family w:val="auto"/>
    <w:pitch w:val="default"/>
  </w:font>
  <w:font w:name="仿宋_GB2312">
    <w:altName w:val="仿宋"/>
    <w:charset w:val="86"/>
    <w:family w:val="modern"/>
    <w:pitch w:val="default"/>
  </w:font>
  <w:font w:name="方正小标宋简体">
    <w:charset w:val="86"/>
    <w:family w:val="auto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205.5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7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205.5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trackRevisions/>
  <w:defaultTabStop w:val="420"/>
  <w:autoHyphenation w:val="true"/>
  <w:hyphenationZone w:val="0"/>
  <w:evenAndOddHeaders/>
  <w:compat>
    <w:doNotExpandShiftReturn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2005-04-01T14:35:00Z</dcterms:created>
  <dc:creator>tjgsj</dc:creator>
  <dc:description/>
  <dc:language>zh-CN</dc:language>
  <cp:lastModifiedBy>袁弘信</cp:lastModifiedBy>
  <dcterms:modified xsi:type="dcterms:W3CDTF">2022-02-18T17:26:30Z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