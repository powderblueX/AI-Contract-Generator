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exact" w:line="1400"/>
        <w:outlineLvl w:val="0"/>
        <w:rPr>
          <w:rFonts w:ascii="Times New Roman" w:hAnsi="Times New Roman" w:eastAsia="方正小标宋_GBK" w:cs="Times New Roman"/>
          <w:color w:val="FF0000"/>
          <w:kern w:val="0"/>
          <w:sz w:val="28"/>
          <w:szCs w:val="28"/>
          <w:lang w:val="zh-CN" w:eastAsia="zh-CN"/>
          <w:del w:id="1" w:author="冯昆凤" w:date="2022-02-18T21:39:00Z"/>
        </w:rPr>
      </w:pPr>
      <w:del w:id="0" w:author="冯昆凤" w:date="2022-02-18T21:39:00Z">
        <w:r>
          <w:rPr>
            <w:rFonts w:eastAsia="方正小标宋_GBK" w:cs="Times New Roman" w:ascii="Times New Roman" w:hAnsi="Times New Roman"/>
            <w:color w:val="FF0000"/>
            <w:kern w:val="0"/>
            <w:sz w:val="28"/>
            <w:szCs w:val="28"/>
            <w:lang w:val="zh-CN" w:eastAsia="zh-CN"/>
          </w:rPr>
        </w:r>
      </w:del>
    </w:p>
    <w:p>
      <w:pPr>
        <w:pStyle w:val="Normal"/>
        <w:numPr>
          <w:ilvl w:val="0"/>
          <w:numId w:val="0"/>
        </w:numPr>
        <w:spacing w:lineRule="exact" w:line="1400"/>
        <w:outlineLvl w:val="0"/>
        <w:rPr>
          <w:rFonts w:ascii="Times New Roman" w:hAnsi="Times New Roman" w:eastAsia="方正小标宋_GBK" w:cs="Times New Roman"/>
          <w:color w:val="FF0000"/>
          <w:w w:val="67"/>
          <w:sz w:val="28"/>
          <w:szCs w:val="28"/>
          <w:del w:id="2" w:author="冯昆凤" w:date="2022-02-18T21:39:00Z"/>
        </w:rPr>
      </w:pPr>
      <w:r>
        <w:rPr/>
        <w:t>江苏省工商行政管理局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">
                <wp:simplePos x="0" y="0"/>
                <wp:positionH relativeFrom="column">
                  <wp:posOffset>4840605</wp:posOffset>
                </wp:positionH>
                <wp:positionV relativeFrom="paragraph">
                  <wp:posOffset>415290</wp:posOffset>
                </wp:positionV>
                <wp:extent cx="1131570" cy="10864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10864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ascii="方正小标宋_GBK" w:hAnsi="方正小标宋_GBK" w:eastAsia="方正小标宋_GBK"/>
                                <w:color w:val="FF0000"/>
                                <w:spacing w:val="0"/>
                                <w:w w:val="75"/>
                                <w:sz w:val="110"/>
                              </w:rPr>
                              <w:t>文</w:t>
                            </w:r>
                            <w:r>
                              <w:rPr>
                                <w:rFonts w:ascii="方正小标宋_GBK" w:hAnsi="方正小标宋_GBK" w:eastAsia="方正小标宋_GBK"/>
                                <w:color w:val="FF0000"/>
                                <w:spacing w:val="30"/>
                                <w:w w:val="75"/>
                                <w:sz w:val="110"/>
                              </w:rPr>
                              <w:t>件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1pt;height:85.55pt;mso-wrap-distance-left:9.05pt;mso-wrap-distance-right:9.05pt;mso-wrap-distance-top:0pt;mso-wrap-distance-bottom:0pt;margin-top:32.7pt;mso-position-vertical-relative:text;margin-left:381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ascii="方正小标宋_GBK" w:hAnsi="方正小标宋_GBK" w:eastAsia="方正小标宋_GBK"/>
                          <w:color w:val="FF0000"/>
                          <w:spacing w:val="0"/>
                          <w:w w:val="75"/>
                          <w:sz w:val="110"/>
                        </w:rPr>
                        <w:t>文</w:t>
                      </w:r>
                      <w:r>
                        <w:rPr>
                          <w:rFonts w:ascii="方正小标宋_GBK" w:hAnsi="方正小标宋_GBK" w:eastAsia="方正小标宋_GBK"/>
                          <w:color w:val="FF0000"/>
                          <w:spacing w:val="30"/>
                          <w:w w:val="75"/>
                          <w:sz w:val="110"/>
                        </w:rPr>
                        <w:t>件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exact" w:line="1400"/>
        <w:outlineLvl w:val="0"/>
        <w:rPr>
          <w:rFonts w:ascii="Times New Roman" w:hAnsi="Times New Roman" w:eastAsia="方正小标宋简体" w:cs="Times New Roman"/>
          <w:color w:val="FF0000"/>
          <w:w w:val="67"/>
          <w:sz w:val="28"/>
          <w:szCs w:val="28"/>
          <w:del w:id="3" w:author="冯昆凤" w:date="2022-02-18T21:39:00Z"/>
        </w:rPr>
      </w:pPr>
      <w:r>
        <w:rPr/>
        <w:t>江苏省农业委员会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exact" w:line="1400"/>
        <w:jc w:val="both"/>
        <w:outlineLvl w:val="0"/>
        <w:rPr>
          <w:rFonts w:ascii="Times New Roman" w:hAnsi="Times New Roman" w:eastAsia="仿宋_GB2312" w:cs="Times New Roman"/>
          <w:color w:val="FF0000"/>
          <w:w w:val="67"/>
          <w:sz w:val="28"/>
          <w:szCs w:val="28"/>
          <w:del w:id="5" w:author="冯昆凤" w:date="2022-02-18T21:39:00Z"/>
        </w:rPr>
      </w:pPr>
      <w:del w:id="4" w:author="冯昆凤" w:date="2022-02-18T21:39:00Z">
        <w:r>
          <w:rPr>
            <w:rFonts w:eastAsia="仿宋_GB2312" w:cs="Times New Roman" w:ascii="Times New Roman" w:hAnsi="Times New Roman"/>
            <w:color w:val="FF0000"/>
            <w:w w:val="67"/>
            <w:sz w:val="28"/>
            <w:szCs w:val="28"/>
          </w:rPr>
        </w:r>
      </w:del>
    </w:p>
    <w:p>
      <w:pPr>
        <w:pStyle w:val="Normal"/>
        <w:spacing w:lineRule="exact" w:line="600"/>
        <w:jc w:val="center"/>
        <w:rPr>
          <w:rFonts w:ascii="Times New Roman" w:hAnsi="Times New Roman" w:eastAsia="仿宋_GB2312" w:cs="Times New Roman"/>
          <w:color w:val="FF0000"/>
          <w:sz w:val="28"/>
          <w:szCs w:val="28"/>
          <w:del w:id="17" w:author="冯昆凤" w:date="2022-02-18T21:39:00Z"/>
        </w:rPr>
      </w:pPr>
      <w:ins w:id="6" w:author="徐永琴" w:date="2016-10-26T10:03:00Z">
        <w:del w:id="7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苏工商合〔</w:delText>
          </w:r>
        </w:del>
      </w:ins>
      <w:ins w:id="8" w:author="徐永琴" w:date="2016-10-26T10:03:00Z">
        <w:del w:id="9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201</w:delText>
          </w:r>
        </w:del>
      </w:ins>
      <w:ins w:id="10" w:author="徐永琴" w:date="2016-10-26T10:03:00Z">
        <w:del w:id="11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6</w:delText>
          </w:r>
        </w:del>
      </w:ins>
      <w:ins w:id="12" w:author="徐永琴" w:date="2016-10-26T10:03:00Z">
        <w:del w:id="13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〕</w:delText>
          </w:r>
        </w:del>
      </w:ins>
      <w:ins w:id="14" w:author="徐永琴" w:date="2016-10-26T10:03:00Z">
        <w:del w:id="15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255</w:delText>
          </w:r>
        </w:del>
      </w:ins>
      <w:del w:id="16" w:author="冯昆凤" w:date="2022-02-18T21:39:00Z">
        <w:r>
          <w:rPr>
            <w:rFonts w:ascii="Times New Roman" w:hAnsi="Times New Roman" w:cs="Times New Roman" w:eastAsia="仿宋_GB2312"/>
            <w:sz w:val="28"/>
            <w:szCs w:val="28"/>
          </w:rPr>
          <w:delText>号</w:delText>
        </w:r>
      </w:del>
    </w:p>
    <w:p>
      <w:pPr>
        <w:pStyle w:val="Normal"/>
        <w:widowControl w:val="false"/>
        <w:bidi w:val="0"/>
        <w:spacing w:lineRule="exact" w:line="600"/>
        <w:jc w:val="center"/>
        <w:rPr>
          <w:rFonts w:ascii="Times New Roman" w:hAnsi="Times New Roman" w:eastAsia="仿宋_GB2312" w:cs="Times New Roman"/>
          <w:color w:val="FF0000"/>
          <w:sz w:val="28"/>
          <w:szCs w:val="28"/>
          <w:lang w:val="zh-CN" w:eastAsia="zh-CN"/>
          <w:del w:id="19" w:author="冯昆凤" w:date="2022-02-18T21:39:00Z"/>
        </w:rPr>
      </w:pPr>
      <w:del w:id="18" w:author="冯昆凤" w:date="2022-02-18T21:39:00Z">
        <w:r>
          <w:rPr>
            <w:rFonts w:eastAsia="仿宋_GB2312" w:cs="Times New Roman" w:ascii="Times New Roman" w:hAnsi="Times New Roman"/>
            <w:color w:val="FF0000"/>
            <w:sz w:val="28"/>
            <w:szCs w:val="28"/>
            <w:lang w:val="zh-CN" w:eastAsia="zh-CN"/>
          </w:rPr>
          <mc:AlternateContent>
            <mc:Choice Requires="wps"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-104140</wp:posOffset>
                  </wp:positionH>
                  <wp:positionV relativeFrom="paragraph">
                    <wp:posOffset>57785</wp:posOffset>
                  </wp:positionV>
                  <wp:extent cx="5929630" cy="1905"/>
                  <wp:effectExtent l="635" t="11430" r="635" b="11430"/>
                  <wp:wrapNone/>
                  <wp:docPr id="2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5929560" cy="1800"/>
                          </a:xfrm>
                          <a:prstGeom prst="line">
                            <a:avLst/>
                          </a:prstGeom>
                          <a:ln w="22320">
                            <a:solidFill>
                              <a:srgbClr val="ff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-8.2pt,4.55pt" to="458.65pt,4.65pt" stroked="t" o:allowincell="f" style="position:absolute;flip:y">
                  <v:stroke color="red" weight="22320" joinstyle="miter" endcap="flat"/>
                  <v:fill o:detectmouseclick="t" on="false"/>
                  <w10:wrap type="none"/>
                </v:line>
              </w:pict>
            </mc:Fallback>
          </mc:AlternateContent>
        </w:r>
      </w:del>
    </w:p>
    <w:p>
      <w:pPr>
        <w:pStyle w:val="Normal"/>
        <w:tabs>
          <w:tab w:val="clear" w:pos="420"/>
          <w:tab w:val="left" w:pos="5481" w:leader="none"/>
        </w:tabs>
        <w:spacing w:lineRule="exact" w:line="560"/>
        <w:jc w:val="center"/>
        <w:rPr>
          <w:rFonts w:ascii="Times New Roman" w:hAnsi="Times New Roman" w:eastAsia="仿宋_GB2312" w:cs="Times New Roman"/>
          <w:sz w:val="28"/>
          <w:szCs w:val="28"/>
          <w:del w:id="21" w:author="冯昆凤" w:date="2022-02-18T21:39:00Z"/>
        </w:rPr>
      </w:pPr>
      <w:del w:id="20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autoSpaceDE w:val="false"/>
        <w:spacing w:lineRule="exact" w:line="560" w:before="0" w:after="0"/>
        <w:jc w:val="center"/>
        <w:rPr>
          <w:rFonts w:ascii="Times New Roman" w:hAnsi="Times New Roman" w:eastAsia="长城小标宋体;Arial Unicode MS" w:cs="Times New Roman"/>
          <w:sz w:val="28"/>
          <w:szCs w:val="28"/>
          <w:del w:id="27" w:author="冯昆凤" w:date="2022-02-18T21:39:00Z"/>
        </w:rPr>
      </w:pPr>
      <w:ins w:id="22" w:author="陈江山" w:date="2016-10-18T16:57:00Z">
        <w:del w:id="23" w:author="冯昆凤" w:date="2022-02-18T21:39:00Z">
          <w:r>
            <w:rPr>
              <w:rFonts w:ascii="Times New Roman" w:hAnsi="Times New Roman" w:cs="Times New Roman" w:eastAsia="长城小标宋体;Arial Unicode MS"/>
              <w:sz w:val="28"/>
              <w:szCs w:val="28"/>
            </w:rPr>
            <w:delText>江苏省工商行政管理局</w:delText>
          </w:r>
        </w:del>
      </w:ins>
      <w:ins w:id="24" w:author="陈江山" w:date="2016-10-18T16:57:00Z">
        <w:del w:id="25" w:author="冯昆凤" w:date="2022-02-18T21:39:00Z">
          <w:r>
            <w:rPr>
              <w:rFonts w:ascii="Times New Roman" w:hAnsi="Times New Roman" w:cs="Times New Roman" w:eastAsia="Times New Roman"/>
              <w:sz w:val="28"/>
              <w:szCs w:val="28"/>
            </w:rPr>
            <w:delText xml:space="preserve"> </w:delText>
          </w:r>
        </w:del>
      </w:ins>
      <w:del w:id="26" w:author="冯昆凤" w:date="2022-02-18T21:39:00Z">
        <w:r>
          <w:rPr>
            <w:rFonts w:ascii="Times New Roman" w:hAnsi="Times New Roman" w:cs="Times New Roman" w:eastAsia="长城小标宋体;Arial Unicode MS"/>
            <w:sz w:val="28"/>
            <w:szCs w:val="28"/>
          </w:rPr>
          <w:delText>江苏省农业委员会</w:delText>
        </w:r>
      </w:del>
    </w:p>
    <w:p>
      <w:pPr>
        <w:pStyle w:val="Normal"/>
        <w:autoSpaceDE w:val="false"/>
        <w:spacing w:lineRule="exact" w:line="560" w:before="0" w:after="0"/>
        <w:jc w:val="center"/>
        <w:rPr>
          <w:del w:id="35" w:author="冯昆凤" w:date="2022-02-18T21:39:00Z"/>
        </w:rPr>
      </w:pPr>
      <w:ins w:id="28" w:author="陈江山" w:date="2016-10-18T16:57:00Z">
        <w:del w:id="29" w:author="冯昆凤" w:date="2022-02-18T21:39:00Z">
          <w:r>
            <w:rPr>
              <w:rFonts w:ascii="Times New Roman" w:hAnsi="Times New Roman" w:cs="Times New Roman" w:eastAsia="长城小标宋体;Arial Unicode MS"/>
              <w:sz w:val="28"/>
              <w:szCs w:val="28"/>
            </w:rPr>
            <w:delText>关于印发</w:delText>
          </w:r>
        </w:del>
      </w:ins>
      <w:ins w:id="30" w:author="张华" w:date="2016-10-19T10:12:00Z">
        <w:del w:id="31" w:author="冯昆凤" w:date="2022-02-18T21:39:00Z">
          <w:r>
            <w:rPr>
              <w:rFonts w:ascii="Times New Roman" w:hAnsi="Times New Roman" w:cs="Times New Roman" w:eastAsia="长城小标宋体;Arial Unicode MS"/>
              <w:sz w:val="28"/>
              <w:szCs w:val="28"/>
            </w:rPr>
            <w:delText>《</w:delText>
          </w:r>
        </w:del>
      </w:ins>
      <w:ins w:id="32" w:author="陈江山" w:date="2016-10-18T16:57:00Z">
        <w:del w:id="33" w:author="冯昆凤" w:date="2022-02-18T21:39:00Z">
          <w:r>
            <w:rPr>
              <w:rFonts w:ascii="Times New Roman" w:hAnsi="Times New Roman" w:cs="Times New Roman" w:eastAsia="长城小标宋体;Arial Unicode MS"/>
              <w:sz w:val="28"/>
              <w:szCs w:val="28"/>
            </w:rPr>
            <w:delText>江苏省</w:delText>
          </w:r>
        </w:del>
      </w:ins>
      <w:del w:id="34" w:author="冯昆凤" w:date="2022-02-18T21:39:00Z">
        <w:r>
          <w:rPr>
            <w:rFonts w:ascii="Times New Roman" w:hAnsi="Times New Roman" w:cs="Times New Roman" w:eastAsia="长城小标宋体;Arial Unicode MS"/>
            <w:kern w:val="0"/>
            <w:sz w:val="28"/>
            <w:szCs w:val="28"/>
            <w:lang w:val="zh-CN"/>
          </w:rPr>
          <w:delText>农资加盟连锁</w:delText>
        </w:r>
      </w:del>
    </w:p>
    <w:p>
      <w:pPr>
        <w:pStyle w:val="Normal"/>
        <w:widowControl w:val="false"/>
        <w:autoSpaceDE w:val="false"/>
        <w:bidi w:val="0"/>
        <w:spacing w:lineRule="exact" w:line="560" w:before="0" w:after="0"/>
        <w:jc w:val="center"/>
        <w:rPr>
          <w:del w:id="45" w:author="冯昆凤" w:date="2022-02-18T21:39:00Z"/>
        </w:rPr>
      </w:pPr>
      <w:ins w:id="36" w:author="陈江山" w:date="2016-10-18T16:57:00Z">
        <w:del w:id="37" w:author="冯昆凤" w:date="2022-02-18T21:39:00Z">
          <w:r>
            <w:rPr>
              <w:rFonts w:ascii="Times New Roman" w:hAnsi="Times New Roman" w:cs="Times New Roman" w:eastAsia="长城小标宋体;Arial Unicode MS"/>
              <w:sz w:val="28"/>
              <w:szCs w:val="28"/>
            </w:rPr>
            <w:delText>合同</w:delText>
          </w:r>
        </w:del>
      </w:ins>
      <w:ins w:id="38" w:author="张华" w:date="2016-10-19T10:11:00Z">
        <w:del w:id="39" w:author="冯昆凤" w:date="2022-02-18T21:39:00Z">
          <w:r>
            <w:rPr>
              <w:rFonts w:ascii="Times New Roman" w:hAnsi="Times New Roman" w:cs="Times New Roman" w:eastAsia="长城小标宋体;Arial Unicode MS"/>
              <w:sz w:val="28"/>
              <w:szCs w:val="28"/>
            </w:rPr>
            <w:delText>（</w:delText>
          </w:r>
        </w:del>
      </w:ins>
      <w:ins w:id="40" w:author="陈江山" w:date="2016-10-18T16:57:00Z">
        <w:del w:id="41" w:author="冯昆凤" w:date="2022-02-18T21:39:00Z">
          <w:r>
            <w:rPr>
              <w:rFonts w:ascii="Times New Roman" w:hAnsi="Times New Roman" w:cs="Times New Roman" w:eastAsia="长城小标宋体;Arial Unicode MS"/>
              <w:sz w:val="28"/>
              <w:szCs w:val="28"/>
            </w:rPr>
            <w:delText>示范文本</w:delText>
          </w:r>
        </w:del>
      </w:ins>
      <w:ins w:id="42" w:author="张华" w:date="2016-10-19T10:11:00Z">
        <w:del w:id="43" w:author="冯昆凤" w:date="2022-02-18T21:39:00Z">
          <w:r>
            <w:rPr>
              <w:rFonts w:ascii="Times New Roman" w:hAnsi="Times New Roman" w:cs="Times New Roman" w:eastAsia="长城小标宋体;Arial Unicode MS"/>
              <w:sz w:val="28"/>
              <w:szCs w:val="28"/>
            </w:rPr>
            <w:delText>）》</w:delText>
          </w:r>
        </w:del>
      </w:ins>
      <w:del w:id="44" w:author="冯昆凤" w:date="2022-02-18T21:39:00Z">
        <w:r>
          <w:rPr>
            <w:rFonts w:ascii="Times New Roman" w:hAnsi="Times New Roman" w:cs="Times New Roman" w:eastAsia="长城小标宋体;Arial Unicode MS"/>
            <w:sz w:val="28"/>
            <w:szCs w:val="28"/>
          </w:rPr>
          <w:delText>的通知</w:delText>
        </w:r>
      </w:del>
    </w:p>
    <w:p>
      <w:pPr>
        <w:pStyle w:val="Normal"/>
        <w:widowControl w:val="false"/>
        <w:autoSpaceDE w:val="false"/>
        <w:bidi w:val="0"/>
        <w:spacing w:lineRule="exact" w:line="560" w:before="0" w:after="0"/>
        <w:jc w:val="center"/>
        <w:rPr>
          <w:rFonts w:ascii="Times New Roman" w:hAnsi="Times New Roman" w:eastAsia="黑体;SimHei" w:cs="Times New Roman"/>
          <w:sz w:val="28"/>
          <w:szCs w:val="28"/>
          <w:del w:id="47" w:author="冯昆凤" w:date="2022-02-18T21:39:00Z"/>
        </w:rPr>
      </w:pPr>
      <w:del w:id="46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rPr>
          <w:del w:id="65" w:author="冯昆凤" w:date="2022-02-18T21:39:00Z"/>
        </w:rPr>
      </w:pPr>
      <w:ins w:id="48" w:author="张华" w:date="2016-10-19T10:35:00Z">
        <w:del w:id="49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各市</w:delText>
          </w:r>
        </w:del>
      </w:ins>
      <w:ins w:id="50" w:author="张华" w:date="2016-10-19T10:35:00Z">
        <w:del w:id="51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及苏州工业园区、张家港保税区工商局</w:delText>
          </w:r>
        </w:del>
      </w:ins>
      <w:ins w:id="52" w:author="陈江山" w:date="2016-10-18T16:57:00Z">
        <w:del w:id="53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各市工商行政管理局</w:delText>
          </w:r>
        </w:del>
      </w:ins>
      <w:ins w:id="54" w:author="陈江山" w:date="2016-10-18T16:57:00Z">
        <w:del w:id="55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(</w:delText>
          </w:r>
        </w:del>
      </w:ins>
      <w:ins w:id="56" w:author="陈江山" w:date="2016-10-18T16:57:00Z">
        <w:del w:id="57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市场监督管理部门</w:delText>
          </w:r>
        </w:del>
      </w:ins>
      <w:ins w:id="58" w:author="陈江山" w:date="2016-10-18T16:57:00Z">
        <w:del w:id="59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)</w:delText>
          </w:r>
        </w:del>
      </w:ins>
      <w:ins w:id="60" w:author="陈江山" w:date="2016-10-18T16:57:00Z">
        <w:del w:id="61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、</w:delText>
          </w:r>
        </w:del>
      </w:ins>
      <w:ins w:id="62" w:author="戴海峰" w:date="2016-10-19T17:25:00Z">
        <w:del w:id="63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各市</w:delText>
          </w:r>
        </w:del>
      </w:ins>
      <w:del w:id="64" w:author="冯昆凤" w:date="2022-02-18T21:39:00Z">
        <w:r>
          <w:rPr>
            <w:rFonts w:ascii="Times New Roman" w:hAnsi="Times New Roman" w:cs="Times New Roman" w:eastAsia="仿宋_GB2312"/>
            <w:sz w:val="28"/>
            <w:szCs w:val="28"/>
          </w:rPr>
          <w:delText>农业委员会：</w:delText>
        </w:r>
      </w:del>
    </w:p>
    <w:p>
      <w:pPr>
        <w:pStyle w:val="Normal"/>
        <w:widowControl w:val="false"/>
        <w:autoSpaceDE w:val="true"/>
        <w:bidi w:val="0"/>
        <w:spacing w:before="0" w:after="0"/>
        <w:ind w:hanging="0" w:end="0"/>
        <w:jc w:val="both"/>
        <w:rPr>
          <w:rFonts w:ascii="Times New Roman" w:hAnsi="Times New Roman" w:eastAsia="仿宋_GB2312" w:cs="Times New Roman"/>
          <w:kern w:val="0"/>
          <w:sz w:val="28"/>
          <w:szCs w:val="28"/>
          <w:lang w:val="zh-CN"/>
          <w:del w:id="79" w:author="冯昆凤" w:date="2022-02-18T21:39:00Z"/>
        </w:rPr>
      </w:pPr>
      <w:ins w:id="66" w:author="陈江山" w:date="2016-10-18T16:57:00Z">
        <w:del w:id="67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为保障农业生产的发展，维护农资经营者及农业生产者的合法权益</w:delText>
          </w:r>
        </w:del>
      </w:ins>
      <w:ins w:id="68" w:author="陈江山" w:date="2016-10-18T16:57:00Z">
        <w:del w:id="69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,</w:delText>
          </w:r>
        </w:del>
      </w:ins>
      <w:ins w:id="70" w:author="陈江山" w:date="2016-10-18T16:57:00Z">
        <w:del w:id="71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引导和规范合同当事人签约履约行为</w:delText>
          </w:r>
        </w:del>
      </w:ins>
      <w:ins w:id="72" w:author="陈江山" w:date="2016-10-18T16:57:00Z">
        <w:del w:id="73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,</w:delText>
          </w:r>
        </w:del>
      </w:ins>
      <w:ins w:id="74" w:author="陈江山" w:date="2016-10-18T16:57:00Z">
        <w:del w:id="75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根据相关法律法规，江苏省工商行政管理局与江苏省农业委员会联合制定了《江苏省</w:delText>
          </w:r>
        </w:del>
      </w:ins>
      <w:ins w:id="76" w:author="陈江山" w:date="2016-10-18T16:57:00Z">
        <w:del w:id="77" w:author="冯昆凤" w:date="2022-02-18T21:39:00Z">
          <w:r>
            <w:rPr>
              <w:rFonts w:ascii="Times New Roman" w:hAnsi="Times New Roman" w:cs="Times New Roman" w:eastAsia="仿宋_GB2312"/>
              <w:kern w:val="0"/>
              <w:sz w:val="28"/>
              <w:szCs w:val="28"/>
              <w:lang w:val="zh-CN"/>
            </w:rPr>
            <w:delText>农资加盟连锁</w:delText>
          </w:r>
        </w:del>
      </w:ins>
      <w:del w:id="78" w:author="冯昆凤" w:date="2022-02-18T21:39:00Z">
        <w:r>
          <w:rPr>
            <w:rFonts w:ascii="Times New Roman" w:hAnsi="Times New Roman" w:cs="Times New Roman" w:eastAsia="仿宋_GB2312"/>
            <w:sz w:val="28"/>
            <w:szCs w:val="28"/>
          </w:rPr>
          <w:delText>合同（示范文本）》。现印发给你们，请认真做好合同示范文本的宣传推广工作，积极提倡和引导合同当事人使用合同示范文本，并做好合同档案管理等工作。各地在执行过程中如有问题和建议，请及时与江苏省工商行政管理局和江苏省农业委员会联系。</w:delText>
        </w:r>
      </w:del>
    </w:p>
    <w:p>
      <w:pPr>
        <w:pStyle w:val="Normal"/>
        <w:widowControl w:val="false"/>
        <w:autoSpaceDE w:val="true"/>
        <w:bidi w:val="0"/>
        <w:spacing w:before="0" w:after="0"/>
        <w:ind w:hanging="0" w:end="0"/>
        <w:jc w:val="both"/>
        <w:rPr>
          <w:rFonts w:ascii="Times New Roman" w:hAnsi="Times New Roman" w:eastAsia="仿宋_GB2312" w:cs="Times New Roman"/>
          <w:kern w:val="0"/>
          <w:sz w:val="28"/>
          <w:szCs w:val="28"/>
          <w:lang w:val="zh-CN"/>
          <w:del w:id="81" w:author="冯昆凤" w:date="2022-02-18T21:39:00Z"/>
        </w:rPr>
      </w:pPr>
      <w:del w:id="80" w:author="冯昆凤" w:date="2022-02-18T21:39:00Z">
        <w:r>
          <w:rPr>
            <w:rFonts w:eastAsia="仿宋_GB2312" w:cs="Times New Roman" w:ascii="Times New Roman" w:hAnsi="Times New Roman"/>
            <w:kern w:val="0"/>
            <w:sz w:val="28"/>
            <w:szCs w:val="28"/>
            <w:lang w:val="zh-CN"/>
          </w:rPr>
        </w:r>
      </w:del>
    </w:p>
    <w:p>
      <w:pPr>
        <w:pStyle w:val="Normal"/>
        <w:ind w:firstLine="645" w:end="0"/>
        <w:jc w:val="start"/>
        <w:rPr>
          <w:del w:id="87" w:author="冯昆凤" w:date="2022-02-18T21:39:00Z"/>
        </w:rPr>
      </w:pPr>
      <w:ins w:id="82" w:author="陈江山" w:date="2016-10-18T16:57:00Z">
        <w:del w:id="83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附件：《江苏省</w:delText>
          </w:r>
        </w:del>
      </w:ins>
      <w:ins w:id="84" w:author="陈江山" w:date="2016-10-18T16:57:00Z">
        <w:del w:id="85" w:author="冯昆凤" w:date="2022-02-18T21:39:00Z">
          <w:r>
            <w:rPr>
              <w:rFonts w:ascii="Times New Roman" w:hAnsi="Times New Roman" w:cs="Times New Roman" w:eastAsia="仿宋_GB2312"/>
              <w:kern w:val="0"/>
              <w:sz w:val="28"/>
              <w:szCs w:val="28"/>
              <w:lang w:val="zh-CN"/>
            </w:rPr>
            <w:delText>农资加盟连锁</w:delText>
          </w:r>
        </w:del>
      </w:ins>
      <w:del w:id="86" w:author="冯昆凤" w:date="2022-02-18T21:39:00Z">
        <w:r>
          <w:rPr>
            <w:rFonts w:ascii="Times New Roman" w:hAnsi="Times New Roman" w:cs="Times New Roman" w:eastAsia="仿宋_GB2312"/>
            <w:sz w:val="28"/>
            <w:szCs w:val="28"/>
          </w:rPr>
          <w:delText>合同（示范文本）》</w:delText>
        </w:r>
      </w:del>
    </w:p>
    <w:p>
      <w:pPr>
        <w:pStyle w:val="Normal"/>
        <w:ind w:firstLine="645" w:end="0"/>
        <w:jc w:val="start"/>
        <w:rPr>
          <w:rFonts w:eastAsia="仿宋_GB2312"/>
          <w:del w:id="89" w:author="冯昆凤" w:date="2022-02-18T21:39:00Z"/>
        </w:rPr>
      </w:pPr>
      <w:del w:id="88" w:author="冯昆凤" w:date="2022-02-18T21:39:00Z">
        <w:r>
          <w:rPr>
            <w:rFonts w:ascii="Times New Roman" w:hAnsi="Times New Roman" w:cs="Times New Roman" w:eastAsia="Times New Roman"/>
            <w:sz w:val="28"/>
            <w:szCs w:val="28"/>
          </w:rPr>
          <w:delText xml:space="preserve">      </w:delText>
        </w:r>
      </w:del>
    </w:p>
    <w:p>
      <w:pPr>
        <w:pStyle w:val="Normal"/>
        <w:ind w:firstLine="645" w:end="0"/>
        <w:jc w:val="start"/>
        <w:rPr>
          <w:rFonts w:ascii="Times New Roman" w:hAnsi="Times New Roman" w:eastAsia="仿宋_GB2312" w:cs="Times New Roman"/>
          <w:sz w:val="28"/>
          <w:szCs w:val="28"/>
          <w:del w:id="91" w:author="冯昆凤" w:date="2022-02-18T21:39:00Z"/>
        </w:rPr>
      </w:pPr>
      <w:del w:id="90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ind w:firstLine="645" w:end="0"/>
        <w:jc w:val="start"/>
        <w:rPr>
          <w:rFonts w:ascii="Times New Roman" w:hAnsi="Times New Roman" w:eastAsia="仿宋_GB2312" w:cs="Times New Roman"/>
          <w:sz w:val="28"/>
          <w:szCs w:val="28"/>
          <w:del w:id="93" w:author="冯昆凤" w:date="2022-02-18T21:39:00Z"/>
        </w:rPr>
      </w:pPr>
      <w:del w:id="92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ind w:firstLine="4160" w:end="0"/>
        <w:jc w:val="start"/>
        <w:rPr>
          <w:rFonts w:ascii="Times New Roman" w:hAnsi="Times New Roman" w:eastAsia="仿宋_GB2312" w:cs="Times New Roman"/>
          <w:sz w:val="28"/>
          <w:szCs w:val="28"/>
          <w:del w:id="105" w:author="冯昆凤" w:date="2022-02-18T21:39:00Z"/>
        </w:rPr>
      </w:pPr>
      <w:ins w:id="94" w:author="陈江山" w:date="2016-10-18T16:57:00Z">
        <w:del w:id="95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2016</w:delText>
          </w:r>
        </w:del>
      </w:ins>
      <w:ins w:id="96" w:author="陈江山" w:date="2016-10-18T16:57:00Z">
        <w:del w:id="97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年</w:delText>
          </w:r>
        </w:del>
      </w:ins>
      <w:ins w:id="98" w:author="陈江山" w:date="2016-10-18T16:57:00Z">
        <w:del w:id="99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10</w:delText>
          </w:r>
        </w:del>
      </w:ins>
      <w:ins w:id="100" w:author="陈江山" w:date="2016-10-18T16:57:00Z">
        <w:del w:id="101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月</w:delText>
          </w:r>
        </w:del>
      </w:ins>
      <w:ins w:id="102" w:author="陈江山" w:date="2016-10-18T16:57:00Z">
        <w:del w:id="103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17</w:delText>
          </w:r>
        </w:del>
      </w:ins>
      <w:del w:id="104" w:author="冯昆凤" w:date="2022-02-18T21:39:00Z">
        <w:r>
          <w:rPr>
            <w:rFonts w:ascii="Times New Roman" w:hAnsi="Times New Roman" w:cs="Times New Roman" w:eastAsia="仿宋_GB2312"/>
            <w:sz w:val="28"/>
            <w:szCs w:val="28"/>
          </w:rPr>
          <w:delText>日</w:delText>
        </w:r>
      </w:del>
    </w:p>
    <w:p>
      <w:pPr>
        <w:pStyle w:val="Normal"/>
        <w:ind w:firstLine="1696" w:end="0"/>
        <w:rPr>
          <w:rFonts w:ascii="Times New Roman" w:hAnsi="Times New Roman" w:eastAsia="仿宋_GB2312" w:cs="Times New Roman"/>
          <w:sz w:val="28"/>
          <w:szCs w:val="28"/>
          <w:del w:id="107" w:author="冯昆凤" w:date="2022-02-18T21:39:00Z"/>
        </w:rPr>
      </w:pPr>
      <w:del w:id="106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rPr>
          <w:rFonts w:ascii="Times New Roman" w:hAnsi="Times New Roman" w:eastAsia="仿宋_GB2312" w:cs="Times New Roman"/>
          <w:sz w:val="28"/>
          <w:szCs w:val="28"/>
          <w:del w:id="109" w:author="冯昆凤" w:date="2022-02-18T21:39:00Z"/>
        </w:rPr>
      </w:pPr>
      <w:del w:id="108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jc w:val="center"/>
        <w:rPr>
          <w:rFonts w:ascii="Times New Roman" w:hAnsi="Times New Roman" w:eastAsia="仿宋_GB2312" w:cs="Times New Roman"/>
          <w:sz w:val="28"/>
          <w:szCs w:val="28"/>
          <w:del w:id="111" w:author="冯昆凤" w:date="2022-02-18T21:39:00Z"/>
        </w:rPr>
      </w:pPr>
      <w:del w:id="110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ind w:firstLine="1696" w:end="0"/>
        <w:jc w:val="center"/>
        <w:rPr>
          <w:del w:id="125" w:author="冯昆凤" w:date="2022-02-18T21:39:00Z"/>
        </w:rPr>
      </w:pPr>
      <w:ins w:id="112" w:author="陈江山" w:date="2016-10-18T16:57:00Z">
        <w:del w:id="113" w:author="冯昆凤" w:date="2022-02-18T21:39:00Z">
          <w:r>
            <w:rPr>
              <w:rFonts w:ascii="Times New Roman" w:hAnsi="Times New Roman" w:cs="Times New Roman" w:eastAsia="Times New Roman"/>
              <w:sz w:val="28"/>
              <w:szCs w:val="28"/>
            </w:rPr>
            <w:delText xml:space="preserve">  </w:delText>
          </w:r>
        </w:del>
      </w:ins>
      <w:ins w:id="114" w:author="陈江山" w:date="2016-10-18T16:57:00Z">
        <w:del w:id="115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江苏省工商行政管理局</w:delText>
          </w:r>
        </w:del>
      </w:ins>
      <w:ins w:id="116" w:author="徐永琴" w:date="2016-10-26T10:05:00Z">
        <w:del w:id="117" w:author="冯昆凤" w:date="2022-02-18T21:39:00Z">
          <w:r>
            <w:rPr>
              <w:rFonts w:ascii="Times New Roman" w:hAnsi="Times New Roman" w:cs="Times New Roman" w:eastAsia="Times New Roman"/>
              <w:sz w:val="28"/>
              <w:szCs w:val="28"/>
            </w:rPr>
            <w:delText xml:space="preserve">     </w:delText>
          </w:r>
        </w:del>
      </w:ins>
      <w:ins w:id="118" w:author="陈江山" w:date="2016-10-18T16:57:00Z">
        <w:del w:id="119" w:author="冯昆凤" w:date="2022-02-18T21:39:00Z">
          <w:r>
            <w:rPr>
              <w:rFonts w:ascii="Times New Roman" w:hAnsi="Times New Roman" w:cs="Times New Roman" w:eastAsia="Times New Roman"/>
              <w:sz w:val="28"/>
              <w:szCs w:val="28"/>
            </w:rPr>
            <w:delText xml:space="preserve">  </w:delText>
          </w:r>
        </w:del>
      </w:ins>
      <w:ins w:id="120" w:author="陈江山" w:date="2016-10-18T16:57:00Z">
        <w:del w:id="121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江苏</w:delText>
          </w:r>
        </w:del>
      </w:ins>
      <w:ins w:id="122" w:author="徐永琴" w:date="2016-11-02T09:40:00Z">
        <w:del w:id="123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省</w:delText>
          </w:r>
        </w:del>
      </w:ins>
      <w:del w:id="124" w:author="冯昆凤" w:date="2022-02-18T21:39:00Z">
        <w:r>
          <w:rPr>
            <w:rFonts w:ascii="Times New Roman" w:hAnsi="Times New Roman" w:cs="Times New Roman" w:eastAsia="仿宋_GB2312"/>
            <w:sz w:val="28"/>
            <w:szCs w:val="28"/>
          </w:rPr>
          <w:delText>农业委员会</w:delText>
        </w:r>
      </w:del>
    </w:p>
    <w:p>
      <w:pPr>
        <w:pStyle w:val="Normal"/>
        <w:widowControl w:val="false"/>
        <w:bidi w:val="0"/>
        <w:ind w:firstLine="1696" w:end="0"/>
        <w:jc w:val="center"/>
        <w:rPr>
          <w:rFonts w:ascii="Times New Roman" w:hAnsi="Times New Roman" w:eastAsia="仿宋_GB2312" w:cs="Times New Roman"/>
          <w:sz w:val="28"/>
          <w:szCs w:val="28"/>
          <w:del w:id="127" w:author="冯昆凤" w:date="2022-02-18T21:39:00Z"/>
        </w:rPr>
      </w:pPr>
      <w:del w:id="126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ind w:firstLine="4576" w:end="0"/>
        <w:jc w:val="start"/>
        <w:rPr>
          <w:rFonts w:ascii="Times New Roman" w:hAnsi="Times New Roman" w:eastAsia="仿宋_GB2312" w:cs="Times New Roman"/>
          <w:sz w:val="28"/>
          <w:szCs w:val="28"/>
          <w:del w:id="143" w:author="冯昆凤" w:date="2022-02-18T21:39:00Z"/>
        </w:rPr>
      </w:pPr>
      <w:ins w:id="128" w:author="张华" w:date="2016-10-19T10:13:00Z">
        <w:del w:id="129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2016</w:delText>
          </w:r>
        </w:del>
      </w:ins>
      <w:ins w:id="130" w:author="张华" w:date="2016-10-19T10:13:00Z">
        <w:del w:id="131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年</w:delText>
          </w:r>
        </w:del>
      </w:ins>
      <w:ins w:id="132" w:author="张华" w:date="2016-10-19T10:13:00Z">
        <w:del w:id="133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10</w:delText>
          </w:r>
        </w:del>
      </w:ins>
      <w:ins w:id="134" w:author="徐永琴" w:date="2016-11-02T09:45:00Z">
        <w:del w:id="135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</w:delText>
          </w:r>
        </w:del>
      </w:ins>
      <w:ins w:id="136" w:author="张华" w:date="2016-10-19T10:13:00Z">
        <w:del w:id="137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月</w:delText>
          </w:r>
        </w:del>
      </w:ins>
      <w:ins w:id="138" w:author="张华" w:date="2016-10-19T10:13:00Z">
        <w:del w:id="139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17</w:delText>
          </w:r>
        </w:del>
      </w:ins>
      <w:ins w:id="140" w:author="徐永琴" w:date="2016-11-02T09:45:00Z">
        <w:del w:id="141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</w:delText>
          </w:r>
        </w:del>
      </w:ins>
      <w:del w:id="142" w:author="冯昆凤" w:date="2022-02-18T21:39:00Z">
        <w:r>
          <w:rPr>
            <w:rFonts w:ascii="Times New Roman" w:hAnsi="Times New Roman" w:cs="Times New Roman" w:eastAsia="仿宋_GB2312"/>
            <w:sz w:val="28"/>
            <w:szCs w:val="28"/>
          </w:rPr>
          <w:delText>日</w:delText>
        </w:r>
      </w:del>
    </w:p>
    <w:p>
      <w:pPr>
        <w:pStyle w:val="Normal"/>
        <w:ind w:firstLine="4576" w:end="0"/>
        <w:jc w:val="start"/>
        <w:rPr>
          <w:rFonts w:ascii="Times New Roman" w:hAnsi="Times New Roman" w:eastAsia="仿宋_GB2312" w:cs="Times New Roman"/>
          <w:sz w:val="28"/>
          <w:szCs w:val="28"/>
          <w:del w:id="145" w:author="冯昆凤" w:date="2022-02-18T21:39:00Z"/>
        </w:rPr>
      </w:pPr>
      <w:del w:id="144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ind w:firstLine="4576" w:end="0"/>
        <w:jc w:val="start"/>
        <w:rPr>
          <w:rFonts w:ascii="Times New Roman" w:hAnsi="Times New Roman" w:eastAsia="仿宋_GB2312" w:cs="Times New Roman"/>
          <w:sz w:val="28"/>
          <w:szCs w:val="28"/>
          <w:del w:id="147" w:author="冯昆凤" w:date="2022-02-18T21:39:00Z"/>
        </w:rPr>
      </w:pPr>
      <w:del w:id="146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ind w:firstLine="4576" w:end="0"/>
        <w:jc w:val="start"/>
        <w:rPr>
          <w:rFonts w:ascii="Times New Roman" w:hAnsi="Times New Roman" w:eastAsia="仿宋_GB2312" w:cs="Times New Roman"/>
          <w:sz w:val="28"/>
          <w:szCs w:val="28"/>
          <w:del w:id="149" w:author="冯昆凤" w:date="2022-02-18T21:39:00Z"/>
        </w:rPr>
      </w:pPr>
      <w:del w:id="148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51" w:author="冯昆凤" w:date="2022-02-18T21:39:00Z"/>
        </w:rPr>
      </w:pPr>
      <w:del w:id="150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53" w:author="冯昆凤" w:date="2022-02-18T21:39:00Z"/>
        </w:rPr>
      </w:pPr>
      <w:del w:id="152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55" w:author="冯昆凤" w:date="2022-02-18T21:39:00Z"/>
        </w:rPr>
      </w:pPr>
      <w:del w:id="154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57" w:author="冯昆凤" w:date="2022-02-18T21:39:00Z"/>
        </w:rPr>
      </w:pPr>
      <w:del w:id="156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59" w:author="冯昆凤" w:date="2022-02-18T21:39:00Z"/>
        </w:rPr>
      </w:pPr>
      <w:del w:id="158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61" w:author="冯昆凤" w:date="2022-02-18T21:39:00Z"/>
        </w:rPr>
      </w:pPr>
      <w:del w:id="160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63" w:author="冯昆凤" w:date="2022-02-18T21:39:00Z"/>
        </w:rPr>
      </w:pPr>
      <w:del w:id="162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65" w:author="冯昆凤" w:date="2022-02-18T21:39:00Z"/>
        </w:rPr>
      </w:pPr>
      <w:del w:id="164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67" w:author="冯昆凤" w:date="2022-02-18T21:39:00Z"/>
        </w:rPr>
      </w:pPr>
      <w:del w:id="166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69" w:author="冯昆凤" w:date="2022-02-18T21:39:00Z"/>
        </w:rPr>
      </w:pPr>
      <w:del w:id="168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71" w:author="冯昆凤" w:date="2022-02-18T21:39:00Z"/>
        </w:rPr>
      </w:pPr>
      <w:del w:id="170" w:author="冯昆凤" w:date="2022-02-18T21:39:00Z">
        <w:r>
          <w:rPr>
            <w:rFonts w:ascii="Times New Roman" w:hAnsi="Times New Roman" w:cs="Times New Roman" w:eastAsia="黑体;SimHei"/>
            <w:sz w:val="28"/>
            <w:szCs w:val="28"/>
          </w:rPr>
          <w:delText>———————————————————————————</w:delText>
        </w:r>
      </w:del>
    </w:p>
    <w:p>
      <w:pPr>
        <w:pStyle w:val="Normal"/>
        <w:widowControl w:val="false"/>
        <w:bidi w:val="0"/>
        <w:spacing w:lineRule="exact" w:line="300"/>
        <w:ind w:hanging="0" w:end="0"/>
        <w:jc w:val="both"/>
        <w:rPr>
          <w:rFonts w:ascii="Times New Roman" w:hAnsi="Times New Roman" w:eastAsia="仿宋_GB2312" w:cs="Times New Roman"/>
          <w:sz w:val="28"/>
          <w:szCs w:val="28"/>
          <w:del w:id="189" w:author="冯昆凤" w:date="2022-02-18T21:39:00Z"/>
        </w:rPr>
      </w:pPr>
      <w:ins w:id="172" w:author="徐永琴" w:date="2016-10-26T10:06:00Z">
        <w:del w:id="173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江苏省工商行政管理局办公室</w:delText>
          </w:r>
        </w:del>
      </w:ins>
      <w:ins w:id="174" w:author="徐永琴" w:date="2016-10-26T10:06:00Z">
        <w:del w:id="175" w:author="冯昆凤" w:date="2022-02-18T21:39:00Z">
          <w:r>
            <w:rPr>
              <w:rFonts w:ascii="Times New Roman" w:hAnsi="Times New Roman" w:cs="Times New Roman" w:eastAsia="Times New Roman"/>
              <w:sz w:val="28"/>
              <w:szCs w:val="28"/>
            </w:rPr>
            <w:delText xml:space="preserve">              </w:delText>
          </w:r>
        </w:del>
      </w:ins>
      <w:ins w:id="176" w:author="徐永琴" w:date="2016-10-26T10:06:00Z">
        <w:del w:id="177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2016</w:delText>
          </w:r>
        </w:del>
      </w:ins>
      <w:ins w:id="178" w:author="徐永琴" w:date="2016-10-26T10:06:00Z">
        <w:del w:id="179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年</w:delText>
          </w:r>
        </w:del>
      </w:ins>
      <w:ins w:id="180" w:author="徐永琴" w:date="2016-10-26T10:06:00Z">
        <w:del w:id="181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</w:delText>
          </w:r>
        </w:del>
      </w:ins>
      <w:ins w:id="182" w:author="徐永琴" w:date="2016-11-02T09:45:00Z">
        <w:del w:id="183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</w:delText>
          </w:r>
        </w:del>
      </w:ins>
      <w:ins w:id="184" w:author="徐永琴" w:date="2016-10-26T10:06:00Z">
        <w:del w:id="185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月</w:delText>
          </w:r>
        </w:del>
      </w:ins>
      <w:ins w:id="186" w:author="徐永琴" w:date="2016-11-02T09:45:00Z">
        <w:del w:id="187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</w:delText>
          </w:r>
        </w:del>
      </w:ins>
      <w:del w:id="188" w:author="冯昆凤" w:date="2022-02-18T21:39:00Z">
        <w:r>
          <w:rPr>
            <w:rFonts w:ascii="Times New Roman" w:hAnsi="Times New Roman" w:cs="Times New Roman" w:eastAsia="仿宋_GB2312"/>
            <w:sz w:val="28"/>
            <w:szCs w:val="28"/>
          </w:rPr>
          <w:delText>日印发</w:delText>
        </w:r>
      </w:del>
    </w:p>
    <w:p>
      <w:pPr>
        <w:pStyle w:val="Normal"/>
        <w:widowControl w:val="false"/>
        <w:bidi w:val="0"/>
        <w:spacing w:lineRule="exact" w:line="300"/>
        <w:ind w:hanging="0" w:end="0"/>
        <w:jc w:val="both"/>
        <w:rPr>
          <w:rFonts w:ascii="Times New Roman" w:hAnsi="Times New Roman" w:eastAsia="黑体;SimHei" w:cs="Times New Roman"/>
          <w:sz w:val="28"/>
          <w:szCs w:val="28"/>
          <w:del w:id="191" w:author="冯昆凤" w:date="2022-02-18T21:39:00Z"/>
        </w:rPr>
      </w:pPr>
      <w:del w:id="190" w:author="冯昆凤" w:date="2022-02-18T21:39:00Z">
        <w:r>
          <w:rPr>
            <w:rFonts w:ascii="Times New Roman" w:hAnsi="Times New Roman" w:cs="Times New Roman" w:eastAsia="黑体;SimHei"/>
            <w:sz w:val="28"/>
            <w:szCs w:val="28"/>
          </w:rPr>
          <w:delText>———————————————————————————</w:delText>
        </w:r>
      </w:del>
    </w:p>
    <w:p>
      <w:pPr>
        <w:pStyle w:val="Normal"/>
        <w:widowControl w:val="false"/>
        <w:bidi w:val="0"/>
        <w:spacing w:lineRule="exact" w:line="300"/>
        <w:ind w:hanging="0" w:end="0"/>
        <w:jc w:val="both"/>
        <w:rPr>
          <w:rFonts w:ascii="Times New Roman" w:hAnsi="Times New Roman" w:eastAsia="黑体;SimHei" w:cs="Times New Roman"/>
          <w:sz w:val="28"/>
          <w:szCs w:val="28"/>
          <w:del w:id="193" w:author="冯昆凤" w:date="2022-02-18T21:39:00Z"/>
        </w:rPr>
      </w:pPr>
      <w:del w:id="192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numPr>
          <w:ilvl w:val="0"/>
          <w:numId w:val="0"/>
        </w:numPr>
        <w:autoSpaceDE w:val="false"/>
        <w:spacing w:lineRule="exact" w:line="480"/>
        <w:outlineLvl w:val="0"/>
        <w:rPr>
          <w:rFonts w:ascii="Times New Roman" w:hAnsi="Times New Roman" w:eastAsia="仿宋" w:cs="Times New Roman"/>
          <w:kern w:val="0"/>
          <w:sz w:val="28"/>
          <w:szCs w:val="28"/>
          <w:lang w:val="zh-CN"/>
          <w:ins w:id="195" w:author="冯昆凤" w:date="2022-02-18T21:39:00Z"/>
        </w:rPr>
      </w:pPr>
      <w:ins w:id="194" w:author="徐永琴" w:date="2016-11-02T09:41:00Z">
        <w:r>
          <w:rPr>
            <w:rFonts w:eastAsia="仿宋" w:cs="Times New Roman" w:ascii="Times New Roman" w:hAnsi="Times New Roman"/>
            <w:kern w:val="0"/>
            <w:sz w:val="28"/>
            <w:szCs w:val="28"/>
            <w:lang w:val="zh-CN"/>
          </w:rPr>
          <w:t>JSF-2016-0002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outlineLvl w:val="0"/>
        <w:rPr>
          <w:rFonts w:ascii="Times New Roman" w:hAnsi="Times New Roman" w:eastAsia="仿宋" w:cs="Times New Roman"/>
          <w:kern w:val="0"/>
          <w:sz w:val="28"/>
          <w:szCs w:val="28"/>
          <w:lang w:val="zh-CN"/>
          <w:ins w:id="197" w:author="徐永琴" w:date="2016-11-02T09:41:00Z"/>
        </w:rPr>
      </w:pPr>
      <w:ins w:id="196" w:author="徐永琴" w:date="2016-11-02T09:41:00Z">
        <w:r>
          <w:rPr>
            <w:rFonts w:eastAsia="仿宋" w:cs="Times New Roman" w:ascii="Times New Roman" w:hAnsi="Times New Roman"/>
            <w:kern w:val="0"/>
            <w:sz w:val="28"/>
            <w:szCs w:val="28"/>
            <w:lang w:val="zh-CN"/>
          </w:rPr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center"/>
        <w:outlineLvl w:val="0"/>
        <w:rPr>
          <w:rFonts w:ascii="方正小标宋_GBK" w:hAnsi="方正小标宋_GBK" w:eastAsia="方正小标宋_GBK" w:cs="方正小标宋_GBK"/>
          <w:kern w:val="0"/>
          <w:sz w:val="40"/>
          <w:szCs w:val="40"/>
          <w:lang w:val="zh-CN"/>
          <w:ins w:id="199" w:author="徐永琴" w:date="2016-11-02T09:41:00Z"/>
        </w:rPr>
      </w:pPr>
      <w:ins w:id="198" w:author="徐永琴" w:date="2016-11-02T09:41:00Z">
        <w:r>
          <w:rPr>
            <w:rFonts w:ascii="方正小标宋_GBK" w:hAnsi="方正小标宋_GBK" w:cs="方正小标宋_GBK" w:eastAsia="方正小标宋_GBK"/>
            <w:kern w:val="0"/>
            <w:sz w:val="40"/>
            <w:szCs w:val="40"/>
            <w:lang w:val="zh-CN"/>
          </w:rPr>
          <w:t>江苏省农资加盟连锁合同</w:t>
        </w:r>
      </w:ins>
    </w:p>
    <w:p>
      <w:pPr>
        <w:pStyle w:val="Normal"/>
        <w:autoSpaceDE w:val="false"/>
        <w:spacing w:lineRule="exact" w:line="480"/>
        <w:jc w:val="center"/>
        <w:rPr>
          <w:rFonts w:ascii="方正楷体_GBK" w:hAnsi="方正楷体_GBK" w:eastAsia="方正楷体_GBK" w:cs="宋体;SimSun"/>
          <w:kern w:val="0"/>
          <w:sz w:val="28"/>
          <w:szCs w:val="28"/>
          <w:lang w:val="zh-CN"/>
          <w:ins w:id="201" w:author="徐永琴" w:date="2016-11-02T09:41:00Z"/>
        </w:rPr>
      </w:pPr>
      <w:ins w:id="200" w:author="徐永琴" w:date="2016-11-02T09:41:00Z">
        <w:r>
          <w:rPr>
            <w:rFonts w:ascii="方正楷体_GBK" w:hAnsi="方正楷体_GBK" w:cs="宋体;SimSun" w:eastAsia="方正楷体_GBK"/>
            <w:kern w:val="0"/>
            <w:sz w:val="28"/>
            <w:szCs w:val="28"/>
            <w:lang w:val="zh-CN"/>
          </w:rPr>
          <w:t>（示范文本）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03" w:author="徐永琴" w:date="2016-11-02T09:41:00Z"/>
        </w:rPr>
      </w:pPr>
      <w:ins w:id="20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合同编号：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08" w:author="徐永琴" w:date="2016-11-02T09:41:00Z"/>
        </w:rPr>
      </w:pPr>
      <w:ins w:id="20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甲方（总部）：</w:t>
        </w:r>
      </w:ins>
      <w:ins w:id="205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_____________</w:t>
        </w:r>
      </w:ins>
      <w:ins w:id="20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u w:val="single"/>
            <w:lang w:val="zh-CN"/>
          </w:rPr>
          <w:t xml:space="preserve">                          </w:t>
        </w:r>
      </w:ins>
      <w:ins w:id="207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 xml:space="preserve">_    </w:t>
        </w:r>
      </w:ins>
    </w:p>
    <w:p>
      <w:pPr>
        <w:pStyle w:val="Normal"/>
        <w:autoSpaceDE w:val="false"/>
        <w:spacing w:lineRule="exact" w:line="480"/>
        <w:jc w:val="start"/>
        <w:rPr>
          <w:ins w:id="218" w:author="徐永琴" w:date="2016-11-02T09:41:00Z"/>
        </w:rPr>
      </w:pPr>
      <w:ins w:id="20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法人</w:t>
        </w:r>
      </w:ins>
      <w:ins w:id="21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</w:t>
        </w:r>
      </w:ins>
      <w:ins w:id="21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21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身份证</w:t>
        </w:r>
      </w:ins>
      <w:ins w:id="21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   </w:t>
        </w:r>
      </w:ins>
      <w:ins w:id="21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21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电话</w:t>
        </w:r>
      </w:ins>
      <w:ins w:id="21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        </w:t>
        </w:r>
      </w:ins>
      <w:ins w:id="21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  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u w:val="single"/>
          <w:lang w:val="zh-CN"/>
          <w:ins w:id="221" w:author="徐永琴" w:date="2016-11-02T09:41:00Z"/>
        </w:rPr>
      </w:pPr>
      <w:ins w:id="21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地址</w:t>
        </w:r>
      </w:ins>
      <w:ins w:id="22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                                         </w:t>
        </w:r>
      </w:ins>
    </w:p>
    <w:p>
      <w:pPr>
        <w:pStyle w:val="Normal"/>
        <w:autoSpaceDE w:val="false"/>
        <w:spacing w:lineRule="exact" w:line="480"/>
        <w:jc w:val="start"/>
        <w:rPr>
          <w:ins w:id="226" w:author="徐永琴" w:date="2016-11-02T09:41:00Z"/>
        </w:rPr>
      </w:pPr>
      <w:ins w:id="22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乙方：（加盟者）</w:t>
        </w:r>
      </w:ins>
      <w:ins w:id="223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___________</w:t>
        </w:r>
      </w:ins>
      <w:ins w:id="22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u w:val="single"/>
            <w:lang w:val="zh-CN"/>
          </w:rPr>
          <w:t xml:space="preserve">                          </w:t>
        </w:r>
      </w:ins>
      <w:ins w:id="225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u w:val="single"/>
          <w:lang w:val="zh-CN"/>
          <w:ins w:id="235" w:author="徐永琴" w:date="2016-11-02T09:41:00Z"/>
        </w:rPr>
      </w:pPr>
      <w:ins w:id="22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法人</w:t>
        </w:r>
      </w:ins>
      <w:ins w:id="22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</w:t>
        </w:r>
      </w:ins>
      <w:ins w:id="22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23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身份证</w:t>
        </w:r>
      </w:ins>
      <w:ins w:id="23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  </w:t>
        </w:r>
      </w:ins>
      <w:ins w:id="23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23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电话</w:t>
        </w:r>
      </w:ins>
      <w:ins w:id="23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         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u w:val="single"/>
          <w:lang w:val="zh-CN"/>
          <w:ins w:id="238" w:author="徐永琴" w:date="2016-11-02T09:41:00Z"/>
        </w:rPr>
      </w:pPr>
      <w:ins w:id="23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地址</w:t>
        </w:r>
      </w:ins>
      <w:ins w:id="23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                                         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u w:val="single"/>
          <w:lang w:val="zh-CN"/>
          <w:ins w:id="240" w:author="徐永琴" w:date="2016-11-02T09:41:00Z"/>
        </w:rPr>
      </w:pPr>
      <w:ins w:id="239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u w:val="single"/>
            <w:lang w:val="zh-CN"/>
          </w:rPr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48" w:author="徐永琴" w:date="2016-11-02T09:41:00Z"/>
        </w:rPr>
      </w:pPr>
      <w:ins w:id="24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242" w:author="徐永琴" w:date="2016-11-02T09:41:00Z">
        <w:r>
          <w:rPr>
            <w:rFonts w:ascii="方正书宋_GBK" w:hAnsi="方正书宋_GBK" w:cs="宋体;SimSun" w:eastAsia="方正书宋_GBK"/>
            <w:color w:val="000000"/>
            <w:sz w:val="22"/>
          </w:rPr>
          <w:t>依据《中华人民共和国合同法》及相关法律、法规的规定，甲乙双方在平等、自愿、有偿的基础上，</w:t>
        </w:r>
      </w:ins>
      <w:ins w:id="24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就乙方成为“</w:t>
        </w:r>
      </w:ins>
      <w:ins w:id="24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</w:t>
        </w:r>
      </w:ins>
      <w:ins w:id="245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u w:val="single"/>
            <w:lang w:val="zh-CN"/>
          </w:rPr>
          <w:t xml:space="preserve">              </w:t>
        </w:r>
      </w:ins>
      <w:ins w:id="24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”</w:t>
        </w:r>
      </w:ins>
      <w:ins w:id="24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加盟连锁店事宜，达成如下协议。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53" w:author="徐永琴" w:date="2016-11-02T09:41:00Z"/>
        </w:rPr>
      </w:pPr>
      <w:ins w:id="249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  </w:t>
        </w:r>
      </w:ins>
      <w:ins w:id="250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第一条</w:t>
        </w:r>
      </w:ins>
      <w:ins w:id="25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25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本合同使用的有关文字定义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58" w:author="徐永琴" w:date="2016-11-02T09:41:00Z"/>
        </w:rPr>
      </w:pPr>
      <w:ins w:id="25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255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1.</w:t>
        </w:r>
      </w:ins>
      <w:ins w:id="25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“</w:t>
        </w:r>
      </w:ins>
      <w:ins w:id="25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经营技术”包括：甲方的注册商号、商标、服务标志、模式、样式、加盟连锁店管理方式、商品陈列设备设施、商品陈列技术、会计系统及有关营运的不可分的经营方式。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63" w:author="徐永琴" w:date="2016-11-02T09:41:00Z"/>
        </w:rPr>
      </w:pPr>
      <w:ins w:id="25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26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2.</w:t>
        </w:r>
      </w:ins>
      <w:ins w:id="261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“</w:t>
        </w:r>
      </w:ins>
      <w:ins w:id="26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服务标志”：指甲方的品牌及与品牌相关的标志，包括：记号、招牌、标签、及其他一切营业象征。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68" w:author="徐永琴" w:date="2016-11-02T09:41:00Z"/>
        </w:rPr>
      </w:pPr>
      <w:ins w:id="264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  </w:t>
        </w:r>
      </w:ins>
      <w:ins w:id="26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第二条</w:t>
        </w:r>
      </w:ins>
      <w:ins w:id="266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26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甲方与乙方的法律关系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72" w:author="徐永琴" w:date="2016-11-02T09:41:00Z"/>
        </w:rPr>
      </w:pPr>
      <w:ins w:id="26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27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</w:t>
        </w:r>
      </w:ins>
      <w:ins w:id="27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．合同双方为各自独立的经营者，双方之间不存在共同投资、代理、雇佣、承包关系。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76" w:author="徐永琴" w:date="2016-11-02T09:41:00Z"/>
        </w:rPr>
      </w:pPr>
      <w:ins w:id="27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27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</w:t>
        </w:r>
      </w:ins>
      <w:ins w:id="27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．乙方不具有代表甲方的权力。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80" w:author="徐永琴" w:date="2016-11-02T09:41:00Z"/>
        </w:rPr>
      </w:pPr>
      <w:ins w:id="277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27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3</w:t>
        </w:r>
      </w:ins>
      <w:ins w:id="27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．乙方员工不是甲方的员工，也不是甲方的代理人。甲方对其劳动关系及员工行为不承担责任。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84" w:author="徐永琴" w:date="2016-11-02T09:41:00Z"/>
        </w:rPr>
      </w:pPr>
      <w:ins w:id="28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282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4</w:t>
        </w:r>
      </w:ins>
      <w:ins w:id="28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．加盟连锁店的经营由加盟连锁店独立承担责任，经营决策是加盟连锁店的自主运作行为。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290" w:author="徐永琴" w:date="2016-11-02T09:41:00Z"/>
        </w:rPr>
      </w:pPr>
      <w:ins w:id="28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286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</w:t>
        </w:r>
      </w:ins>
      <w:ins w:id="287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第三条</w:t>
        </w:r>
      </w:ins>
      <w:ins w:id="28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28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加盟文件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95" w:author="徐永琴" w:date="2016-11-02T09:41:00Z"/>
        </w:rPr>
      </w:pPr>
      <w:ins w:id="29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292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</w:t>
        </w:r>
      </w:ins>
      <w:ins w:id="29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．乙方以个人名义加盟的，需提供本人身份证、户口薄复印件</w:t>
        </w:r>
      </w:ins>
      <w:ins w:id="294" w:author="徐永琴" w:date="2016-11-02T09:47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。</w:t>
        </w:r>
      </w:ins>
    </w:p>
    <w:p>
      <w:pPr>
        <w:pStyle w:val="Normal"/>
        <w:autoSpaceDE w:val="false"/>
        <w:spacing w:lineRule="exact" w:line="480"/>
        <w:ind w:firstLine="480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98" w:author="徐永琴" w:date="2016-11-02T09:41:00Z"/>
        </w:rPr>
      </w:pPr>
      <w:ins w:id="29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2.</w:t>
        </w:r>
      </w:ins>
      <w:ins w:id="29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乙方以公司名义加盟的，需提供相关证件的复印件（营业执照、国税和地税登记证、卫生许可证、组织机构代码证书，法人身份证及相关经营许可证）。</w:t>
        </w:r>
      </w:ins>
    </w:p>
    <w:p>
      <w:pPr>
        <w:pStyle w:val="Normal"/>
        <w:autoSpaceDE w:val="false"/>
        <w:spacing w:lineRule="exact" w:line="480"/>
        <w:ind w:firstLine="480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301" w:author="徐永琴" w:date="2016-11-02T09:41:00Z"/>
        </w:rPr>
      </w:pPr>
      <w:ins w:id="299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3.</w:t>
        </w:r>
      </w:ins>
      <w:ins w:id="30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以上文件作为本合同之附件。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307" w:author="徐永琴" w:date="2016-11-02T09:41:00Z"/>
        </w:rPr>
      </w:pPr>
      <w:ins w:id="302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303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</w:t>
        </w:r>
      </w:ins>
      <w:ins w:id="304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第四条</w:t>
        </w:r>
      </w:ins>
      <w:ins w:id="30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30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加盟费用</w:t>
        </w:r>
      </w:ins>
    </w:p>
    <w:p>
      <w:pPr>
        <w:pStyle w:val="Normal"/>
        <w:spacing w:lineRule="exact" w:line="480"/>
        <w:jc w:val="start"/>
        <w:rPr>
          <w:rFonts w:ascii="方正书宋_GBK" w:hAnsi="方正书宋_GBK" w:eastAsia="方正书宋_GBK"/>
          <w:sz w:val="22"/>
          <w:ins w:id="316" w:author="徐永琴" w:date="2016-11-02T09:41:00Z"/>
        </w:rPr>
      </w:pPr>
      <w:ins w:id="308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 </w:t>
        </w:r>
      </w:ins>
      <w:ins w:id="309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1.</w:t>
        </w:r>
      </w:ins>
      <w:ins w:id="310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乙方每年向甲方交付加盟管理费</w:t>
        </w:r>
      </w:ins>
      <w:ins w:id="311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       </w:t>
        </w:r>
      </w:ins>
      <w:ins w:id="312" w:author="徐永琴" w:date="2016-11-02T09:41:00Z">
        <w:r>
          <w:rPr>
            <w:rFonts w:ascii="方正书宋_GBK" w:hAnsi="方正书宋_GBK" w:cs="宋体;SimSun" w:eastAsia="方正书宋_GBK"/>
            <w:sz w:val="22"/>
          </w:rPr>
          <w:t xml:space="preserve"> </w:t>
        </w:r>
      </w:ins>
      <w:ins w:id="313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元</w:t>
        </w:r>
      </w:ins>
      <w:ins w:id="314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    </w:t>
        </w:r>
      </w:ins>
      <w:ins w:id="315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（大写）。加盟管理费采取预交的方式，乙方应在每一会计年度开始前预交本年度的加盟管理费。由于乙方自身原因提前解除合同的，已预交的加盟管理费甲方不予退还。</w:t>
        </w:r>
      </w:ins>
    </w:p>
    <w:p>
      <w:pPr>
        <w:pStyle w:val="Normal"/>
        <w:spacing w:lineRule="exact" w:line="480"/>
        <w:jc w:val="start"/>
        <w:rPr>
          <w:rFonts w:ascii="方正书宋_GBK" w:hAnsi="方正书宋_GBK" w:eastAsia="方正书宋_GBK"/>
          <w:sz w:val="22"/>
          <w:ins w:id="332" w:author="徐永琴" w:date="2016-11-02T09:41:00Z"/>
        </w:rPr>
      </w:pPr>
      <w:ins w:id="317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 </w:t>
        </w:r>
      </w:ins>
      <w:ins w:id="318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2.</w:t>
        </w:r>
      </w:ins>
      <w:ins w:id="319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本合同签订时</w:t>
        </w:r>
      </w:ins>
      <w:ins w:id="320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,</w:t>
        </w:r>
      </w:ins>
      <w:ins w:id="321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乙方需向甲方交付</w:t>
        </w:r>
      </w:ins>
      <w:ins w:id="322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 </w:t>
        </w:r>
      </w:ins>
      <w:ins w:id="323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元</w:t>
        </w:r>
      </w:ins>
      <w:ins w:id="324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 </w:t>
        </w:r>
      </w:ins>
      <w:ins w:id="325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（大写）作为保证金。本协议终止后</w:t>
        </w:r>
      </w:ins>
      <w:ins w:id="32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</w:t>
        </w:r>
      </w:ins>
      <w:ins w:id="32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日内</w:t>
        </w:r>
      </w:ins>
      <w:ins w:id="328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，甲方应在扣除乙方应承担的费用及违约金后</w:t>
        </w:r>
      </w:ins>
      <w:ins w:id="329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,</w:t>
        </w:r>
      </w:ins>
      <w:ins w:id="330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将剩余保证金一次无息返还乙方。</w:t>
        </w:r>
      </w:ins>
      <w:ins w:id="33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（凭原始收据）。</w:t>
        </w:r>
      </w:ins>
    </w:p>
    <w:p>
      <w:pPr>
        <w:pStyle w:val="Normal"/>
        <w:spacing w:lineRule="exact" w:line="480"/>
        <w:jc w:val="start"/>
        <w:rPr>
          <w:rFonts w:ascii="方正书宋_GBK" w:hAnsi="方正书宋_GBK" w:eastAsia="方正书宋_GBK"/>
          <w:sz w:val="22"/>
          <w:ins w:id="336" w:author="徐永琴" w:date="2016-11-02T09:41:00Z"/>
        </w:rPr>
      </w:pPr>
      <w:ins w:id="333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 </w:t>
        </w:r>
      </w:ins>
      <w:ins w:id="334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3.</w:t>
        </w:r>
      </w:ins>
      <w:ins w:id="335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乙方不能满足甲方所需保证金时，由乙方提供保证人进行担保，保证人需与甲方签订保证合同或出具保函。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342" w:author="徐永琴" w:date="2016-11-02T09:41:00Z"/>
        </w:rPr>
      </w:pPr>
      <w:ins w:id="337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338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</w:t>
        </w:r>
      </w:ins>
      <w:ins w:id="339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第五条</w:t>
        </w:r>
      </w:ins>
      <w:ins w:id="340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34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授权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364" w:author="徐永琴" w:date="2016-11-02T09:41:00Z"/>
        </w:rPr>
      </w:pPr>
      <w:ins w:id="34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34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</w:t>
        </w:r>
      </w:ins>
      <w:ins w:id="34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．甲方书面授权乙方，在</w:t>
        </w:r>
      </w:ins>
      <w:ins w:id="34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347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</w:t>
        </w:r>
      </w:ins>
      <w:ins w:id="34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省</w:t>
        </w:r>
      </w:ins>
      <w:ins w:id="349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 xml:space="preserve">________ </w:t>
        </w:r>
      </w:ins>
      <w:ins w:id="35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市（县）</w:t>
        </w:r>
      </w:ins>
      <w:ins w:id="35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</w:t>
        </w:r>
      </w:ins>
      <w:ins w:id="352" w:author="徐永琴" w:date="2016-11-02T10:06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  </w:t>
        </w:r>
      </w:ins>
      <w:ins w:id="35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</w:t>
        </w:r>
      </w:ins>
      <w:ins w:id="35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____________________</w:t>
        </w:r>
      </w:ins>
      <w:ins w:id="35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街</w:t>
        </w:r>
      </w:ins>
      <w:ins w:id="35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/</w:t>
        </w:r>
      </w:ins>
      <w:ins w:id="35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路</w:t>
        </w:r>
      </w:ins>
      <w:ins w:id="35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 xml:space="preserve">____________________ </w:t>
        </w:r>
      </w:ins>
      <w:ins w:id="35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以“</w:t>
        </w:r>
      </w:ins>
      <w:ins w:id="36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_________</w:t>
        </w:r>
      </w:ins>
      <w:ins w:id="361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”</w:t>
        </w:r>
      </w:ins>
      <w:ins w:id="362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 xml:space="preserve"> </w:t>
        </w:r>
      </w:ins>
      <w:ins w:id="36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加盟连锁店形式进行经营。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380" w:author="徐永琴" w:date="2016-11-02T09:41:00Z"/>
        </w:rPr>
      </w:pPr>
      <w:ins w:id="36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36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</w:t>
        </w:r>
      </w:ins>
      <w:ins w:id="36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．授权期限：自</w:t>
        </w:r>
      </w:ins>
      <w:ins w:id="36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</w:t>
        </w:r>
      </w:ins>
      <w:ins w:id="36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年</w:t>
        </w:r>
      </w:ins>
      <w:ins w:id="37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</w:t>
        </w:r>
      </w:ins>
      <w:ins w:id="37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月</w:t>
        </w:r>
      </w:ins>
      <w:ins w:id="372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</w:t>
        </w:r>
      </w:ins>
      <w:ins w:id="37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日起至</w:t>
        </w:r>
      </w:ins>
      <w:ins w:id="37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</w:t>
        </w:r>
      </w:ins>
      <w:ins w:id="37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年</w:t>
        </w:r>
      </w:ins>
      <w:ins w:id="37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</w:t>
        </w:r>
      </w:ins>
      <w:ins w:id="37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月</w:t>
        </w:r>
      </w:ins>
      <w:ins w:id="37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</w:t>
        </w:r>
      </w:ins>
      <w:ins w:id="37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日止。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384" w:author="徐永琴" w:date="2016-11-02T09:41:00Z"/>
        </w:rPr>
      </w:pPr>
      <w:ins w:id="38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382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3</w:t>
        </w:r>
      </w:ins>
      <w:ins w:id="38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．乙方只能按甲方授权的地域和期限使用甲方经营技术。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388" w:author="徐永琴" w:date="2016-11-02T09:41:00Z"/>
        </w:rPr>
      </w:pPr>
      <w:ins w:id="38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38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4</w:t>
        </w:r>
      </w:ins>
      <w:ins w:id="38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、甲方授权乙方在授权的地域和期限内使用甲方服务标志。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394" w:author="徐永琴" w:date="2016-11-02T09:41:00Z"/>
        </w:rPr>
      </w:pPr>
      <w:ins w:id="38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</w:t>
        </w:r>
      </w:ins>
      <w:ins w:id="390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 </w:t>
        </w:r>
      </w:ins>
      <w:ins w:id="391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第六条</w:t>
        </w:r>
      </w:ins>
      <w:ins w:id="392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39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店面形象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02" w:author="徐永琴" w:date="2016-11-02T09:41:00Z"/>
        </w:rPr>
      </w:pPr>
      <w:ins w:id="39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396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39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统一店面形象</w:t>
        </w:r>
      </w:ins>
      <w:ins w:id="39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                   </w:t>
        </w:r>
      </w:ins>
      <w:ins w:id="39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□</w:t>
        </w:r>
      </w:ins>
      <w:ins w:id="40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40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不统一店面形象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06" w:author="徐永琴" w:date="2016-11-02T09:41:00Z"/>
        </w:rPr>
      </w:pPr>
      <w:ins w:id="40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0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</w:t>
        </w:r>
      </w:ins>
      <w:ins w:id="40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．乙方应按甲方的要求和标准进行装修和经营。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10" w:author="徐永琴" w:date="2016-11-02T09:41:00Z"/>
        </w:rPr>
      </w:pPr>
      <w:ins w:id="407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0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</w:t>
        </w:r>
      </w:ins>
      <w:ins w:id="40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．甲方应提供各种店面设备、设施标准、效果图及预算供乙方选择。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16" w:author="徐永琴" w:date="2016-11-02T09:41:00Z"/>
        </w:rPr>
      </w:pPr>
      <w:ins w:id="41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12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3</w:t>
        </w:r>
      </w:ins>
      <w:ins w:id="41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．甲方提供的标准加盟连锁店设备、设施，按</w:t>
        </w:r>
      </w:ins>
      <w:ins w:id="41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_________</w:t>
        </w:r>
      </w:ins>
      <w:ins w:id="41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收取费用。乙方也可按甲方提供的设备、设施标准自行购置。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23" w:author="徐永琴" w:date="2016-11-02T09:41:00Z"/>
        </w:rPr>
      </w:pPr>
      <w:ins w:id="417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1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4</w:t>
        </w:r>
      </w:ins>
      <w:ins w:id="41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．统一服装：必须使用“</w:t>
        </w:r>
      </w:ins>
      <w:ins w:id="42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_________</w:t>
        </w:r>
      </w:ins>
      <w:ins w:id="421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”</w:t>
        </w:r>
      </w:ins>
      <w:ins w:id="42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导购服。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28" w:author="徐永琴" w:date="2016-11-02T09:41:00Z"/>
        </w:rPr>
      </w:pPr>
      <w:ins w:id="42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2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第七条</w:t>
        </w:r>
      </w:ins>
      <w:ins w:id="426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42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经营品种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33" w:author="徐永琴" w:date="2016-11-02T09:41:00Z"/>
        </w:rPr>
      </w:pPr>
      <w:ins w:id="42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30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43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种子□农药□化肥□农膜□农机</w:t>
        </w:r>
      </w:ins>
      <w:ins w:id="43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               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438" w:author="徐永琴" w:date="2016-11-02T09:41:00Z"/>
        </w:rPr>
      </w:pPr>
      <w:ins w:id="43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3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第八条</w:t>
        </w:r>
      </w:ins>
      <w:ins w:id="436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43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订货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42" w:author="徐永琴" w:date="2016-11-02T09:41:00Z"/>
        </w:rPr>
      </w:pPr>
      <w:ins w:id="43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 </w:t>
        </w:r>
      </w:ins>
      <w:ins w:id="440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44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乙方应经营甲方所提供的货品。</w:t>
        </w:r>
      </w:ins>
    </w:p>
    <w:p>
      <w:pPr>
        <w:pStyle w:val="Normal"/>
        <w:spacing w:lineRule="exact" w:line="480"/>
        <w:jc w:val="start"/>
        <w:rPr>
          <w:rFonts w:ascii="方正书宋_GBK" w:hAnsi="方正书宋_GBK" w:eastAsia="方正书宋_GBK"/>
          <w:sz w:val="22"/>
          <w:ins w:id="446" w:author="徐永琴" w:date="2016-11-02T09:41:00Z"/>
        </w:rPr>
      </w:pPr>
      <w:ins w:id="44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 </w:t>
        </w:r>
      </w:ins>
      <w:ins w:id="44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445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乙方可在进货指标外，从甲方以外渠道进货，所进商品必须“三证”齐全、保证质量，并向甲方申报备案。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/>
          <w:sz w:val="22"/>
          <w:u w:val="single"/>
          <w:ins w:id="456" w:author="徐永琴" w:date="2016-11-02T09:41:00Z"/>
        </w:rPr>
      </w:pPr>
      <w:ins w:id="447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4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</w:t>
        </w:r>
      </w:ins>
      <w:ins w:id="449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.</w:t>
        </w:r>
      </w:ins>
      <w:ins w:id="450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进货指标：协议期内乙方保证从甲方进货总量达到总经营额的</w:t>
        </w:r>
      </w:ins>
      <w:ins w:id="451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   </w:t>
        </w:r>
      </w:ins>
      <w:ins w:id="452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%</w:t>
        </w:r>
      </w:ins>
      <w:ins w:id="453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。其中：</w:t>
        </w:r>
      </w:ins>
      <w:ins w:id="454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                                                          </w:t>
        </w:r>
      </w:ins>
      <w:ins w:id="455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。</w:t>
        </w:r>
      </w:ins>
    </w:p>
    <w:p>
      <w:pPr>
        <w:pStyle w:val="Normal"/>
        <w:spacing w:lineRule="exact" w:line="480"/>
        <w:jc w:val="start"/>
        <w:rPr>
          <w:rFonts w:ascii="方正书宋_GBK" w:hAnsi="方正书宋_GBK" w:eastAsia="方正书宋_GBK"/>
          <w:sz w:val="22"/>
          <w:ins w:id="460" w:author="徐永琴" w:date="2016-11-02T09:41:00Z"/>
        </w:rPr>
      </w:pPr>
      <w:ins w:id="457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 </w:t>
        </w:r>
      </w:ins>
      <w:ins w:id="458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2.</w:t>
        </w:r>
      </w:ins>
      <w:ins w:id="459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甲方应按批发价将货品配售给乙方。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64" w:author="徐永琴" w:date="2016-11-02T09:41:00Z"/>
        </w:rPr>
      </w:pPr>
      <w:ins w:id="46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62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3</w:t>
        </w:r>
      </w:ins>
      <w:ins w:id="46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．乙方每次订货，应以书面形式发出订单，并列明所订货品的名称、编号、规格、数量、运输方式及收货地址、收货人、联系电话等。</w:t>
        </w:r>
      </w:ins>
    </w:p>
    <w:p>
      <w:pPr>
        <w:pStyle w:val="Normal"/>
        <w:spacing w:lineRule="exact" w:line="480"/>
        <w:jc w:val="start"/>
        <w:rPr>
          <w:rFonts w:ascii="方正书宋_GBK" w:hAnsi="方正书宋_GBK" w:eastAsia="方正书宋_GBK"/>
          <w:sz w:val="22"/>
          <w:ins w:id="477" w:author="徐永琴" w:date="2016-11-02T09:41:00Z"/>
        </w:rPr>
      </w:pPr>
      <w:ins w:id="465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 </w:t>
        </w:r>
      </w:ins>
      <w:ins w:id="466" w:author="徐永琴" w:date="2016-11-02T09:41:00Z">
        <w:r>
          <w:rPr>
            <w:rFonts w:eastAsia="方正书宋_GBK" w:cs="宋体;SimSun" w:ascii="方正书宋_GBK" w:hAnsi="方正书宋_GBK"/>
            <w:sz w:val="22"/>
          </w:rPr>
          <w:t xml:space="preserve">4. </w:t>
        </w:r>
      </w:ins>
      <w:ins w:id="467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乙方全年进货总量达不到进货指标的，甲方按</w:t>
        </w:r>
      </w:ins>
      <w:ins w:id="468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            </w:t>
        </w:r>
      </w:ins>
      <w:ins w:id="469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收取违约金</w:t>
        </w:r>
      </w:ins>
      <w:ins w:id="470" w:author="徐永琴" w:date="2016-11-02T10:08:00Z">
        <w:r>
          <w:rPr>
            <w:rFonts w:ascii="方正书宋_GBK" w:hAnsi="方正书宋_GBK" w:cs="宋体;SimSun" w:eastAsia="方正书宋_GBK"/>
            <w:sz w:val="22"/>
          </w:rPr>
          <w:t>。</w:t>
        </w:r>
      </w:ins>
      <w:ins w:id="471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乙方全年进货总量超过进货指标</w:t>
        </w:r>
      </w:ins>
      <w:ins w:id="472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</w:t>
        </w:r>
      </w:ins>
      <w:ins w:id="473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%</w:t>
        </w:r>
      </w:ins>
      <w:ins w:id="474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以上的，甲方进行奖励，奖励额</w:t>
        </w:r>
      </w:ins>
      <w:ins w:id="475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</w:t>
        </w:r>
      </w:ins>
      <w:ins w:id="476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/>
          <w:sz w:val="22"/>
          <w:ins w:id="482" w:author="徐永琴" w:date="2016-11-02T09:41:00Z"/>
        </w:rPr>
      </w:pPr>
      <w:ins w:id="478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 </w:t>
        </w:r>
      </w:ins>
      <w:ins w:id="479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5.</w:t>
        </w:r>
      </w:ins>
      <w:ins w:id="480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其它</w:t>
        </w:r>
      </w:ins>
      <w:ins w:id="481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                                              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487" w:author="徐永琴" w:date="2016-11-02T09:41:00Z"/>
        </w:rPr>
      </w:pPr>
      <w:ins w:id="48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84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第九条</w:t>
        </w:r>
      </w:ins>
      <w:ins w:id="48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48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送货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94" w:author="徐永琴" w:date="2016-11-02T09:41:00Z"/>
        </w:rPr>
      </w:pPr>
      <w:ins w:id="488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89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1.</w:t>
        </w:r>
      </w:ins>
      <w:ins w:id="49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甲方收到订单后</w:t>
        </w:r>
      </w:ins>
      <w:ins w:id="49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</w:t>
        </w:r>
      </w:ins>
      <w:ins w:id="49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49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日内发货。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03" w:author="徐永琴" w:date="2016-11-02T09:41:00Z"/>
        </w:rPr>
      </w:pPr>
      <w:ins w:id="49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9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2.</w:t>
        </w:r>
      </w:ins>
      <w:ins w:id="497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□</w:t>
        </w:r>
      </w:ins>
      <w:ins w:id="49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甲方代办托运，甲方办理完托运手续即视为交货，运费及保险费用由</w:t>
        </w:r>
      </w:ins>
      <w:ins w:id="49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</w:t>
        </w:r>
      </w:ins>
      <w:ins w:id="50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方负责。如在运输过程发生货损时，由</w:t>
        </w:r>
      </w:ins>
      <w:ins w:id="50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</w:t>
        </w:r>
      </w:ins>
      <w:ins w:id="50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方向承运人索赔。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13" w:author="徐永琴" w:date="2016-11-02T09:41:00Z"/>
        </w:rPr>
      </w:pPr>
      <w:ins w:id="50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505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3.</w:t>
        </w:r>
      </w:ins>
      <w:ins w:id="50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□</w:t>
        </w:r>
      </w:ins>
      <w:ins w:id="50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甲方送货。送货费用由</w:t>
        </w:r>
      </w:ins>
      <w:ins w:id="50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</w:t>
        </w:r>
      </w:ins>
      <w:ins w:id="50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51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承担。甲方应在</w:t>
        </w:r>
      </w:ins>
      <w:ins w:id="51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</w:t>
        </w:r>
      </w:ins>
      <w:ins w:id="51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日内送达。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22" w:author="徐永琴" w:date="2016-11-02T09:41:00Z"/>
        </w:rPr>
      </w:pPr>
      <w:ins w:id="51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51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第十条</w:t>
        </w:r>
      </w:ins>
      <w:ins w:id="516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51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付款</w:t>
        </w:r>
      </w:ins>
      <w:ins w:id="51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    </w:t>
        </w:r>
      </w:ins>
      <w:ins w:id="51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□货到付款</w:t>
        </w:r>
      </w:ins>
      <w:ins w:id="52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         </w:t>
        </w:r>
      </w:ins>
      <w:ins w:id="52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□款到发货</w:t>
        </w:r>
      </w:ins>
    </w:p>
    <w:p>
      <w:pPr>
        <w:pStyle w:val="Normal"/>
        <w:autoSpaceDE w:val="false"/>
        <w:spacing w:lineRule="exact" w:line="480"/>
        <w:jc w:val="start"/>
        <w:rPr>
          <w:rFonts w:cs="宋体;SimSun"/>
          <w:ins w:id="524" w:author="徐永琴" w:date="2016-11-02T09:41:00Z"/>
        </w:rPr>
      </w:pPr>
      <w:ins w:id="52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u w:val="single"/>
            <w:lang w:val="zh-CN"/>
          </w:rPr>
          <w:t xml:space="preserve">                                                        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530" w:author="徐永琴" w:date="2016-11-02T09:41:00Z"/>
        </w:rPr>
      </w:pPr>
      <w:ins w:id="52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</w:t>
        </w:r>
      </w:ins>
      <w:ins w:id="526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  </w:t>
        </w:r>
      </w:ins>
      <w:ins w:id="527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第十一条</w:t>
        </w:r>
      </w:ins>
      <w:ins w:id="528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52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退货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39" w:author="徐永琴" w:date="2016-11-02T09:41:00Z"/>
        </w:rPr>
      </w:pPr>
      <w:ins w:id="53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53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甲方原因造成货品有质量问题、证件不齐及影响销售的其它问题的</w:t>
        </w:r>
      </w:ins>
      <w:ins w:id="533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,</w:t>
        </w:r>
      </w:ins>
      <w:ins w:id="53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乙方应在收到货品</w:t>
        </w:r>
      </w:ins>
      <w:ins w:id="535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_________</w:t>
        </w:r>
      </w:ins>
      <w:ins w:id="53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日内，书面提出退换要求，甲方应退换</w:t>
        </w:r>
      </w:ins>
      <w:ins w:id="537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,</w:t>
        </w:r>
      </w:ins>
      <w:ins w:id="53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运费由甲方承担。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/>
          <w:sz w:val="22"/>
          <w:ins w:id="544" w:author="徐永琴" w:date="2016-11-02T09:41:00Z"/>
        </w:rPr>
      </w:pPr>
      <w:ins w:id="540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</w:t>
        </w:r>
      </w:ins>
      <w:ins w:id="541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</w:t>
        </w:r>
      </w:ins>
      <w:ins w:id="542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第十二条 </w:t>
        </w:r>
      </w:ins>
      <w:ins w:id="543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销售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48" w:author="徐永琴" w:date="2016-11-02T09:41:00Z"/>
        </w:rPr>
      </w:pPr>
      <w:ins w:id="54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46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4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乙方应按甲方制定的统一价格进行销售。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52" w:author="徐永琴" w:date="2016-11-02T09:41:00Z"/>
        </w:rPr>
      </w:pPr>
      <w:ins w:id="54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50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5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乙方可以自行制定商品的销售价格。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54" w:author="徐永琴" w:date="2016-11-02T09:41:00Z"/>
        </w:rPr>
      </w:pPr>
      <w:ins w:id="55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u w:val="single"/>
            <w:lang w:val="zh-CN"/>
          </w:rPr>
          <w:t xml:space="preserve">                                              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559" w:author="徐永琴" w:date="2016-11-02T09:41:00Z"/>
        </w:rPr>
      </w:pPr>
      <w:ins w:id="555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  </w:t>
        </w:r>
      </w:ins>
      <w:ins w:id="556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第十三条</w:t>
        </w:r>
      </w:ins>
      <w:ins w:id="557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55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其它权利义务（以下项目可勾选）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63" w:author="徐永琴" w:date="2016-11-02T09:41:00Z"/>
        </w:rPr>
      </w:pPr>
      <w:ins w:id="560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61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1.</w:t>
        </w:r>
      </w:ins>
      <w:ins w:id="56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67" w:author="徐永琴" w:date="2016-11-02T09:41:00Z"/>
        </w:rPr>
      </w:pPr>
      <w:ins w:id="56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6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6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提供加盟连锁店经营的相关资料。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71" w:author="徐永琴" w:date="2016-11-02T09:41:00Z"/>
        </w:rPr>
      </w:pPr>
      <w:ins w:id="568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6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7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派员指导乙方开业。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75" w:author="徐永琴" w:date="2016-11-02T09:41:00Z"/>
        </w:rPr>
      </w:pPr>
      <w:ins w:id="572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7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7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派员指导货品使用技术。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79" w:author="徐永琴" w:date="2016-11-02T09:41:00Z"/>
        </w:rPr>
      </w:pPr>
      <w:ins w:id="576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77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7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提供货品使用技术资料。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83" w:author="徐永琴" w:date="2016-11-02T09:41:00Z"/>
        </w:rPr>
      </w:pPr>
      <w:ins w:id="580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8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8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培训相关销售人员及销售技巧，传授经营理念、管理理念，提供市场信息。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87" w:author="徐永琴" w:date="2016-11-02T09:41:00Z"/>
        </w:rPr>
      </w:pPr>
      <w:ins w:id="58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8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8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如遇部分品种短缺，为乙方推荐其它对路适销的产品。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92" w:author="徐永琴" w:date="2016-11-02T09:41:00Z"/>
        </w:rPr>
      </w:pPr>
      <w:ins w:id="588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8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90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</w:t>
        </w:r>
      </w:ins>
      <w:ins w:id="59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免费提供有关的促销方案及资料。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596" w:author="徐永琴" w:date="2016-11-02T09:41:00Z"/>
        </w:rPr>
      </w:pPr>
      <w:ins w:id="59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9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2.</w:t>
        </w:r>
      </w:ins>
      <w:ins w:id="59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00" w:author="徐永琴" w:date="2016-11-02T09:41:00Z"/>
        </w:rPr>
      </w:pPr>
      <w:ins w:id="597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98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9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乙方变更授权的加盟连锁店的经营地点时，应向甲方提出书面申请，经甲方备案后方可变更（在授权地域内）。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04" w:author="徐永琴" w:date="2016-11-02T09:41:00Z"/>
        </w:rPr>
      </w:pPr>
      <w:ins w:id="60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602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60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乙方另新开加盟连锁店时，应与甲方另行签订加盟连锁合同。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12" w:author="徐永琴" w:date="2016-11-02T09:41:00Z"/>
        </w:rPr>
      </w:pPr>
      <w:ins w:id="60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606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60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乙方应每月</w:t>
        </w:r>
      </w:ins>
      <w:ins w:id="60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</w:t>
        </w:r>
      </w:ins>
      <w:ins w:id="60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日前</w:t>
        </w:r>
      </w:ins>
      <w:ins w:id="610" w:author="徐永琴" w:date="2016-11-02T10:10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，</w:t>
        </w:r>
      </w:ins>
      <w:ins w:id="61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按时向甲方递交上月营业报告书，并保证所递交营业报告书情况属实。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16" w:author="徐永琴" w:date="2016-11-02T09:41:00Z"/>
        </w:rPr>
      </w:pPr>
      <w:ins w:id="61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61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61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乙方未征得甲方书面同意认可，不得将本合同约定的权利、加盟连锁店的全部或一部分转让给第三方。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22" w:author="徐永琴" w:date="2016-11-02T09:41:00Z"/>
        </w:rPr>
      </w:pPr>
      <w:ins w:id="617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618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61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因乙方不当行为造成甲方被索赔时，甲方先行赔付后</w:t>
        </w:r>
      </w:ins>
      <w:ins w:id="62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,</w:t>
        </w:r>
      </w:ins>
      <w:ins w:id="62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乙方应赔偿甲方损失。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628" w:author="徐永琴" w:date="2016-11-02T09:41:00Z"/>
        </w:rPr>
      </w:pPr>
      <w:ins w:id="62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</w:t>
        </w:r>
      </w:ins>
      <w:ins w:id="624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</w:t>
        </w:r>
      </w:ins>
      <w:ins w:id="62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第十四条</w:t>
        </w:r>
      </w:ins>
      <w:ins w:id="626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62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保密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33" w:author="徐永琴" w:date="2016-11-02T09:41:00Z"/>
        </w:rPr>
      </w:pPr>
      <w:ins w:id="62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63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甲乙双方不得向第三者泄漏对方的经营技术、资产、商业秘密及有损对方利益的情报，并有责任保证其员工不向第三者泄漏及传递，此条款在合同终止后</w:t>
        </w:r>
      </w:ins>
      <w:ins w:id="63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</w:t>
        </w:r>
      </w:ins>
      <w:ins w:id="63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年内仍然有效。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639" w:author="徐永琴" w:date="2016-11-02T09:41:00Z"/>
        </w:rPr>
      </w:pPr>
      <w:ins w:id="63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</w:t>
        </w:r>
      </w:ins>
      <w:ins w:id="635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</w:t>
        </w:r>
      </w:ins>
      <w:ins w:id="636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第十五条</w:t>
        </w:r>
      </w:ins>
      <w:ins w:id="637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63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台帐</w:t>
        </w:r>
      </w:ins>
    </w:p>
    <w:p>
      <w:pPr>
        <w:pStyle w:val="Normal"/>
        <w:spacing w:lineRule="exact" w:line="480"/>
        <w:rPr>
          <w:rFonts w:ascii="方正书宋_GBK" w:hAnsi="方正书宋_GBK" w:eastAsia="方正书宋_GBK"/>
          <w:sz w:val="22"/>
          <w:ins w:id="642" w:author="徐永琴" w:date="2016-11-02T09:41:00Z"/>
        </w:rPr>
      </w:pPr>
      <w:ins w:id="640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 </w:t>
        </w:r>
      </w:ins>
      <w:ins w:id="641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乙方应建立完整的农资购销台账，每日有完整的的销售记录，其中应注明销售日期、销售者姓名、住址、购买品种、数量、金额等，保证有据可查，确保建立农资可追溯体系。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647" w:author="徐永琴" w:date="2016-11-02T09:41:00Z"/>
        </w:rPr>
      </w:pPr>
      <w:ins w:id="64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644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第十六条</w:t>
        </w:r>
      </w:ins>
      <w:ins w:id="64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64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合同续签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52" w:author="徐永琴" w:date="2016-11-02T09:41:00Z"/>
        </w:rPr>
      </w:pPr>
      <w:ins w:id="648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64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距本合同到期</w:t>
        </w:r>
      </w:ins>
      <w:ins w:id="65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</w:t>
        </w:r>
      </w:ins>
      <w:ins w:id="65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日时，由乙方书面提出申请，经双方协商续签。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658" w:author="徐永琴" w:date="2016-11-02T09:41:00Z"/>
        </w:rPr>
      </w:pPr>
      <w:ins w:id="65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654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</w:t>
        </w:r>
      </w:ins>
      <w:ins w:id="65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第十七条</w:t>
        </w:r>
      </w:ins>
      <w:ins w:id="65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65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合同终止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65" w:author="徐永琴" w:date="2016-11-02T09:41:00Z"/>
        </w:rPr>
      </w:pPr>
      <w:ins w:id="65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 </w:t>
        </w:r>
      </w:ins>
      <w:ins w:id="66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</w:t>
        </w:r>
      </w:ins>
      <w:ins w:id="661" w:author="徐永琴" w:date="2016-11-02T10:10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.</w:t>
        </w:r>
      </w:ins>
      <w:ins w:id="66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本合同期内终止或期满不再续签，甲方应提前</w:t>
        </w:r>
      </w:ins>
      <w:ins w:id="663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</w:t>
        </w:r>
      </w:ins>
      <w:ins w:id="66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日通知乙方。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69" w:author="徐永琴" w:date="2016-11-02T09:41:00Z"/>
        </w:rPr>
      </w:pPr>
      <w:ins w:id="666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 </w:t>
        </w:r>
      </w:ins>
      <w:ins w:id="667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2.</w:t>
        </w:r>
      </w:ins>
      <w:ins w:id="66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本合同终止或解除后，乙方不得再使用甲方服务标志。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73" w:author="徐永琴" w:date="2016-11-02T09:41:00Z"/>
        </w:rPr>
      </w:pPr>
      <w:ins w:id="670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 </w:t>
        </w:r>
      </w:ins>
      <w:ins w:id="671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3</w:t>
        </w:r>
      </w:ins>
      <w:ins w:id="67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．乙方应在合同终止之日将甲方提供给乙方的特许经营授权牌、报价单、培训资料等相关文件全部退还给甲方。</w:t>
        </w:r>
      </w:ins>
    </w:p>
    <w:p>
      <w:pPr>
        <w:pStyle w:val="Normal"/>
        <w:autoSpaceDE w:val="false"/>
        <w:spacing w:lineRule="exact" w:line="480"/>
        <w:ind w:firstLine="480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77" w:author="徐永琴" w:date="2016-11-02T09:41:00Z"/>
        </w:rPr>
      </w:pPr>
      <w:ins w:id="674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第十八条</w:t>
        </w:r>
      </w:ins>
      <w:ins w:id="67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67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违约责任</w:t>
        </w:r>
      </w:ins>
    </w:p>
    <w:p>
      <w:pPr>
        <w:pStyle w:val="Normal"/>
        <w:autoSpaceDE w:val="false"/>
        <w:spacing w:lineRule="exact" w:line="480"/>
        <w:ind w:firstLine="625" w:start="-226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82" w:author="徐永琴" w:date="2016-11-02T09:41:00Z"/>
        </w:rPr>
      </w:pPr>
      <w:ins w:id="67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1.</w:t>
        </w:r>
      </w:ins>
      <w:ins w:id="67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甲方违反本合同之约定给乙方带来经济损失的</w:t>
        </w:r>
      </w:ins>
      <w:ins w:id="68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,</w:t>
        </w:r>
      </w:ins>
      <w:ins w:id="68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甲方负责赔偿乙方的损失。</w:t>
        </w:r>
      </w:ins>
    </w:p>
    <w:p>
      <w:pPr>
        <w:pStyle w:val="Normal"/>
        <w:autoSpaceDE w:val="false"/>
        <w:spacing w:lineRule="exact" w:line="480"/>
        <w:ind w:firstLine="625" w:start="-226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87" w:author="徐永琴" w:date="2016-11-02T09:41:00Z"/>
        </w:rPr>
      </w:pPr>
      <w:ins w:id="683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2.</w:t>
        </w:r>
      </w:ins>
      <w:ins w:id="68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乙方违反本合同之约定给甲方带来经济损失的</w:t>
        </w:r>
      </w:ins>
      <w:ins w:id="685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,</w:t>
        </w:r>
      </w:ins>
      <w:ins w:id="68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乙方负责赔偿甲方的损失。</w:t>
        </w:r>
      </w:ins>
    </w:p>
    <w:p>
      <w:pPr>
        <w:pStyle w:val="Normal"/>
        <w:autoSpaceDE w:val="false"/>
        <w:spacing w:lineRule="exact" w:line="480"/>
        <w:ind w:firstLine="480" w:end="0"/>
        <w:jc w:val="start"/>
        <w:rPr>
          <w:rFonts w:ascii="方正书宋_GBK" w:hAnsi="方正书宋_GBK" w:eastAsia="方正书宋_GBK"/>
          <w:sz w:val="22"/>
          <w:ins w:id="698" w:author="徐永琴" w:date="2016-11-02T09:41:00Z"/>
        </w:rPr>
      </w:pPr>
      <w:ins w:id="688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3.</w:t>
        </w:r>
      </w:ins>
      <w:ins w:id="689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乙方逾期交纳加盟管理费的，逾期一日，应按日</w:t>
        </w:r>
      </w:ins>
      <w:ins w:id="690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</w:t>
        </w:r>
      </w:ins>
      <w:ins w:id="691" w:author="徐永琴" w:date="2016-11-02T09:41:00Z">
        <w:r>
          <w:rPr>
            <w:rFonts w:eastAsia="方正书宋_GBK" w:cs="宋体;SimSun" w:ascii="方正书宋_GBK" w:hAnsi="方正书宋_GBK"/>
            <w:sz w:val="22"/>
            <w:u w:val="single"/>
          </w:rPr>
          <w:t>%</w:t>
        </w:r>
      </w:ins>
      <w:ins w:id="692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支付违约金；逾期</w:t>
        </w:r>
      </w:ins>
      <w:ins w:id="693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</w:t>
        </w:r>
      </w:ins>
      <w:ins w:id="694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日的，甲方有权解除合同，并要求乙方按照应交未交加盟管理费的</w:t>
        </w:r>
      </w:ins>
      <w:ins w:id="695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</w:t>
        </w:r>
      </w:ins>
      <w:ins w:id="696" w:author="徐永琴" w:date="2016-11-02T09:41:00Z">
        <w:r>
          <w:rPr>
            <w:rFonts w:eastAsia="方正书宋_GBK" w:cs="宋体;SimSun" w:ascii="方正书宋_GBK" w:hAnsi="方正书宋_GBK"/>
            <w:sz w:val="22"/>
            <w:u w:val="single"/>
          </w:rPr>
          <w:t>%</w:t>
        </w:r>
      </w:ins>
      <w:ins w:id="697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承担违约责任；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02" w:author="徐永琴" w:date="2016-11-02T09:41:00Z"/>
        </w:rPr>
      </w:pPr>
      <w:ins w:id="69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70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 xml:space="preserve">4. </w:t>
        </w:r>
      </w:ins>
      <w:ins w:id="70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本合同期内，甲方有权对乙方的加盟连锁店形象、服务质量等进行监督，对不符合标准的，乙方应限期进行整改，如乙方不能达到约定标准，甲方有权解除合同。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08" w:author="徐永琴" w:date="2016-11-02T09:41:00Z"/>
        </w:rPr>
      </w:pPr>
      <w:ins w:id="70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704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</w:t>
        </w:r>
      </w:ins>
      <w:ins w:id="70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第十九条</w:t>
        </w:r>
      </w:ins>
      <w:ins w:id="706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70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争议</w:t>
        </w:r>
      </w:ins>
    </w:p>
    <w:p>
      <w:pPr>
        <w:pStyle w:val="Normal"/>
        <w:spacing w:lineRule="exact" w:line="480"/>
        <w:rPr>
          <w:rFonts w:ascii="方正书宋_GBK" w:hAnsi="方正书宋_GBK" w:eastAsia="方正书宋_GBK"/>
          <w:sz w:val="22"/>
          <w:ins w:id="711" w:author="徐永琴" w:date="2016-11-02T09:41:00Z"/>
        </w:rPr>
      </w:pPr>
      <w:ins w:id="70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710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因本合同的订立、效力、履行、变更及终止等发生争议时，双方当事人可以通过协商解决，也可以调解解决。当事人不愿协商、调解或者协商、调解不成的，约定采用如下方式解决：</w:t>
        </w:r>
      </w:ins>
    </w:p>
    <w:p>
      <w:pPr>
        <w:pStyle w:val="Normal"/>
        <w:spacing w:lineRule="exact" w:line="480"/>
        <w:ind w:firstLine="480" w:end="0"/>
        <w:rPr>
          <w:rFonts w:ascii="方正书宋_GBK" w:hAnsi="方正书宋_GBK" w:eastAsia="方正书宋_GBK"/>
          <w:sz w:val="22"/>
          <w:ins w:id="714" w:author="徐永琴" w:date="2016-11-02T09:41:00Z"/>
        </w:rPr>
      </w:pPr>
      <w:ins w:id="712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>□</w:t>
        </w:r>
      </w:ins>
      <w:ins w:id="713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提请有权管辖的仲裁机构仲裁。</w:t>
        </w:r>
      </w:ins>
    </w:p>
    <w:p>
      <w:pPr>
        <w:pStyle w:val="Normal"/>
        <w:spacing w:lineRule="exact" w:line="480"/>
        <w:ind w:firstLine="480" w:end="0"/>
        <w:rPr>
          <w:rFonts w:ascii="方正书宋_GBK" w:hAnsi="方正书宋_GBK" w:eastAsia="方正书宋_GBK"/>
          <w:sz w:val="22"/>
          <w:ins w:id="717" w:author="徐永琴" w:date="2016-11-02T09:41:00Z"/>
        </w:rPr>
      </w:pPr>
      <w:ins w:id="715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>□</w:t>
        </w:r>
      </w:ins>
      <w:ins w:id="716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向有权管辖的人民法院提起诉讼。</w:t>
        </w:r>
      </w:ins>
    </w:p>
    <w:p>
      <w:pPr>
        <w:pStyle w:val="Normal"/>
        <w:autoSpaceDE w:val="false"/>
        <w:spacing w:lineRule="exact" w:line="480"/>
        <w:ind w:firstLine="417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21" w:author="徐永琴" w:date="2016-11-02T09:41:00Z"/>
        </w:rPr>
      </w:pPr>
      <w:ins w:id="718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第二十条</w:t>
        </w:r>
      </w:ins>
      <w:ins w:id="719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72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其它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25" w:author="徐永琴" w:date="2016-11-02T09:41:00Z"/>
        </w:rPr>
      </w:pPr>
      <w:ins w:id="722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723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1.</w:t>
        </w:r>
      </w:ins>
      <w:ins w:id="72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甲方制定的《加盟店管理规定》作为本合同之附件，其与本合同不一致时，以本合同之约定为准。</w:t>
        </w:r>
      </w:ins>
    </w:p>
    <w:p>
      <w:pPr>
        <w:pStyle w:val="Normal"/>
        <w:spacing w:lineRule="exact" w:line="480"/>
        <w:ind w:firstLine="417" w:end="0"/>
        <w:rPr>
          <w:rFonts w:ascii="方正书宋_GBK" w:hAnsi="方正书宋_GBK" w:eastAsia="方正书宋_GBK"/>
          <w:sz w:val="22"/>
          <w:ins w:id="728" w:author="徐永琴" w:date="2016-11-02T09:41:00Z"/>
        </w:rPr>
      </w:pPr>
      <w:ins w:id="72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</w:t>
        </w:r>
      </w:ins>
      <w:ins w:id="72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．乙方销售单据作为本合同之附件。</w:t>
        </w:r>
      </w:ins>
    </w:p>
    <w:p>
      <w:pPr>
        <w:pStyle w:val="Normal"/>
        <w:autoSpaceDE w:val="false"/>
        <w:spacing w:lineRule="exact" w:line="480"/>
        <w:ind w:firstLine="417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30" w:author="徐永琴" w:date="2016-11-02T09:41:00Z"/>
        </w:rPr>
      </w:pPr>
      <w:ins w:id="72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本合同一式四份，甲乙双方各执两份，自双方签字或盖章之日起生效。</w:t>
        </w:r>
      </w:ins>
    </w:p>
    <w:p>
      <w:pPr>
        <w:pStyle w:val="Normal"/>
        <w:spacing w:lineRule="exact" w:line="480"/>
        <w:ind w:firstLine="417" w:end="0"/>
        <w:rPr>
          <w:rFonts w:ascii="方正书宋_GBK" w:hAnsi="方正书宋_GBK" w:eastAsia="方正书宋_GBK" w:cs="宋体;SimSun"/>
          <w:kern w:val="0"/>
          <w:sz w:val="22"/>
          <w:lang w:val="zh-CN"/>
          <w:ins w:id="732" w:author="徐永琴" w:date="2016-11-02T09:41:00Z"/>
        </w:rPr>
      </w:pPr>
      <w:ins w:id="731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</w:r>
      </w:ins>
    </w:p>
    <w:p>
      <w:pPr>
        <w:pStyle w:val="Normal"/>
        <w:spacing w:lineRule="exact" w:line="480"/>
        <w:ind w:firstLine="417" w:end="0"/>
        <w:rPr>
          <w:ins w:id="737" w:author="徐永琴" w:date="2016-11-02T09:41:00Z"/>
        </w:rPr>
      </w:pPr>
      <w:ins w:id="733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甲方盖章（签字）：</w:t>
        </w:r>
      </w:ins>
      <w:ins w:id="734" w:author="徐永琴" w:date="2016-11-02T09:41:00Z">
        <w:r>
          <w:rPr>
            <w:rFonts w:ascii="方正书宋_GBK" w:hAnsi="方正书宋_GBK" w:cs="宋体;SimSun" w:eastAsia="方正书宋_GBK"/>
            <w:sz w:val="22"/>
          </w:rPr>
          <w:t xml:space="preserve">                 </w:t>
        </w:r>
      </w:ins>
      <w:ins w:id="735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乙方盖章（签字）：</w:t>
        </w:r>
      </w:ins>
      <w:ins w:id="736" w:author="徐永琴" w:date="2016-11-02T09:41:00Z">
        <w:r>
          <w:rPr>
            <w:rFonts w:ascii="方正书宋_GBK" w:hAnsi="方正书宋_GBK" w:cs="宋体;SimSun" w:eastAsia="方正书宋_GBK"/>
            <w:sz w:val="22"/>
          </w:rPr>
          <w:t xml:space="preserve">  </w:t>
        </w:r>
      </w:ins>
    </w:p>
    <w:p>
      <w:pPr>
        <w:pStyle w:val="Normal"/>
        <w:spacing w:lineRule="exact" w:line="480"/>
        <w:ind w:firstLine="420" w:end="0"/>
        <w:rPr>
          <w:rFonts w:ascii="方正书宋_GBK" w:hAnsi="方正书宋_GBK" w:eastAsia="方正书宋_GBK" w:cs="宋体;SimSun"/>
          <w:sz w:val="22"/>
          <w:ins w:id="739" w:author="徐永琴" w:date="2016-11-02T09:41:00Z"/>
        </w:rPr>
      </w:pPr>
      <w:ins w:id="738" w:author="徐永琴" w:date="2016-11-02T09:41:00Z">
        <w:r>
          <w:rPr>
            <w:rFonts w:eastAsia="方正书宋_GBK" w:cs="宋体;SimSun" w:ascii="方正书宋_GBK" w:hAnsi="方正书宋_GBK"/>
            <w:sz w:val="22"/>
          </w:rPr>
        </w:r>
      </w:ins>
    </w:p>
    <w:p>
      <w:pPr>
        <w:pStyle w:val="Normal"/>
        <w:spacing w:lineRule="exact" w:line="480"/>
        <w:ind w:firstLine="420" w:end="0"/>
        <w:rPr>
          <w:rFonts w:ascii="方正书宋_GBK" w:hAnsi="方正书宋_GBK" w:eastAsia="方正书宋_GBK"/>
          <w:sz w:val="22"/>
          <w:ins w:id="743" w:author="徐永琴" w:date="2016-11-02T09:41:00Z"/>
        </w:rPr>
      </w:pPr>
      <w:ins w:id="740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法定代表人：</w:t>
        </w:r>
      </w:ins>
      <w:ins w:id="741" w:author="徐永琴" w:date="2016-11-02T09:41:00Z">
        <w:r>
          <w:rPr>
            <w:rFonts w:ascii="方正书宋_GBK" w:hAnsi="方正书宋_GBK" w:cs="宋体;SimSun" w:eastAsia="方正书宋_GBK"/>
            <w:sz w:val="22"/>
          </w:rPr>
          <w:t xml:space="preserve">                      </w:t>
        </w:r>
      </w:ins>
      <w:ins w:id="742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法定代表人：</w:t>
        </w:r>
      </w:ins>
    </w:p>
    <w:p>
      <w:pPr>
        <w:pStyle w:val="Normal"/>
        <w:spacing w:lineRule="exact" w:line="480"/>
        <w:ind w:firstLine="420" w:end="0"/>
        <w:rPr>
          <w:rFonts w:ascii="方正书宋_GBK" w:hAnsi="方正书宋_GBK" w:eastAsia="方正书宋_GBK"/>
          <w:sz w:val="22"/>
          <w:ins w:id="745" w:author="徐永琴" w:date="2016-11-02T09:41:00Z"/>
        </w:rPr>
      </w:pPr>
      <w:ins w:id="744" w:author="徐永琴" w:date="2016-11-02T09:41:00Z">
        <w:r>
          <w:rPr>
            <w:rFonts w:eastAsia="方正书宋_GBK" w:ascii="方正书宋_GBK" w:hAnsi="方正书宋_GBK"/>
            <w:sz w:val="22"/>
          </w:rPr>
        </w:r>
      </w:ins>
    </w:p>
    <w:p>
      <w:pPr>
        <w:pStyle w:val="Normal"/>
        <w:spacing w:lineRule="exact" w:line="480"/>
        <w:ind w:firstLine="420" w:end="0"/>
        <w:rPr>
          <w:rFonts w:ascii="方正书宋_GBK" w:hAnsi="方正书宋_GBK" w:eastAsia="方正书宋_GBK"/>
          <w:sz w:val="22"/>
          <w:ins w:id="749" w:author="徐永琴" w:date="2016-11-02T09:41:00Z"/>
        </w:rPr>
      </w:pPr>
      <w:ins w:id="746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委托代理人：</w:t>
        </w:r>
      </w:ins>
      <w:ins w:id="747" w:author="徐永琴" w:date="2016-11-02T09:41:00Z">
        <w:r>
          <w:rPr>
            <w:rFonts w:ascii="方正书宋_GBK" w:hAnsi="方正书宋_GBK" w:cs="宋体;SimSun" w:eastAsia="方正书宋_GBK"/>
            <w:sz w:val="22"/>
          </w:rPr>
          <w:t xml:space="preserve">                      </w:t>
        </w:r>
      </w:ins>
      <w:ins w:id="748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委托代理人：</w:t>
        </w:r>
      </w:ins>
    </w:p>
    <w:p>
      <w:pPr>
        <w:pStyle w:val="Normal"/>
        <w:spacing w:lineRule="exact" w:line="480"/>
        <w:rPr>
          <w:rFonts w:ascii="方正书宋_GBK" w:hAnsi="方正书宋_GBK" w:eastAsia="方正书宋_GBK"/>
          <w:sz w:val="22"/>
          <w:ins w:id="751" w:author="徐永琴" w:date="2016-11-02T09:41:00Z"/>
        </w:rPr>
      </w:pPr>
      <w:ins w:id="750" w:author="徐永琴" w:date="2016-11-02T09:41:00Z">
        <w:r>
          <w:rPr>
            <w:rFonts w:eastAsia="方正书宋_GBK" w:ascii="方正书宋_GBK" w:hAnsi="方正书宋_GBK"/>
            <w:sz w:val="22"/>
          </w:rPr>
        </w:r>
      </w:ins>
    </w:p>
    <w:p>
      <w:pPr>
        <w:pStyle w:val="Normal"/>
        <w:spacing w:lineRule="exact" w:line="480"/>
        <w:rPr>
          <w:rFonts w:ascii="方正书宋_GBK" w:hAnsi="方正书宋_GBK" w:eastAsia="方正书宋_GBK"/>
          <w:sz w:val="22"/>
          <w:ins w:id="753" w:author="徐永琴" w:date="2016-11-02T09:41:00Z"/>
        </w:rPr>
      </w:pPr>
      <w:ins w:id="752" w:author="徐永琴" w:date="2016-11-02T09:41:00Z">
        <w:r>
          <w:rPr>
            <w:rFonts w:eastAsia="方正书宋_GBK" w:ascii="方正书宋_GBK" w:hAnsi="方正书宋_GBK"/>
            <w:sz w:val="22"/>
          </w:rPr>
        </w:r>
      </w:ins>
    </w:p>
    <w:p>
      <w:pPr>
        <w:pStyle w:val="Normal"/>
        <w:spacing w:lineRule="exact" w:line="480"/>
        <w:rPr>
          <w:rFonts w:ascii="方正书宋_GBK" w:hAnsi="方正书宋_GBK" w:eastAsia="方正书宋_GBK"/>
          <w:sz w:val="22"/>
          <w:ins w:id="755" w:author="徐永琴" w:date="2016-11-02T09:41:00Z"/>
        </w:rPr>
      </w:pPr>
      <w:ins w:id="754" w:author="徐永琴" w:date="2016-11-02T09:41:00Z">
        <w:r>
          <w:rPr>
            <w:rFonts w:eastAsia="方正书宋_GBK" w:ascii="方正书宋_GBK" w:hAnsi="方正书宋_GBK"/>
            <w:sz w:val="22"/>
          </w:rPr>
        </w:r>
      </w:ins>
    </w:p>
    <w:p>
      <w:pPr>
        <w:pStyle w:val="Normal"/>
        <w:spacing w:lineRule="exact" w:line="480"/>
        <w:rPr>
          <w:rFonts w:ascii="方正书宋_GBK" w:hAnsi="方正书宋_GBK" w:eastAsia="方正书宋_GBK"/>
          <w:sz w:val="22"/>
          <w:ins w:id="757" w:author="徐永琴" w:date="2016-11-02T09:41:00Z"/>
        </w:rPr>
      </w:pPr>
      <w:ins w:id="756" w:author="徐永琴" w:date="2016-11-02T09:41:00Z">
        <w:r>
          <w:rPr>
            <w:rFonts w:eastAsia="方正书宋_GBK" w:ascii="方正书宋_GBK" w:hAnsi="方正书宋_GBK"/>
            <w:sz w:val="22"/>
          </w:rPr>
        </w:r>
      </w:ins>
    </w:p>
    <w:p>
      <w:pPr>
        <w:pStyle w:val="Normal"/>
        <w:spacing w:lineRule="exact" w:line="480"/>
        <w:rPr>
          <w:rFonts w:ascii="方正书宋_GBK" w:hAnsi="方正书宋_GBK" w:eastAsia="方正书宋_GBK"/>
          <w:sz w:val="22"/>
          <w:ins w:id="759" w:author="徐永琴" w:date="2016-11-02T09:41:00Z"/>
        </w:rPr>
      </w:pPr>
      <w:ins w:id="758" w:author="徐永琴" w:date="2016-11-02T09:41:00Z">
        <w:r>
          <w:rPr>
            <w:rFonts w:eastAsia="方正书宋_GBK" w:ascii="方正书宋_GBK" w:hAnsi="方正书宋_GBK"/>
            <w:sz w:val="22"/>
          </w:rPr>
        </w:r>
      </w:ins>
    </w:p>
    <w:p>
      <w:pPr>
        <w:pStyle w:val="Normal"/>
        <w:spacing w:lineRule="exact" w:line="480"/>
        <w:ind w:firstLine="420" w:end="0"/>
        <w:rPr>
          <w:rFonts w:ascii="方正书宋_GBK" w:hAnsi="方正书宋_GBK" w:eastAsia="方正书宋_GBK"/>
          <w:sz w:val="22"/>
          <w:ins w:id="768" w:author="徐永琴" w:date="2016-11-02T09:41:00Z"/>
        </w:rPr>
      </w:pPr>
      <w:ins w:id="760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                              </w:t>
        </w:r>
      </w:ins>
      <w:ins w:id="761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签约日期：</w:t>
        </w:r>
      </w:ins>
      <w:ins w:id="762" w:author="徐永琴" w:date="2016-11-02T09:41:00Z">
        <w:r>
          <w:rPr>
            <w:rFonts w:ascii="方正书宋_GBK" w:hAnsi="方正书宋_GBK" w:cs="宋体;SimSun" w:eastAsia="方正书宋_GBK"/>
            <w:sz w:val="22"/>
          </w:rPr>
          <w:t xml:space="preserve">     </w:t>
        </w:r>
      </w:ins>
      <w:ins w:id="763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年</w:t>
        </w:r>
      </w:ins>
      <w:ins w:id="764" w:author="徐永琴" w:date="2016-11-02T09:41:00Z">
        <w:r>
          <w:rPr>
            <w:rFonts w:ascii="方正书宋_GBK" w:hAnsi="方正书宋_GBK" w:cs="宋体;SimSun" w:eastAsia="方正书宋_GBK"/>
            <w:sz w:val="22"/>
          </w:rPr>
          <w:t xml:space="preserve">      </w:t>
        </w:r>
      </w:ins>
      <w:ins w:id="765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月</w:t>
        </w:r>
      </w:ins>
      <w:ins w:id="766" w:author="徐永琴" w:date="2016-11-02T09:41:00Z">
        <w:r>
          <w:rPr>
            <w:rFonts w:ascii="方正书宋_GBK" w:hAnsi="方正书宋_GBK" w:cs="宋体;SimSun" w:eastAsia="方正书宋_GBK"/>
            <w:sz w:val="22"/>
          </w:rPr>
          <w:t xml:space="preserve">    </w:t>
        </w:r>
      </w:ins>
      <w:ins w:id="767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日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70" w:author="徐永琴" w:date="2016-11-02T09:41:00Z"/>
        </w:rPr>
      </w:pPr>
      <w:ins w:id="769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72" w:author="徐永琴" w:date="2016-11-02T09:41:00Z"/>
        </w:rPr>
      </w:pPr>
      <w:ins w:id="771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74" w:author="徐永琴" w:date="2016-11-02T09:41:00Z"/>
        </w:rPr>
      </w:pPr>
      <w:ins w:id="773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76" w:author="徐永琴" w:date="2016-11-02T09:41:00Z"/>
        </w:rPr>
      </w:pPr>
      <w:ins w:id="775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78" w:author="徐永琴" w:date="2016-11-02T09:41:00Z"/>
        </w:rPr>
      </w:pPr>
      <w:ins w:id="777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782" w:author="徐永琴" w:date="2016-11-02T09:41:00Z"/>
        </w:rPr>
      </w:pPr>
      <w:ins w:id="77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szCs w:val="22"/>
            <w:lang w:val="zh-CN"/>
          </w:rPr>
          <w:t>附件：</w:t>
        </w:r>
      </w:ins>
      <w:ins w:id="78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1.</w:t>
        </w:r>
      </w:ins>
      <w:ins w:id="78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加盟文件</w:t>
        </w:r>
      </w:ins>
    </w:p>
    <w:p>
      <w:pPr>
        <w:pStyle w:val="Normal"/>
        <w:autoSpaceDE w:val="false"/>
        <w:spacing w:lineRule="exact" w:line="480"/>
        <w:ind w:firstLine="625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85" w:author="徐永琴" w:date="2016-11-02T09:41:00Z"/>
        </w:rPr>
      </w:pPr>
      <w:ins w:id="783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2.</w:t>
        </w:r>
      </w:ins>
      <w:ins w:id="78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《加盟店管理规定》</w:t>
        </w:r>
      </w:ins>
    </w:p>
    <w:p>
      <w:pPr>
        <w:pStyle w:val="Normal"/>
        <w:autoSpaceDE w:val="false"/>
        <w:spacing w:lineRule="exact" w:line="480"/>
        <w:ind w:firstLine="625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88" w:author="徐永琴" w:date="2016-11-02T09:41:00Z"/>
        </w:rPr>
      </w:pPr>
      <w:ins w:id="78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3.</w:t>
        </w:r>
      </w:ins>
      <w:ins w:id="78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乙方销售单据</w:t>
        </w:r>
      </w:ins>
    </w:p>
    <w:p>
      <w:pPr>
        <w:pStyle w:val="Normal"/>
        <w:autoSpaceDE w:val="false"/>
        <w:spacing w:before="0" w:after="20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90" w:author="徐永琴" w:date="2016-11-02T09:41:00Z"/>
        </w:rPr>
      </w:pPr>
      <w:ins w:id="789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</w:r>
      </w:ins>
    </w:p>
    <w:p>
      <w:pPr>
        <w:pStyle w:val="Normal"/>
        <w:spacing w:lineRule="exact" w:line="300"/>
        <w:ind w:firstLine="4780" w:end="0"/>
        <w:jc w:val="both"/>
        <w:rPr>
          <w:rFonts w:ascii="方正书宋_GBK" w:hAnsi="方正书宋_GBK" w:eastAsia="方正书宋_GBK" w:cs="黑体;SimHei"/>
          <w:kern w:val="0"/>
          <w:sz w:val="22"/>
          <w:szCs w:val="22"/>
          <w:lang w:val="zh-CN"/>
          <w:ins w:id="792" w:author="徐永琴" w:date="2016-11-02T09:41:00Z"/>
        </w:rPr>
      </w:pPr>
      <w:ins w:id="791" w:author="徐永琴" w:date="2016-11-02T09:41:00Z">
        <w:r>
          <w:rPr>
            <w:rFonts w:eastAsia="方正书宋_GBK" w:cs="黑体;SimHei" w:ascii="方正书宋_GBK" w:hAnsi="方正书宋_GBK"/>
            <w:kern w:val="0"/>
            <w:sz w:val="22"/>
            <w:szCs w:val="22"/>
            <w:lang w:val="zh-CN"/>
          </w:rPr>
        </w:r>
      </w:ins>
    </w:p>
    <w:p>
      <w:pPr>
        <w:pStyle w:val="Normal"/>
        <w:spacing w:lineRule="exact" w:line="300"/>
        <w:rPr>
          <w:rFonts w:ascii="方正书宋_GBK" w:hAnsi="方正书宋_GBK" w:eastAsia="方正书宋_GBK" w:cs="黑体;SimHei"/>
          <w:sz w:val="22"/>
          <w:szCs w:val="22"/>
        </w:rPr>
      </w:pPr>
      <w:r>
        <w:rPr>
          <w:rFonts w:eastAsia="方正书宋_GBK" w:cs="黑体;SimHei" w:ascii="方正书宋_GBK" w:hAnsi="方正书宋_GBK"/>
          <w:sz w:val="22"/>
          <w:szCs w:val="22"/>
        </w:rPr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  <w:font w:name="Verdana">
    <w:charset w:val="00" w:characterSet="windows-1252"/>
    <w:family w:val="swiss"/>
    <w:pitch w:val="variable"/>
  </w:font>
  <w:font w:name="方正小标宋_GBK">
    <w:charset w:val="86"/>
    <w:family w:val="script"/>
    <w:pitch w:val="default"/>
  </w:font>
  <w:font w:name="方正楷体_GBK">
    <w:charset w:val="86"/>
    <w:family w:val="auto"/>
    <w:pitch w:val="variable"/>
  </w:font>
  <w:font w:name="方正书宋_GBK">
    <w:charset w:val="86"/>
    <w:family w:val="auto"/>
    <w:pitch w:val="variable"/>
  </w:font>
  <w:font w:name="方正黑体_GBK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start="210" w:end="210"/>
      <w:rPr/>
    </w:pPr>
    <w:ins w:id="793" w:author="徐永琴" w:date="2016-11-02T09:44:00Z">
      <w:r>
        <w:rPr>
          <w:rFonts w:cs="宋体;SimSun"/>
          <w:sz w:val="28"/>
          <w:szCs w:val="28"/>
        </w:rPr>
        <w:t xml:space="preserve">— </w:t>
      </w:r>
    </w:ins>
    <w:ins w:id="794" w:author="徐永琴" w:date="2016-11-02T09:44:00Z">
      <w:r>
        <w:rPr>
          <w:rStyle w:val="PageNumber"/>
          <w:sz w:val="28"/>
          <w:szCs w:val="28"/>
        </w:rPr>
        <w:fldChar w:fldCharType="begin"/>
      </w:r>
      <w:r>
        <w:rPr>
          <w:rStyle w:val="PageNumber"/>
          <w:sz w:val="28"/>
          <w:szCs w:val="28"/>
        </w:rPr>
        <w:instrText xml:space="preserve"> PAGE </w:instrText>
      </w:r>
      <w:r>
        <w:rPr>
          <w:rStyle w:val="PageNumber"/>
          <w:sz w:val="28"/>
          <w:szCs w:val="28"/>
        </w:rPr>
        <w:fldChar w:fldCharType="separate"/>
      </w:r>
      <w:r>
        <w:rPr>
          <w:rStyle w:val="PageNumber"/>
          <w:sz w:val="28"/>
          <w:szCs w:val="28"/>
        </w:rPr>
        <w:t>8</w:t>
      </w:r>
      <w:r>
        <w:rPr>
          <w:rStyle w:val="PageNumber"/>
          <w:sz w:val="28"/>
          <w:szCs w:val="28"/>
        </w:rPr>
        <w:fldChar w:fldCharType="end"/>
      </w:r>
    </w:ins>
    <w:ins w:id="795" w:author="徐永琴" w:date="2016-11-02T09:44:00Z">
      <w:r>
        <w:rPr>
          <w:rFonts w:cs="宋体;SimSun"/>
          <w:sz w:val="28"/>
          <w:szCs w:val="28"/>
        </w:rPr>
        <w:t xml:space="preserve"> —</w:t>
      </w:r>
    </w:ins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start="210" w:end="210"/>
      <w:jc w:val="end"/>
      <w:rPr/>
    </w:pPr>
    <w:ins w:id="796" w:author="徐永琴" w:date="2016-11-02T09:43:00Z">
      <w:r>
        <w:rPr>
          <w:rFonts w:cs="宋体;SimSun"/>
          <w:sz w:val="28"/>
          <w:szCs w:val="28"/>
        </w:rPr>
        <w:t xml:space="preserve">— </w:t>
      </w:r>
    </w:ins>
    <w:ins w:id="797" w:author="徐永琴" w:date="2016-11-02T09:43:00Z">
      <w:r>
        <w:rPr>
          <w:rStyle w:val="PageNumber"/>
          <w:sz w:val="28"/>
          <w:szCs w:val="28"/>
        </w:rPr>
        <w:fldChar w:fldCharType="begin"/>
      </w:r>
      <w:r>
        <w:rPr>
          <w:rStyle w:val="PageNumber"/>
          <w:sz w:val="28"/>
          <w:szCs w:val="28"/>
        </w:rPr>
        <w:instrText xml:space="preserve"> PAGE </w:instrText>
      </w:r>
      <w:r>
        <w:rPr>
          <w:rStyle w:val="PageNumber"/>
          <w:sz w:val="28"/>
          <w:szCs w:val="28"/>
        </w:rPr>
        <w:fldChar w:fldCharType="separate"/>
      </w:r>
      <w:r>
        <w:rPr>
          <w:rStyle w:val="PageNumber"/>
          <w:sz w:val="28"/>
          <w:szCs w:val="28"/>
        </w:rPr>
        <w:t>7</w:t>
      </w:r>
      <w:r>
        <w:rPr>
          <w:rStyle w:val="PageNumber"/>
          <w:sz w:val="28"/>
          <w:szCs w:val="28"/>
        </w:rPr>
        <w:fldChar w:fldCharType="end"/>
      </w:r>
    </w:ins>
    <w:ins w:id="798" w:author="徐永琴" w:date="2016-11-02T09:43:00Z">
      <w:r>
        <w:rPr>
          <w:rFonts w:cs="宋体;SimSun"/>
          <w:sz w:val="28"/>
          <w:szCs w:val="28"/>
        </w:rPr>
        <w:t xml:space="preserve"> —</w:t>
      </w:r>
    </w:ins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360" w:end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ind w:firstLine="360" w:end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trackRevisions/>
  <w:defaultTabStop w:val="420"/>
  <w:autoHyphenation w:val="true"/>
  <w:hyphenationZone w:val="0"/>
  <w:evenAndOddHeaders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ind w:firstLine="200" w:start="0" w:end="0"/>
      <w:jc w:val="center"/>
    </w:pPr>
    <w:rPr>
      <w:rFonts w:ascii="宋体;SimSun" w:hAnsi="宋体;SimSun"/>
      <w:color w:val="000000"/>
      <w:kern w:val="0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ind w:firstLine="200" w:start="0" w:end="0"/>
      <w:jc w:val="start"/>
    </w:pPr>
    <w:rPr>
      <w:rFonts w:ascii="宋体;SimSun" w:hAnsi="宋体;SimSun"/>
      <w:color w:val="000000"/>
      <w:kern w:val="0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CharChar1CharCharCharCharCharChar">
    <w:name w:val=" Char Char1 Char Char Char Char Char Char"/>
    <w:basedOn w:val="Normal"/>
    <w:qFormat/>
    <w:pPr>
      <w:widowControl/>
      <w:spacing w:lineRule="exact" w:line="240" w:before="0" w:after="160"/>
      <w:jc w:val="start"/>
    </w:pPr>
    <w:rPr>
      <w:rFonts w:ascii="Verdana" w:hAnsi="Verdana" w:eastAsia="仿宋_GB2312" w:cs="Verdana"/>
      <w:kern w:val="0"/>
      <w:sz w:val="24"/>
      <w:szCs w:val="20"/>
    </w:rPr>
  </w:style>
  <w:style w:type="paragraph" w:styleId="Style16">
    <w:name w:val="日期"/>
    <w:basedOn w:val="Normal"/>
    <w:next w:val="Normal"/>
    <w:qFormat/>
    <w:pPr>
      <w:ind w:hanging="0" w:start="100" w:end="0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2016-11-02T10:11:00Z</dcterms:created>
  <dc:creator>千航网络</dc:creator>
  <dc:description/>
  <dc:language>zh-CN</dc:language>
  <cp:lastModifiedBy>冯昆凤</cp:lastModifiedBy>
  <cp:lastPrinted>2022-02-18T21:43:00Z</cp:lastPrinted>
  <dcterms:modified xsi:type="dcterms:W3CDTF">2022-02-18T21:43:00Z</dcterms:modified>
  <cp:revision>7</cp:revision>
  <dc:subject/>
  <dc:title>【NTKO Office文档控件缺省模板】</dc:title>
</cp:coreProperties>
</file>