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 w:hAnsi="楷体" w:eastAsia="楷体" w:cs="楷体"/>
          <w:b/>
          <w:sz w:val="28"/>
          <w:szCs w:val="28"/>
        </w:rPr>
      </w:pPr>
      <w:del w:id="0" w:author="王守业" w:date="2019-11-29T11:33:00Z">
        <w:r>
          <w:rPr>
            <w:rFonts w:ascii="楷体" w:hAnsi="楷体" w:cs="楷体" w:eastAsia="楷体"/>
            <w:b/>
            <w:sz w:val="28"/>
            <w:szCs w:val="28"/>
          </w:rPr>
          <w:delText xml:space="preserve"> </w:delText>
        </w:r>
      </w:del>
      <w:ins w:id="1" w:author="王守业" w:date="2019-11-29T11:33:00Z">
        <w:r>
          <w:rPr>
            <w:rFonts w:eastAsia="楷体" w:cs="楷体" w:ascii="楷体" w:hAnsi="楷体"/>
            <w:sz w:val="32"/>
            <w:szCs w:val="32"/>
          </w:rPr>
          <w:t>JF—2019—004</w:t>
        </w:r>
      </w:ins>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山西省禽类产品买卖合同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del w:id="2" w:author="王守业" w:date="2019-11-29T11:33:00Z">
        <w:r>
          <w:rPr>
            <w:rFonts w:ascii="楷体" w:hAnsi="楷体" w:cs="楷体" w:eastAsia="楷体"/>
            <w:sz w:val="44"/>
            <w:szCs w:val="44"/>
          </w:rPr>
          <w:delText>（征求意见稿）</w:delText>
        </w:r>
      </w:del>
      <w:ins w:id="3" w:author="王守业" w:date="2019-11-29T11:33: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w:t>
      </w:r>
      <w:ins w:id="4" w:author="微软用户" w:date="2019-11-11T16:56:00Z">
        <w:r>
          <w:rPr>
            <w:b/>
            <w:color w:val="000000"/>
            <w:sz w:val="32"/>
            <w:szCs w:val="28"/>
          </w:rPr>
          <w:t>市场监督管理</w:t>
        </w:r>
      </w:ins>
      <w:ins w:id="5" w:author="微软用户" w:date="2019-11-11T16:56:00Z">
        <w:r>
          <w:rPr>
            <w:b/>
            <w:color w:val="000000"/>
            <w:sz w:val="32"/>
            <w:szCs w:val="28"/>
          </w:rPr>
          <w:t>局</w:t>
        </w:r>
      </w:ins>
      <w:del w:id="6" w:author="微软用户" w:date="2019-11-11T16:56:00Z">
        <w:r>
          <w:rPr>
            <w:b/>
            <w:color w:val="000000"/>
            <w:sz w:val="32"/>
            <w:szCs w:val="28"/>
          </w:rPr>
          <w:delText>农业农村厅</w:delText>
        </w:r>
      </w:del>
      <w:r>
        <mc:AlternateContent>
          <mc:Choice Requires="wps">
            <w:drawing>
              <wp:anchor behindDoc="0" distT="0" distB="0" distL="114935" distR="114935" simplePos="0" locked="0" layoutInCell="1" allowOverlap="1" relativeHeight="7">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8" w:author="王守业" w:date="2019-11-29T11:33:00Z"/>
        </w:rPr>
      </w:pPr>
      <w:ins w:id="7" w:author="王守业" w:date="2019-11-29T11:33:00Z">
        <w:r>
          <w:rPr>
            <w:b/>
            <w:color w:val="000000"/>
            <w:spacing w:val="46"/>
            <w:sz w:val="32"/>
            <w:szCs w:val="28"/>
          </w:rPr>
          <w:t>山西省农业农村厅</w:t>
        </w:r>
      </w:ins>
    </w:p>
    <w:p>
      <w:pPr>
        <w:pStyle w:val="Normal"/>
        <w:ind w:firstLine="1767" w:end="2719"/>
        <w:rPr>
          <w:b/>
          <w:color w:val="000000"/>
          <w:sz w:val="32"/>
          <w:szCs w:val="28"/>
          <w:del w:id="11" w:author="王守业" w:date="2019-11-29T11:33:00Z"/>
        </w:rPr>
      </w:pPr>
      <w:del w:id="9" w:author="王守业" w:date="2019-11-29T11:33:00Z">
        <w:r>
          <w:rPr>
            <w:b/>
            <w:color w:val="000000"/>
            <w:sz w:val="32"/>
            <w:szCs w:val="28"/>
          </w:rPr>
          <w:delText>山西省</w:delText>
        </w:r>
      </w:del>
      <w:del w:id="10" w:author="王守业" w:date="2019-11-29T11:33:00Z">
        <w:r>
          <w:rPr>
            <w:b/>
            <w:color w:val="000000"/>
            <w:sz w:val="32"/>
            <w:szCs w:val="28"/>
          </w:rPr>
          <w:delText>农业农村厅</w:delText>
        </w:r>
      </w:del>
    </w:p>
    <w:p>
      <w:pPr>
        <w:pStyle w:val="Normal"/>
        <w:ind w:firstLine="1767" w:end="2719"/>
        <w:rPr>
          <w:b/>
          <w:color w:val="000000"/>
          <w:sz w:val="32"/>
          <w:szCs w:val="28"/>
        </w:rPr>
      </w:pPr>
      <w:del w:id="12" w:author="微软用户" w:date="2019-11-11T16:56:00Z">
        <w:r>
          <w:rPr>
            <w:b/>
            <w:color w:val="000000"/>
            <w:sz w:val="32"/>
            <w:szCs w:val="28"/>
          </w:rPr>
          <w:delText>市场监督管理</w:delText>
        </w:r>
      </w:del>
      <w:del w:id="13" w:author="微软用户" w:date="2019-11-11T16:56:00Z">
        <w:r>
          <w:rPr>
            <w:b/>
            <w:color w:val="000000"/>
            <w:sz w:val="32"/>
            <w:szCs w:val="28"/>
          </w:rPr>
          <w:delText>局</w:delText>
        </w:r>
      </w:del>
    </w:p>
    <w:p>
      <w:pPr>
        <w:pStyle w:val="Normal"/>
        <w:ind w:firstLine="1767" w:end="2719"/>
        <w:rPr>
          <w:b/>
          <w:color w:val="000000"/>
          <w:sz w:val="32"/>
          <w:szCs w:val="28"/>
        </w:rPr>
      </w:pPr>
      <w:r>
        <w:rPr>
          <w:b/>
          <w:color w:val="000000"/>
          <w:sz w:val="32"/>
          <w:szCs w:val="28"/>
        </w:rPr>
      </w:r>
    </w:p>
    <w:p>
      <w:pPr>
        <w:pStyle w:val="Normal"/>
        <w:ind w:firstLine="1767" w:end="2719"/>
        <w:rPr>
          <w:b/>
          <w:color w:val="000000"/>
          <w:sz w:val="32"/>
          <w:szCs w:val="28"/>
          <w:del w:id="15" w:author="微软用户" w:date="2019-11-11T17:04:00Z"/>
        </w:rPr>
      </w:pPr>
      <w:del w:id="14" w:author="微软用户" w:date="2019-11-11T17:04:00Z">
        <w:r>
          <w:rPr>
            <w:b/>
            <w:color w:val="000000"/>
            <w:sz w:val="32"/>
            <w:szCs w:val="28"/>
          </w:rPr>
        </w:r>
      </w:del>
    </w:p>
    <w:p>
      <w:pPr>
        <w:pStyle w:val="Normal"/>
        <w:ind w:hanging="0" w:end="2719"/>
        <w:rPr>
          <w:b/>
          <w:color w:val="000000"/>
          <w:sz w:val="32"/>
          <w:szCs w:val="28"/>
        </w:rPr>
      </w:pPr>
      <w:r>
        <w:rPr>
          <w:b/>
          <w:color w:val="000000"/>
          <w:sz w:val="32"/>
          <w:szCs w:val="28"/>
        </w:rPr>
      </w:r>
    </w:p>
    <w:p>
      <w:pPr>
        <w:pStyle w:val="Normal"/>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{内</w:t>
      </w:r>
      <w:r>
        <w:rPr>
          <w:rFonts w:eastAsia="华文中宋"/>
          <w:b/>
          <w:bCs/>
          <w:kern w:val="2"/>
          <w:sz w:val="44"/>
          <w:szCs w:val="44"/>
          <w:lang w:val="zh-CN"/>
        </w:rPr>
        <w:t>容}</w:t>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一、本合同是根据《中华人民共和国合同法》等有关规定制定的示范文本，适用于本省行政区域范围内的禽类产品买卖行为。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sectPr>
          <w:type w:val="nextPage"/>
          <w:pgSz w:w="11906" w:h="16838"/>
          <w:pgMar w:left="1800" w:right="1800" w:gutter="0" w:header="0" w:top="1440" w:footer="0" w:bottom="1440"/>
          <w:pgNumType w:fmt="decimal"/>
          <w:formProt w:val="false"/>
          <w:textDirection w:val="lrTb"/>
          <w:docGrid w:type="lines" w:linePitch="312" w:charSpace="0"/>
        </w:sectPr>
        <w:pStyle w:val="Normal"/>
        <w:ind w:firstLine="1767" w:end="2719"/>
        <w:rPr>
          <w:rFonts w:ascii="宋体;SimSun" w:hAnsi="宋体;SimSun" w:cs="宋体;SimSun"/>
          <w:b/>
          <w:color w:val="000000"/>
          <w:sz w:val="32"/>
          <w:szCs w:val="28"/>
        </w:rPr>
      </w:pPr>
      <w:r>
        <w:rPr>
          <w:rFonts w:cs="宋体;SimSun" w:ascii="宋体;SimSun" w:hAnsi="宋体;SimSun"/>
          <w:b/>
          <w:color w:val="000000"/>
          <w:sz w:val="32"/>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山西省禽类产品买卖合同</w:t>
      </w:r>
    </w:p>
    <w:p>
      <w:pPr>
        <w:pStyle w:val="Normal"/>
        <w:tabs>
          <w:tab w:val="clear" w:pos="420"/>
          <w:tab w:val="left" w:pos="1656" w:leader="none"/>
        </w:tabs>
        <w:snapToGrid w:val="false"/>
        <w:spacing w:lineRule="exact" w:line="580"/>
        <w:rPr>
          <w:rFonts w:ascii="仿宋" w:hAnsi="仿宋" w:eastAsia="仿宋" w:cs="仿宋"/>
          <w:b/>
          <w:bCs/>
          <w:sz w:val="28"/>
          <w:szCs w:val="28"/>
        </w:rPr>
      </w:pPr>
      <w:r>
        <w:rPr>
          <w:rFonts w:eastAsia="仿宋" w:cs="仿宋" w:ascii="仿宋" w:hAnsi="仿宋"/>
          <w:b/>
          <w:bCs/>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出卖人（甲方）</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{出卖人姓名}，证件号</w:t>
      </w:r>
      <w:r>
        <w:rPr>
          <w:rFonts w:ascii="宋体;SimSun" w:hAnsi="宋体;SimSun" w:cs="宋体;SimSun"/>
          <w:sz w:val="28"/>
          <w:szCs w:val="28"/>
        </w:rPr>
        <w:t>码</w:t>
      </w:r>
      <w:r>
        <w:rPr>
          <w:rFonts w:ascii="宋体;SimSun" w:hAnsi="宋体;SimSun" w:cs="宋体;SimSun"/>
          <w:sz w:val="28"/>
          <w:szCs w:val="28"/>
        </w:rPr>
        <w:t>：{证件号</w:t>
      </w:r>
      <w:r>
        <w:rPr>
          <w:rFonts w:ascii="宋体;SimSun" w:hAnsi="宋体;SimSun" w:cs="宋体;SimSun"/>
          <w:sz w:val="28"/>
          <w:szCs w:val="28"/>
          <w:u w:val="single"/>
        </w:rPr>
        <w:t>码}，住所：{住所}，联系电话：{联系电话}。</w:t>
      </w:r>
      <w:r>
        <w:rPr>
          <w:rFonts w:ascii="宋体;SimSun" w:hAnsi="宋体;SimSun" w:cs="宋体;SimSun"/>
          <w:sz w:val="28"/>
          <w:szCs w:val="28"/>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买受人（乙方）</w:t>
      </w:r>
      <w:r>
        <w:rPr>
          <w:rFonts w:ascii="宋体;SimSun" w:hAnsi="宋体;SimSun" w:cs="宋体;SimSun"/>
          <w:sz w:val="28"/>
          <w:szCs w:val="28"/>
        </w:rPr>
        <w:t>：</w:t>
      </w:r>
      <w:r>
        <w:rPr>
          <w:rFonts w:ascii="宋体;SimSun" w:hAnsi="宋体;SimSun" w:cs="宋体;SimSun"/>
          <w:sz w:val="28"/>
          <w:szCs w:val="28"/>
          <w:u w:val="single"/>
        </w:rPr>
        <w:t>{姓名}，证件号码：{</w:t>
      </w:r>
      <w:r>
        <w:rPr>
          <w:rFonts w:ascii="宋体;SimSun" w:hAnsi="宋体;SimSun" w:cs="宋体;SimSun"/>
          <w:sz w:val="28"/>
          <w:szCs w:val="28"/>
        </w:rPr>
        <w:t>证</w:t>
      </w:r>
      <w:r>
        <w:rPr>
          <w:rFonts w:ascii="宋体;SimSun" w:hAnsi="宋体;SimSun" w:cs="宋体;SimSun"/>
          <w:sz w:val="28"/>
          <w:szCs w:val="28"/>
        </w:rPr>
        <w:t>件号码}，</w:t>
      </w:r>
      <w:r>
        <w:rPr>
          <w:rFonts w:ascii="宋体;SimSun" w:hAnsi="宋体;SimSun" w:cs="宋体;SimSun"/>
          <w:sz w:val="28"/>
          <w:szCs w:val="28"/>
          <w:u w:val="single"/>
        </w:rPr>
        <w:t>住所：{住所}，联系电话：{联系电话}。</w:t>
      </w:r>
      <w:r>
        <w:rPr>
          <w:rFonts w:ascii="宋体;SimSun" w:hAnsi="宋体;SimSun" w:cs="宋体;SimSun"/>
          <w:sz w:val="28"/>
          <w:szCs w:val="28"/>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tabs>
          <w:tab w:val="clear" w:pos="420"/>
          <w:tab w:val="left" w:pos="1656" w:leader="none"/>
        </w:tabs>
        <w:snapToGrid w:val="false"/>
        <w:spacing w:lineRule="exact" w:line="580"/>
        <w:rPr>
          <w:rFonts w:ascii="宋体;SimSun" w:hAnsi="宋体;SimSun" w:cs="宋体;SimSun"/>
          <w:sz w:val="28"/>
          <w:szCs w:val="28"/>
        </w:rPr>
      </w:pPr>
      <w:r>
        <w:rPr>
          <w:rFonts w:cs="宋体;SimSun" w:ascii="宋体;SimSun" w:hAnsi="宋体;SimSun"/>
          <w:sz w:val="28"/>
          <w:szCs w:val="28"/>
        </w:rPr>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依照《中华人民共和国合同法》及其他有关法律法规的规定，经双方协商一致，订立本合同。</w:t>
      </w:r>
    </w:p>
    <w:p>
      <w:pPr>
        <w:pStyle w:val="Normal"/>
        <w:numPr>
          <w:ilvl w:val="0"/>
          <w:numId w:val="0"/>
        </w:numPr>
        <w:snapToGrid w:val="false"/>
        <w:spacing w:lineRule="exact" w:line="580" w:before="0" w:after="60"/>
        <w:ind w:firstLine="567" w:end="0"/>
        <w:outlineLvl w:val="0"/>
        <w:rPr>
          <w:rFonts w:ascii="宋体;SimSun" w:hAnsi="宋体;SimSun" w:cs="宋体;SimSun"/>
          <w:b/>
          <w:sz w:val="28"/>
          <w:szCs w:val="28"/>
        </w:rPr>
      </w:pPr>
      <w:r>
        <w:rPr>
          <w:rFonts w:ascii="宋体;SimSun" w:hAnsi="宋体;SimSun" w:cs="宋体;SimSun"/>
          <w:b/>
          <w:sz w:val="28"/>
          <w:szCs w:val="28"/>
        </w:rPr>
        <w:t>第一条  标的、数量、{价款}（可另附表格）</w:t>
      </w:r>
    </w:p>
    <w:p>
      <w:pPr>
        <w:pStyle w:val="Normal"/>
        <w:numPr>
          <w:ilvl w:val="0"/>
          <w:numId w:val="0"/>
        </w:numPr>
        <w:snapToGrid w:val="false"/>
        <w:spacing w:lineRule="exact" w:line="580" w:before="0" w:after="60"/>
        <w:ind w:firstLine="567" w:end="0"/>
        <w:jc w:val="end"/>
        <w:outlineLvl w:val="0"/>
        <w:rPr/>
      </w:pPr>
      <w:r>
        <w:rPr>
          <w:rFonts w:ascii="宋体;SimSun" w:hAnsi="宋体;SimSun" w:cs="宋体;SimSun"/>
          <w:b/>
          <w:bCs/>
          <w:sz w:val="24"/>
          <w:szCs w:val="28"/>
        </w:rPr>
        <w:t>金额单位</w:t>
      </w:r>
      <w:r>
        <w:rPr/>
        <w:t>：元</w:t>
      </w:r>
    </w:p>
    <w:tbl>
      <w:tblPr>
        <w:tblW w:w="9381" w:type="dxa"/>
        <w:jc w:val="center"/>
        <w:tblInd w:w="0" w:type="dxa"/>
        <w:tblLayout w:type="fixed"/>
        <w:tblCellMar>
          <w:top w:w="0" w:type="dxa"/>
          <w:start w:w="108" w:type="dxa"/>
          <w:bottom w:w="0" w:type="dxa"/>
          <w:end w:w="108" w:type="dxa"/>
        </w:tblCellMar>
      </w:tblPr>
      <w:tblGrid>
        <w:gridCol w:w="993"/>
        <w:gridCol w:w="1672"/>
        <w:gridCol w:w="824"/>
        <w:gridCol w:w="1028"/>
        <w:gridCol w:w="743"/>
        <w:gridCol w:w="912"/>
        <w:gridCol w:w="799"/>
        <w:gridCol w:w="709"/>
        <w:gridCol w:w="708"/>
        <w:gridCol w:w="993"/>
      </w:tblGrid>
      <w:tr>
        <w:trPr>
          <w:trHeight w:val="41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品名</w:t>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类别（鲜</w:t>
            </w:r>
            <w:r>
              <w:rPr>
                <w:rFonts w:cs="宋体;SimSun" w:ascii="宋体;SimSun" w:hAnsi="宋体;SimSun"/>
                <w:sz w:val="24"/>
              </w:rPr>
              <w:t>/</w:t>
            </w:r>
            <w:r>
              <w:rPr>
                <w:rFonts w:ascii="宋体;SimSun" w:hAnsi="宋体;SimSun" w:cs="宋体;SimSun"/>
                <w:sz w:val="24"/>
              </w:rPr>
              <w:t>冻）</w:t>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商标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加工地</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规格</w:t>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sz w:val="24"/>
              </w:rPr>
            </w:pPr>
            <w:r>
              <w:rPr>
                <w:rFonts w:ascii="宋体;SimSun" w:hAnsi="宋体;SimSun" w:cs="宋体;SimSun"/>
                <w:sz w:val="24"/>
              </w:rPr>
              <w:t>生产日期</w:t>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单位</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单价</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数量</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金额</w:t>
            </w:r>
          </w:p>
        </w:tc>
      </w:tr>
      <w:tr>
        <w:trPr>
          <w:trHeight w:val="41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rHeight w:val="41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rHeight w:val="71"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rHeight w:val="414" w:hRule="atLeast"/>
        </w:trPr>
        <w:tc>
          <w:tcPr>
            <w:tcW w:w="9381"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start"/>
              <w:rPr>
                <w:rFonts w:ascii="宋体;SimSun" w:hAnsi="宋体;SimSun" w:cs="宋体;SimSun"/>
                <w:sz w:val="24"/>
              </w:rPr>
            </w:pPr>
            <w:r>
              <w:rPr>
                <w:rFonts w:ascii="宋体;SimSun" w:hAnsi="宋体;SimSun" w:cs="宋体;SimSun"/>
                <w:b/>
                <w:bCs/>
                <w:sz w:val="24"/>
              </w:rPr>
              <w:t>合计金额：</w:t>
            </w:r>
            <w:r>
              <w:rPr>
                <w:rFonts w:ascii="宋体;SimSun" w:hAnsi="宋体;SimSun" w:cs="宋体;SimSun"/>
                <w:sz w:val="24"/>
              </w:rPr>
              <w:t>大写</w:t>
            </w:r>
            <w:r>
              <w:rPr>
                <w:rFonts w:cs="宋体;SimSun" w:ascii="宋体;SimSun" w:hAnsi="宋体;SimSun"/>
                <w:sz w:val="24"/>
              </w:rPr>
              <w:t>:</w:t>
            </w:r>
            <w:r>
              <w:rPr>
                <w:rFonts w:cs="宋体;SimSun" w:ascii="宋体;SimSun" w:hAnsi="宋体;SimSun"/>
                <w:sz w:val="24"/>
                <w:u w:val="single"/>
              </w:rPr>
              <w:t xml:space="preserve">                        </w:t>
            </w:r>
            <w:r>
              <w:rPr>
                <w:rFonts w:cs="宋体;SimSun" w:ascii="宋体;SimSun" w:hAnsi="宋体;SimSun"/>
                <w:sz w:val="24"/>
              </w:rPr>
              <w:t xml:space="preserve">    </w:t>
            </w:r>
            <w:r>
              <w:rPr>
                <w:rFonts w:ascii="宋体;SimSun" w:hAnsi="宋体;SimSun" w:cs="宋体;SimSun"/>
                <w:sz w:val="24"/>
              </w:rPr>
              <w:t>小写</w:t>
            </w:r>
            <w:r>
              <w:rPr>
                <w:rFonts w:cs="宋体;SimSun" w:ascii="宋体;SimSun" w:hAnsi="宋体;SimSun"/>
                <w:sz w:val="24"/>
              </w:rPr>
              <w:t>:</w:t>
            </w:r>
            <w:r>
              <w:rPr>
                <w:rFonts w:cs="宋体;SimSun" w:ascii="宋体;SimSun" w:hAnsi="宋体;SimSun"/>
                <w:sz w:val="24"/>
              </w:rPr>
              <w:t xml:space="preserve">          </w:t>
            </w:r>
            <w:r>
              <w:rPr>
                <w:rFonts w:ascii="宋体;SimSun" w:hAnsi="宋体;SimSun" w:cs="宋体;SimSun"/>
                <w:sz w:val="24"/>
              </w:rPr>
              <w:t>（含税）</w:t>
            </w:r>
          </w:p>
        </w:tc>
      </w:tr>
    </w:tbl>
    <w:p>
      <w:pPr>
        <w:pStyle w:val="Normal"/>
        <w:numPr>
          <w:ilvl w:val="0"/>
          <w:numId w:val="1"/>
        </w:numPr>
        <w:snapToGrid w:val="false"/>
        <w:spacing w:lineRule="exact" w:line="580" w:before="120" w:after="0"/>
        <w:ind w:firstLine="567" w:start="0" w:end="0"/>
        <w:rPr>
          <w:rFonts w:ascii="宋体;SimSun" w:hAnsi="宋体;SimSun" w:cs="宋体;SimSun"/>
          <w:sz w:val="28"/>
          <w:szCs w:val="28"/>
        </w:rPr>
      </w:pPr>
      <w:r>
        <w:rPr>
          <w:rFonts w:ascii="宋体;SimSun" w:hAnsi="宋体;SimSun" w:cs="宋体;SimSun"/>
          <w:b/>
          <w:sz w:val="28"/>
          <w:szCs w:val="28"/>
        </w:rPr>
        <w:t>质</w:t>
      </w:r>
      <w:r>
        <w:rPr>
          <w:rFonts w:ascii="宋体;SimSun" w:hAnsi="宋体;SimSun" w:cs="宋体;SimSun"/>
          <w:b/>
          <w:sz w:val="28"/>
          <w:szCs w:val="28"/>
        </w:rPr>
        <w:t>量标准</w:t>
      </w:r>
    </w:p>
    <w:p>
      <w:pPr>
        <w:pStyle w:val="Normal"/>
        <w:snapToGrid w:val="false"/>
        <w:spacing w:lineRule="exact" w:line="580" w:before="120" w:after="0"/>
        <w:rPr/>
      </w:pPr>
      <w:r>
        <w:rPr>
          <w:rFonts w:ascii="宋体;SimSun" w:hAnsi="宋体;SimSun" w:cs="宋体;SimSun"/>
          <w:sz w:val="28"/>
          <w:szCs w:val="28"/>
        </w:rPr>
        <w:t>1.交付</w:t>
      </w:r>
      <w:r>
        <w:rPr>
          <w:rFonts w:cs="宋体;SimSun" w:ascii="宋体;SimSun" w:hAnsi="宋体;SimSun"/>
          <w:sz w:val="28"/>
          <w:szCs w:val="28"/>
        </w:rPr>
        <w:t>的产</w:t>
      </w:r>
      <w:r>
        <w:rPr>
          <w:rFonts w:ascii="宋体;SimSun" w:hAnsi="宋体;SimSun" w:cs="宋体;SimSun"/>
          <w:sz w:val="28"/>
          <w:szCs w:val="28"/>
        </w:rPr>
        <w:t xml:space="preserve">品应符合以下标准:   </w:t>
      </w:r>
      <w:r>
        <w:rPr>
          <w:rFonts w:cs="宋体;SimSun" w:ascii="宋体;SimSun" w:hAnsi="宋体;SimSun"/>
          <w:sz w:val="28"/>
          <w:szCs w:val="28"/>
        </w:rPr>
        <w:t xml:space="preserve">  </w:t>
      </w:r>
      <w:r>
        <w:rPr>
          <w:rFonts w:cs="宋体;SimSun" w:ascii="宋体;SimSun" w:hAnsi="宋体;SimSun"/>
          <w:sz w:val="28"/>
          <w:szCs w:val="28"/>
          <w:u w:val="single"/>
        </w:rPr>
        <w:t xml:space="preserve">                     {标准</w:t>
      </w:r>
      <w:r>
        <w:rPr>
          <w:rFonts w:cs="宋体;SimSun" w:ascii="宋体;SimSun" w:hAnsi="宋体;SimSun"/>
          <w:sz w:val="28"/>
          <w:szCs w:val="28"/>
        </w:rPr>
        <w:t>内</w:t>
      </w:r>
      <w:r>
        <w:rPr>
          <w:rFonts w:ascii="宋体;SimSun" w:hAnsi="宋体;SimSun" w:cs="宋体;SimSun"/>
          <w:sz w:val="28"/>
          <w:szCs w:val="28"/>
        </w:rPr>
        <w:t>容}。</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．甲方在交付产品时应提供由县级以上动物卫生监督部门出具的动物产品检疫合格证明。</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．本合同项下产品的质保期为：</w:t>
      </w:r>
      <w:r>
        <w:rPr>
          <w:rFonts w:ascii="宋体;SimSun" w:hAnsi="宋体;SimSun" w:cs="宋体;SimSun"/>
          <w:sz w:val="28"/>
          <w:szCs w:val="28"/>
          <w:u w:val="single"/>
        </w:rPr>
        <w:t>{质保期}</w:t>
      </w:r>
    </w:p>
    <w:p>
      <w:pPr>
        <w:pStyle w:val="Normal"/>
        <w:numPr>
          <w:ilvl w:val="0"/>
          <w:numId w:val="0"/>
        </w:numPr>
        <w:snapToGrid w:val="false"/>
        <w:spacing w:lineRule="exact" w:line="580"/>
        <w:ind w:firstLine="567" w:end="0"/>
        <w:outlineLvl w:val="0"/>
        <w:rPr/>
      </w:pPr>
      <w:r>
        <w:rPr>
          <w:rFonts w:ascii="宋体;SimSun" w:hAnsi="宋体;SimSun" w:cs="宋体;SimSun"/>
          <w:b/>
          <w:sz w:val="28"/>
          <w:szCs w:val="28"/>
        </w:rPr>
        <w:t>第三条  价款支付</w:t>
      </w:r>
    </w:p>
    <w:p>
      <w:pPr>
        <w:pStyle w:val="Normal"/>
        <w:snapToGrid w:val="false"/>
        <w:spacing w:lineRule="exact" w:line="580"/>
        <w:ind w:firstLine="567" w:end="0"/>
        <w:rPr/>
      </w:pPr>
      <w:r>
        <w:rPr>
          <w:rFonts w:ascii="宋体;SimSun" w:hAnsi="宋体;SimSun" w:cs="宋体;SimSun"/>
          <w:sz w:val="28"/>
          <w:szCs w:val="28"/>
        </w:rPr>
        <w:t>按下列第</w:t>
      </w:r>
      <w:r>
        <w:rPr>
          <w:rFonts w:ascii="宋体;SimSun" w:hAnsi="宋体;SimSun" w:cs="宋体;SimSun"/>
          <w:sz w:val="28"/>
          <w:szCs w:val="28"/>
          <w:u w:val="single"/>
        </w:rPr>
        <w:t xml:space="preserve"> {选项}</w:t>
      </w:r>
      <w:r>
        <w:rPr>
          <w:rFonts w:ascii="宋体;SimSun" w:hAnsi="宋体;SimSun" w:cs="宋体;SimSun"/>
          <w:sz w:val="28"/>
          <w:szCs w:val="28"/>
        </w:rPr>
        <w:t xml:space="preserve"> 项，支付价款。</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．即时结清。</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．乙方应于收货之日起</w:t>
      </w:r>
      <w:r>
        <w:rPr>
          <w:rFonts w:ascii="宋体;SimSun" w:hAnsi="宋体;SimSun" w:cs="宋体;SimSun"/>
          <w:sz w:val="28"/>
          <w:szCs w:val="28"/>
          <w:u w:val="single"/>
        </w:rPr>
        <w:t xml:space="preserve">     </w:t>
      </w:r>
      <w:r>
        <w:rPr>
          <w:rFonts w:ascii="宋体;SimSun" w:hAnsi="宋体;SimSun" w:cs="宋体;SimSun"/>
          <w:sz w:val="28"/>
          <w:szCs w:val="28"/>
        </w:rPr>
        <w:t>{付款期限}日内一次性付清。</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．合同签订后，乙方支付甲方定金</w:t>
      </w:r>
      <w:r>
        <w:rPr>
          <w:rFonts w:ascii="宋体;SimSun" w:hAnsi="宋体;SimSun" w:cs="宋体;SimSun"/>
          <w:sz w:val="28"/>
          <w:szCs w:val="28"/>
          <w:u w:val="single"/>
        </w:rPr>
        <w:t xml:space="preserve">     </w:t>
      </w:r>
      <w:r>
        <w:rPr>
          <w:rFonts w:ascii="宋体;SimSun" w:hAnsi="宋体;SimSun" w:cs="宋体;SimSun"/>
          <w:sz w:val="28"/>
          <w:szCs w:val="28"/>
        </w:rPr>
        <w:t>{定金金额</w:t>
      </w:r>
      <w:r>
        <w:rPr>
          <w:rFonts w:ascii="宋体;SimSun" w:hAnsi="宋体;SimSun" w:cs="宋体;SimSun"/>
          <w:sz w:val="28"/>
          <w:szCs w:val="28"/>
          <w:u w:val="single"/>
        </w:rPr>
        <w:t xml:space="preserve">}    </w:t>
      </w:r>
      <w:r>
        <w:rPr>
          <w:rFonts w:ascii="宋体;SimSun" w:hAnsi="宋体;SimSun" w:cs="宋体;SimSun"/>
          <w:sz w:val="28"/>
          <w:szCs w:val="28"/>
        </w:rPr>
        <w:t xml:space="preserve"> 元；交货后     {付款期限}     日内付清价款，定金抵作价款或返还。</w:t>
      </w:r>
    </w:p>
    <w:p>
      <w:pPr>
        <w:pStyle w:val="Normal"/>
        <w:snapToGrid w:val="false"/>
        <w:spacing w:lineRule="exact" w:line="580"/>
        <w:ind w:firstLine="567" w:end="0"/>
        <w:rPr/>
      </w:pPr>
      <w:r>
        <w:rPr>
          <w:rFonts w:cs="宋体;SimSun" w:ascii="宋体;SimSun" w:hAnsi="宋体;SimSun"/>
          <w:sz w:val="28"/>
          <w:szCs w:val="28"/>
        </w:rPr>
        <w:t>4</w:t>
      </w:r>
      <w:r>
        <w:rPr>
          <w:rFonts w:cs="宋体;SimSun" w:ascii="宋体;SimSun" w:hAnsi="宋体;SimSun"/>
          <w:sz w:val="28"/>
          <w:szCs w:val="28"/>
        </w:rPr>
        <w:t>.</w:t>
      </w:r>
      <w:r>
        <w:rPr>
          <w:rFonts w:ascii="宋体;SimSun" w:hAnsi="宋体;SimSun" w:cs="宋体;SimSun"/>
          <w:sz w:val="28"/>
          <w:szCs w:val="28"/>
        </w:rPr>
        <w:t>甲方付款前，乙方应提供有效的发票。</w:t>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第四条 包装</w:t>
      </w:r>
    </w:p>
    <w:p>
      <w:pPr>
        <w:pStyle w:val="Normal"/>
        <w:numPr>
          <w:ilvl w:val="0"/>
          <w:numId w:val="0"/>
        </w:numPr>
        <w:snapToGrid w:val="false"/>
        <w:spacing w:lineRule="exact" w:line="580"/>
        <w:ind w:firstLine="567" w:end="0"/>
        <w:outlineLvl w:val="0"/>
        <w:rPr/>
      </w:pPr>
      <w:r>
        <w:rPr>
          <w:rFonts w:cs="宋体;SimSun" w:ascii="宋体;SimSun" w:hAnsi="宋体;SimSun"/>
          <w:sz w:val="28"/>
          <w:szCs w:val="28"/>
        </w:rPr>
        <w:t>1.</w:t>
      </w:r>
      <w:r>
        <w:rPr>
          <w:rFonts w:ascii="宋体;SimSun" w:hAnsi="宋体;SimSun" w:cs="宋体;SimSun"/>
          <w:sz w:val="28"/>
          <w:szCs w:val="28"/>
        </w:rPr>
        <w:t xml:space="preserve"> 鲜</w:t>
      </w:r>
      <w:r>
        <w:rPr>
          <w:rFonts w:cs="宋体;SimSun" w:ascii="宋体;SimSun" w:hAnsi="宋体;SimSun"/>
          <w:sz w:val="28"/>
          <w:szCs w:val="28"/>
        </w:rPr>
        <w:t>货</w:t>
      </w:r>
      <w:r>
        <w:rPr>
          <w:rFonts w:cs="宋体;SimSun" w:ascii="宋体;SimSun" w:hAnsi="宋体;SimSun"/>
          <w:sz w:val="28"/>
          <w:szCs w:val="28"/>
          <w:u w:val="single"/>
        </w:rPr>
        <w:t>: {描述}。</w:t>
      </w:r>
      <w:r>
        <w:rPr>
          <w:rFonts w:ascii="宋体;SimSun" w:hAnsi="宋体;SimSun" w:cs="宋体;SimSun"/>
          <w:sz w:val="28"/>
          <w:szCs w:val="28"/>
        </w:rPr>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．冻品</w:t>
      </w:r>
      <w:r>
        <w:rPr>
          <w:rFonts w:cs="宋体;SimSun" w:ascii="宋体;SimSun" w:hAnsi="宋体;SimSun"/>
          <w:sz w:val="28"/>
          <w:szCs w:val="28"/>
        </w:rPr>
        <w:t>:</w:t>
      </w:r>
      <w:r>
        <w:rPr>
          <w:rFonts w:cs="宋体;SimSun" w:ascii="宋体;SimSun" w:hAnsi="宋体;SimSun"/>
          <w:sz w:val="28"/>
          <w:szCs w:val="28"/>
          <w:u w:val="single"/>
        </w:rPr>
        <w:t xml:space="preserve"> {冻品描述} 。</w:t>
      </w:r>
      <w:r>
        <w:rPr>
          <w:rFonts w:ascii="宋体;SimSun" w:hAnsi="宋体;SimSun" w:cs="宋体;SimSun"/>
          <w:sz w:val="28"/>
          <w:szCs w:val="28"/>
        </w:rPr>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．费用承担</w:t>
      </w:r>
      <w:r>
        <w:rPr>
          <w:rFonts w:cs="宋体;SimSun" w:ascii="宋体;SimSun" w:hAnsi="宋体;SimSun"/>
          <w:sz w:val="28"/>
          <w:szCs w:val="28"/>
        </w:rPr>
        <w:t>:</w:t>
      </w:r>
      <w:r>
        <w:rPr>
          <w:rFonts w:cs="宋体;SimSun" w:ascii="宋体;SimSun" w:hAnsi="宋体;SimSun"/>
          <w:sz w:val="28"/>
          <w:szCs w:val="28"/>
          <w:u w:val="single"/>
        </w:rPr>
        <w:t xml:space="preserve"> {费用承担内容} 。</w:t>
      </w:r>
      <w:r>
        <w:rPr>
          <w:rFonts w:ascii="宋体;SimSun" w:hAnsi="宋体;SimSun" w:cs="宋体;SimSun"/>
          <w:sz w:val="28"/>
          <w:szCs w:val="28"/>
        </w:rPr>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第五条  交货时间、地点、方式</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．交货时间：</w:t>
      </w:r>
      <w:r>
        <w:rPr>
          <w:rFonts w:ascii="宋体;SimSun" w:hAnsi="宋体;SimSun" w:cs="宋体;SimSun"/>
          <w:sz w:val="28"/>
          <w:szCs w:val="28"/>
          <w:u w:val="single"/>
        </w:rPr>
        <w:t>{交货时间}</w:t>
      </w:r>
      <w:r>
        <w:rPr>
          <w:rFonts w:ascii="宋体;SimSun" w:hAnsi="宋体;SimSun" w:cs="宋体;SimSun"/>
          <w:sz w:val="28"/>
          <w:szCs w:val="28"/>
        </w:rPr>
        <w:t>。</w:t>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．交货方式：以下列第</w:t>
      </w:r>
      <w:r>
        <w:rPr>
          <w:rFonts w:ascii="宋体;SimSun" w:hAnsi="宋体;SimSun" w:cs="宋体;SimSun"/>
          <w:sz w:val="28"/>
          <w:szCs w:val="28"/>
          <w:u w:val="single"/>
        </w:rPr>
        <w:t xml:space="preserve">   {交</w:t>
      </w:r>
      <w:r>
        <w:rPr>
          <w:rFonts w:ascii="宋体;SimSun" w:hAnsi="宋体;SimSun" w:cs="宋体;SimSun"/>
          <w:sz w:val="28"/>
          <w:szCs w:val="28"/>
        </w:rPr>
        <w:t>货方式编号}   方式交货。</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）由甲方送货到</w:t>
      </w:r>
      <w:r>
        <w:rPr>
          <w:rFonts w:ascii="宋体;SimSun" w:hAnsi="宋体;SimSun" w:cs="宋体;SimSun"/>
          <w:sz w:val="28"/>
          <w:szCs w:val="28"/>
          <w:u w:val="single"/>
        </w:rPr>
        <w:t xml:space="preserve"> {地点} ，并承担运费。</w:t>
      </w:r>
      <w:r>
        <w:rPr>
          <w:rFonts w:ascii="宋体;SimSun" w:hAnsi="宋体;SimSun" w:cs="宋体;SimSun"/>
          <w:sz w:val="28"/>
          <w:szCs w:val="28"/>
        </w:rPr>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）由乙方自行到</w:t>
      </w:r>
      <w:r>
        <w:rPr>
          <w:rFonts w:ascii="宋体;SimSun" w:hAnsi="宋体;SimSun" w:cs="宋体;SimSun"/>
          <w:sz w:val="28"/>
          <w:szCs w:val="28"/>
          <w:u w:val="single"/>
        </w:rPr>
        <w:t xml:space="preserve"> {提货地点} 提货，并承担运费。</w:t>
      </w:r>
      <w:r>
        <w:rPr>
          <w:rFonts w:ascii="宋体;SimSun" w:hAnsi="宋体;SimSun" w:cs="宋体;SimSun"/>
          <w:sz w:val="28"/>
          <w:szCs w:val="28"/>
        </w:rPr>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3</w:t>
      </w:r>
      <w:r>
        <w:rPr>
          <w:rFonts w:ascii="宋体;SimSun" w:hAnsi="宋体;SimSun" w:cs="宋体;SimSun"/>
          <w:sz w:val="28"/>
          <w:szCs w:val="28"/>
        </w:rPr>
        <w:t>）其他</w:t>
      </w:r>
      <w:r>
        <w:rPr>
          <w:rFonts w:cs="宋体;SimSun" w:ascii="宋体;SimSun" w:hAnsi="宋体;SimSun"/>
          <w:sz w:val="28"/>
          <w:szCs w:val="28"/>
        </w:rPr>
        <w:t>:</w:t>
      </w:r>
      <w:r>
        <w:rPr>
          <w:rFonts w:cs="宋体;SimSun" w:ascii="宋体;SimSun" w:hAnsi="宋体;SimSun"/>
          <w:sz w:val="28"/>
          <w:szCs w:val="28"/>
          <w:u w:val="single"/>
        </w:rPr>
        <w:t xml:space="preserve"> {其他内容} 。</w:t>
      </w:r>
      <w:r>
        <w:rPr>
          <w:rFonts w:ascii="宋体;SimSun" w:hAnsi="宋体;SimSun" w:cs="宋体;SimSun"/>
          <w:sz w:val="28"/>
          <w:szCs w:val="28"/>
        </w:rPr>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．运输要求：</w:t>
      </w:r>
      <w:r>
        <w:rPr>
          <w:rFonts w:ascii="宋体;SimSun" w:hAnsi="宋体;SimSun" w:cs="宋体;SimSun"/>
          <w:sz w:val="28"/>
          <w:szCs w:val="28"/>
          <w:u w:val="single"/>
        </w:rPr>
        <w:t xml:space="preserve"> {运输要求内容} 。</w:t>
      </w:r>
      <w:r>
        <w:rPr>
          <w:rFonts w:ascii="宋体;SimSun" w:hAnsi="宋体;SimSun" w:cs="宋体;SimSun"/>
          <w:sz w:val="28"/>
          <w:szCs w:val="28"/>
        </w:rPr>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第六条 验货的方式、时间、{地点}</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．乙方在收到</w:t>
      </w:r>
      <w:r>
        <w:rPr>
          <w:rFonts w:cs="宋体;SimSun" w:ascii="宋体;SimSun" w:hAnsi="宋体;SimSun"/>
          <w:sz w:val="28"/>
          <w:szCs w:val="28"/>
        </w:rPr>
        <w:t>/</w:t>
      </w:r>
      <w:r>
        <w:rPr>
          <w:rFonts w:ascii="宋体;SimSun" w:hAnsi="宋体;SimSun" w:cs="宋体;SimSun"/>
          <w:sz w:val="28"/>
          <w:szCs w:val="28"/>
        </w:rPr>
        <w:t>提取甲方产品时，按合同约定的质量标准，采取抽样、称重、对比等方式检验产品的品质，并开具验收单据。</w:t>
      </w:r>
    </w:p>
    <w:p>
      <w:pPr>
        <w:pStyle w:val="Normal"/>
        <w:snapToGrid w:val="false"/>
        <w:spacing w:lineRule="exact" w:line="580"/>
        <w:ind w:firstLine="567" w:end="0"/>
        <w:rPr/>
      </w:pPr>
      <w:r>
        <w:rPr>
          <w:rFonts w:cs="宋体;SimSun" w:ascii="宋体;SimSun" w:hAnsi="宋体;SimSun"/>
          <w:sz w:val="28"/>
          <w:szCs w:val="28"/>
        </w:rPr>
        <w:t>{</w:t>
      </w:r>
      <w:r>
        <w:rPr>
          <w:rFonts w:ascii="宋体;SimSun" w:hAnsi="宋体;SimSun" w:cs="宋体;SimSun"/>
          <w:sz w:val="28"/>
          <w:szCs w:val="28"/>
        </w:rPr>
        <w:t>待</w:t>
      </w:r>
      <w:r>
        <w:rPr>
          <w:rFonts w:ascii="宋体;SimSun" w:hAnsi="宋体;SimSun" w:cs="宋体;SimSun"/>
          <w:sz w:val="28"/>
          <w:szCs w:val="28"/>
          <w:u w:val="single"/>
        </w:rPr>
        <w:t>填写内容}</w:t>
      </w:r>
      <w:r>
        <w:rPr>
          <w:rFonts w:ascii="宋体;SimSun" w:hAnsi="宋体;SimSun" w:cs="宋体;SimSun"/>
          <w:sz w:val="28"/>
          <w:szCs w:val="28"/>
        </w:rPr>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第七条 提出异议的时间和方式</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．乙方在验收中，如果发现产品的规格、数量、质量不符合本合同约定的，应在收到甲方产品后</w:t>
      </w:r>
      <w:r>
        <w:rPr>
          <w:rFonts w:ascii="宋体;SimSun" w:hAnsi="宋体;SimSun" w:cs="宋体;SimSun"/>
          <w:sz w:val="28"/>
          <w:szCs w:val="28"/>
          <w:u w:val="single"/>
        </w:rPr>
        <w:t xml:space="preserve">     </w:t>
      </w:r>
      <w:r>
        <w:rPr>
          <w:rFonts w:ascii="宋体;SimSun" w:hAnsi="宋体;SimSun" w:cs="宋体;SimSun"/>
          <w:sz w:val="28"/>
          <w:szCs w:val="28"/>
        </w:rPr>
        <w:t>{异议期限}   天内（乙方自提的，应在提取时）向甲方提出异议。</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．甲方在接到乙方异议后，应在</w:t>
      </w:r>
      <w:r>
        <w:rPr>
          <w:rFonts w:ascii="宋体;SimSun" w:hAnsi="宋体;SimSun" w:cs="宋体;SimSun"/>
          <w:sz w:val="28"/>
          <w:szCs w:val="28"/>
          <w:u w:val="single"/>
        </w:rPr>
        <w:t xml:space="preserve">     </w:t>
      </w:r>
      <w:r>
        <w:rPr>
          <w:rFonts w:ascii="宋体;SimSun" w:hAnsi="宋体;SimSun" w:cs="宋体;SimSun"/>
          <w:sz w:val="28"/>
          <w:szCs w:val="28"/>
        </w:rPr>
        <w:t>{处理期限}     天内负责处理。</w:t>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w:t>
      </w:r>
      <w:r>
        <w:rPr>
          <w:rFonts w:ascii="宋体;SimSun" w:hAnsi="宋体;SimSun" w:cs="宋体;SimSun"/>
          <w:sz w:val="28"/>
          <w:szCs w:val="28"/>
          <w:u w:val="single"/>
        </w:rPr>
        <w:t xml:space="preserve"> {内容}</w:t>
      </w:r>
      <w:r>
        <w:rPr>
          <w:rFonts w:ascii="宋体;SimSun" w:hAnsi="宋体;SimSun" w:cs="宋体;SimSun"/>
          <w:sz w:val="28"/>
          <w:szCs w:val="28"/>
        </w:rPr>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第八条 违约责任</w:t>
      </w:r>
    </w:p>
    <w:p>
      <w:pPr>
        <w:pStyle w:val="Normal"/>
        <w:ind w:firstLine="560" w:end="0"/>
        <w:jc w:val="start"/>
        <w:rPr>
          <w:rFonts w:ascii="宋体;SimSun" w:hAnsi="宋体;SimSun" w:cs="宋体;SimSun"/>
          <w:b w:val="false"/>
          <w:bCs/>
          <w:sz w:val="28"/>
          <w:szCs w:val="28"/>
          <w:ins w:id="34" w:author="微软用户" w:date="2019-11-07T08:45:00Z"/>
        </w:rPr>
      </w:pPr>
      <w:r>
        <w:rPr>
          <w:rFonts w:cs="宋体;SimSun" w:ascii="宋体;SimSun" w:hAnsi="宋体;SimSun"/>
          <w:sz w:val="28"/>
          <w:szCs w:val="28"/>
        </w:rPr>
        <w:t>1</w:t>
      </w:r>
      <w:r>
        <w:rPr>
          <w:rFonts w:ascii="宋体;SimSun" w:hAnsi="宋体;SimSun" w:cs="宋体;SimSun"/>
          <w:sz w:val="28"/>
          <w:szCs w:val="28"/>
        </w:rPr>
        <w:t>．甲方交付的产品品种、规格、质量不符合合同约定的，乙方有权要求甲方无条件退换，</w:t>
      </w:r>
      <w:ins w:id="16" w:author="微软用户" w:date="2019-11-07T08:47:00Z">
        <w:r>
          <w:rPr>
            <w:rFonts w:ascii="宋体;SimSun" w:hAnsi="宋体;SimSun" w:cs="宋体;SimSun"/>
            <w:b w:val="false"/>
            <w:bCs/>
            <w:sz w:val="28"/>
            <w:szCs w:val="28"/>
          </w:rPr>
          <w:t>在乙方催告后在</w:t>
        </w:r>
      </w:ins>
      <w:ins w:id="17" w:author="微软用户" w:date="2019-11-07T08:47:00Z">
        <w:r>
          <w:rPr>
            <w:rFonts w:ascii="宋体;SimSun" w:hAnsi="宋体;SimSun" w:cs="宋体;SimSun"/>
            <w:b w:val="false"/>
            <w:bCs/>
            <w:sz w:val="28"/>
            <w:szCs w:val="28"/>
            <w:u w:val="single"/>
          </w:rPr>
          <w:t xml:space="preserve"> </w:t>
        </w:r>
      </w:ins>
      <w:ins w:id="18" w:author="微软用户" w:date="2019-11-07T08:47:00Z">
        <w:r>
          <w:rPr>
            <w:rFonts w:ascii="宋体;SimSun" w:hAnsi="宋体;SimSun" w:cs="宋体;SimSun"/>
            <w:b w:val="false"/>
            <w:bCs/>
            <w:sz w:val="28"/>
            <w:szCs w:val="28"/>
            <w:u w:val="single"/>
          </w:rPr>
          <w:t xml:space="preserve">      </w:t>
        </w:r>
      </w:ins>
      <w:ins w:id="19" w:author="微软用户" w:date="2019-11-07T08:47:00Z">
        <w:r>
          <w:rPr>
            <w:rFonts w:ascii="宋体;SimSun" w:hAnsi="宋体;SimSun" w:cs="宋体;SimSun"/>
            <w:b w:val="false"/>
            <w:bCs/>
            <w:sz w:val="28"/>
            <w:szCs w:val="28"/>
          </w:rPr>
          <w:t>天内仍然无法依约履行，甲方应承担不能履行部分</w:t>
        </w:r>
      </w:ins>
      <w:ins w:id="20" w:author="微软用户" w:date="2019-11-07T08:47:00Z">
        <w:r>
          <w:rPr>
            <w:rFonts w:ascii="宋体;SimSun" w:hAnsi="宋体;SimSun" w:cs="宋体;SimSun"/>
            <w:b w:val="false"/>
            <w:bCs/>
            <w:sz w:val="28"/>
            <w:szCs w:val="28"/>
            <w:u w:val="single"/>
          </w:rPr>
          <w:t xml:space="preserve">    </w:t>
        </w:r>
      </w:ins>
      <w:ins w:id="21" w:author="微软用户" w:date="2019-11-07T08:47:00Z">
        <w:r>
          <w:rPr>
            <w:rFonts w:ascii="宋体;SimSun" w:hAnsi="宋体;SimSun" w:cs="宋体;SimSun"/>
            <w:bCs/>
            <w:sz w:val="28"/>
            <w:szCs w:val="28"/>
            <w:u w:val="single"/>
          </w:rPr>
          <w:t xml:space="preserve">  </w:t>
        </w:r>
      </w:ins>
      <w:ins w:id="22" w:author="微软用户" w:date="2019-11-07T08:47:00Z">
        <w:r>
          <w:rPr>
            <w:rFonts w:ascii="宋体;SimSun" w:hAnsi="宋体;SimSun" w:cs="宋体;SimSun"/>
            <w:b w:val="false"/>
            <w:bCs/>
            <w:sz w:val="28"/>
            <w:szCs w:val="28"/>
            <w:u w:val="single"/>
          </w:rPr>
          <w:t xml:space="preserve"> </w:t>
        </w:r>
      </w:ins>
      <w:ins w:id="23" w:author="微软用户" w:date="2019-11-07T08:47:00Z">
        <w:r>
          <w:rPr>
            <w:rFonts w:cs="宋体;SimSun" w:ascii="宋体;SimSun" w:hAnsi="宋体;SimSun"/>
            <w:b w:val="false"/>
            <w:bCs/>
            <w:sz w:val="28"/>
            <w:szCs w:val="28"/>
            <w:u w:val="single"/>
          </w:rPr>
          <w:t xml:space="preserve">% </w:t>
        </w:r>
      </w:ins>
      <w:ins w:id="24" w:author="微软用户" w:date="2019-11-07T08:47:00Z">
        <w:r>
          <w:rPr>
            <w:rFonts w:ascii="宋体;SimSun" w:hAnsi="宋体;SimSun" w:cs="宋体;SimSun"/>
            <w:b w:val="false"/>
            <w:bCs/>
            <w:sz w:val="28"/>
            <w:szCs w:val="28"/>
          </w:rPr>
          <w:t>的</w:t>
        </w:r>
      </w:ins>
      <w:ins w:id="25" w:author="微软用户" w:date="2019-11-07T08:47:00Z">
        <w:r>
          <w:rPr>
            <w:rFonts w:ascii="宋体;SimSun" w:hAnsi="宋体;SimSun" w:cs="宋体;SimSun"/>
            <w:bCs/>
            <w:sz w:val="28"/>
            <w:szCs w:val="28"/>
          </w:rPr>
          <w:t>违约金，</w:t>
        </w:r>
      </w:ins>
      <w:ins w:id="26" w:author="微软用户" w:date="2019-11-07T08:47:00Z">
        <w:r>
          <w:rPr>
            <w:rFonts w:ascii="宋体;SimSun" w:hAnsi="宋体;SimSun" w:cs="宋体;SimSun"/>
            <w:b w:val="false"/>
            <w:bCs/>
            <w:sz w:val="28"/>
            <w:szCs w:val="28"/>
          </w:rPr>
          <w:t>或致使乙方不能实现合同目的的，乙方可解除合同，甲方承担相应损失</w:t>
        </w:r>
      </w:ins>
      <w:ins w:id="27" w:author="微软用户" w:date="2019-11-07T08:47:00Z">
        <w:r>
          <w:rPr>
            <w:rFonts w:ascii="宋体;SimSun" w:hAnsi="宋体;SimSun" w:cs="宋体;SimSun"/>
            <w:bCs/>
            <w:sz w:val="28"/>
            <w:szCs w:val="28"/>
          </w:rPr>
          <w:t>，</w:t>
        </w:r>
      </w:ins>
      <w:ins w:id="28" w:author="微软用户" w:date="2019-11-07T08:45:00Z">
        <w:r>
          <w:rPr>
            <w:rFonts w:ascii="宋体;SimSun" w:hAnsi="宋体;SimSun" w:cs="宋体;SimSun"/>
            <w:sz w:val="28"/>
            <w:szCs w:val="28"/>
          </w:rPr>
          <w:t>并</w:t>
        </w:r>
      </w:ins>
      <w:ins w:id="29" w:author="微软用户" w:date="2019-11-07T08:45:00Z">
        <w:r>
          <w:rPr>
            <w:rFonts w:ascii="宋体;SimSun" w:hAnsi="宋体;SimSun" w:cs="宋体;SimSun"/>
            <w:b w:val="false"/>
            <w:bCs/>
            <w:sz w:val="28"/>
            <w:szCs w:val="28"/>
          </w:rPr>
          <w:t>承担不能履行部分</w:t>
        </w:r>
      </w:ins>
      <w:ins w:id="30" w:author="微软用户" w:date="2019-11-07T08:48:00Z">
        <w:r>
          <w:rPr>
            <w:rFonts w:ascii="宋体;SimSun" w:hAnsi="宋体;SimSun" w:cs="宋体;SimSun"/>
            <w:bCs/>
            <w:sz w:val="28"/>
            <w:szCs w:val="28"/>
            <w:u w:val="single"/>
          </w:rPr>
          <w:t xml:space="preserve">       </w:t>
        </w:r>
      </w:ins>
      <w:ins w:id="31" w:author="微软用户" w:date="2019-11-07T08:48:00Z">
        <w:r>
          <w:rPr>
            <w:rFonts w:cs="宋体;SimSun" w:ascii="宋体;SimSun" w:hAnsi="宋体;SimSun"/>
            <w:bCs/>
            <w:sz w:val="28"/>
            <w:szCs w:val="28"/>
            <w:u w:val="single"/>
          </w:rPr>
          <w:t xml:space="preserve">% </w:t>
        </w:r>
      </w:ins>
      <w:ins w:id="32" w:author="微软用户" w:date="2019-11-07T08:48:00Z">
        <w:r>
          <w:rPr>
            <w:rFonts w:ascii="宋体;SimSun" w:hAnsi="宋体;SimSun" w:cs="宋体;SimSun"/>
            <w:bCs/>
            <w:sz w:val="28"/>
            <w:szCs w:val="28"/>
          </w:rPr>
          <w:t>的</w:t>
        </w:r>
      </w:ins>
      <w:ins w:id="33" w:author="微软用户" w:date="2019-11-07T08:45:00Z">
        <w:r>
          <w:rPr>
            <w:rFonts w:ascii="宋体;SimSun" w:hAnsi="宋体;SimSun" w:cs="宋体;SimSun"/>
            <w:b w:val="false"/>
            <w:bCs/>
            <w:sz w:val="28"/>
            <w:szCs w:val="28"/>
          </w:rPr>
          <w:t>违约金。</w:t>
        </w:r>
      </w:ins>
    </w:p>
    <w:p>
      <w:pPr>
        <w:pStyle w:val="Normal"/>
        <w:snapToGrid w:val="false"/>
        <w:spacing w:lineRule="exact" w:line="580"/>
        <w:ind w:end="0"/>
        <w:rPr>
          <w:rFonts w:ascii="宋体;SimSun" w:hAnsi="宋体;SimSun" w:cs="宋体;SimSun"/>
          <w:sz w:val="28"/>
          <w:szCs w:val="28"/>
          <w:del w:id="36" w:author="微软用户" w:date="2019-11-07T08:49:00Z"/>
        </w:rPr>
      </w:pPr>
      <w:del w:id="35" w:author="微软用户" w:date="2019-11-07T08:49:00Z">
        <w:r>
          <w:rPr>
            <w:rFonts w:ascii="宋体;SimSun" w:hAnsi="宋体;SimSun" w:cs="宋体;SimSun"/>
            <w:sz w:val="28"/>
            <w:szCs w:val="28"/>
          </w:rPr>
          <w:delText>并承担因此造成的损失。</w:delText>
        </w:r>
      </w:del>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．甲方逾期交货，按逾期交付产品价款的</w:t>
      </w:r>
      <w:r>
        <w:rPr>
          <w:rFonts w:ascii="宋体;SimSun" w:hAnsi="宋体;SimSun" w:cs="宋体;SimSun"/>
          <w:sz w:val="28"/>
          <w:szCs w:val="28"/>
          <w:u w:val="single"/>
        </w:rPr>
        <w:t xml:space="preserve">     </w:t>
      </w:r>
      <w:r>
        <w:rPr>
          <w:rFonts w:cs="宋体;SimSun" w:ascii="宋体;SimSun" w:hAnsi="宋体;SimSun"/>
          <w:sz w:val="28"/>
          <w:szCs w:val="28"/>
        </w:rPr>
        <w:t>{</w:t>
      </w:r>
      <w:r>
        <w:rPr>
          <w:rFonts w:cs="宋体;SimSun" w:ascii="宋体;SimSun" w:hAnsi="宋体;SimSun"/>
          <w:sz w:val="28"/>
          <w:szCs w:val="28"/>
        </w:rPr>
        <w:t>逾</w:t>
      </w:r>
      <w:r>
        <w:rPr>
          <w:rFonts w:ascii="宋体;SimSun" w:hAnsi="宋体;SimSun" w:cs="宋体;SimSun"/>
          <w:sz w:val="28"/>
          <w:szCs w:val="28"/>
        </w:rPr>
        <w:t>期违约金比例}/日向乙方支付</w:t>
      </w:r>
      <w:r>
        <w:rPr>
          <w:rFonts w:ascii="宋体;SimSun" w:hAnsi="宋体;SimSun" w:cs="宋体;SimSun"/>
          <w:sz w:val="28"/>
          <w:szCs w:val="28"/>
          <w:u w:val="single"/>
        </w:rPr>
        <w:t>违约金；逾</w:t>
      </w:r>
      <w:r>
        <w:rPr>
          <w:rFonts w:ascii="宋体;SimSun" w:hAnsi="宋体;SimSun" w:cs="宋体;SimSun"/>
          <w:sz w:val="28"/>
          <w:szCs w:val="28"/>
        </w:rPr>
        <w:t>期超过     {逾期天数}天，致使乙方不能实现合同目的的，乙方可解除合同，并赔偿因此给乙方造成的损失。乙方支付定金的，合同解除时，甲方应双倍返还定金。</w:t>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．乙方未按合同约定期限支付价款的，按逾期支付部分价款的</w:t>
      </w:r>
      <w:r>
        <w:rPr>
          <w:rFonts w:ascii="宋体;SimSun" w:hAnsi="宋体;SimSun" w:cs="宋体;SimSun"/>
          <w:sz w:val="28"/>
          <w:szCs w:val="28"/>
          <w:u w:val="single"/>
        </w:rPr>
        <w:t xml:space="preserve">   </w:t>
      </w:r>
      <w:r>
        <w:rPr>
          <w:rFonts w:cs="宋体;SimSun" w:ascii="宋体;SimSun" w:hAnsi="宋体;SimSun"/>
          <w:sz w:val="28"/>
          <w:szCs w:val="28"/>
        </w:rPr>
        <w:t>{</w:t>
      </w:r>
      <w:r>
        <w:rPr>
          <w:rFonts w:cs="宋体;SimSun" w:ascii="宋体;SimSun" w:hAnsi="宋体;SimSun"/>
          <w:sz w:val="28"/>
          <w:szCs w:val="28"/>
        </w:rPr>
        <w:t>违</w:t>
      </w:r>
      <w:r>
        <w:rPr>
          <w:rFonts w:ascii="宋体;SimSun" w:hAnsi="宋体;SimSun" w:cs="宋体;SimSun"/>
          <w:sz w:val="28"/>
          <w:szCs w:val="28"/>
        </w:rPr>
        <w:t>约金比例}%/日支付违约金。</w:t>
      </w:r>
    </w:p>
    <w:p>
      <w:pPr>
        <w:pStyle w:val="Normal"/>
        <w:snapToGrid w:val="false"/>
        <w:spacing w:lineRule="exact" w:line="580"/>
        <w:ind w:firstLine="567" w:end="0"/>
        <w:rPr/>
      </w:pPr>
      <w:r>
        <w:rPr>
          <w:rFonts w:cs="宋体;SimSun" w:ascii="宋体;SimSun" w:hAnsi="宋体;SimSun"/>
          <w:sz w:val="28"/>
          <w:szCs w:val="28"/>
        </w:rPr>
        <w:t>4</w:t>
      </w:r>
      <w:r>
        <w:rPr>
          <w:rFonts w:ascii="宋体;SimSun" w:hAnsi="宋体;SimSun" w:cs="宋体;SimSun"/>
          <w:sz w:val="28"/>
          <w:szCs w:val="28"/>
        </w:rPr>
        <w:t>．其他违约责任</w:t>
      </w:r>
      <w:r>
        <w:rPr>
          <w:rFonts w:cs="宋体;SimSun" w:ascii="宋体;SimSun" w:hAnsi="宋体;SimSun"/>
          <w:sz w:val="28"/>
          <w:szCs w:val="28"/>
        </w:rPr>
        <w:t>:</w:t>
      </w:r>
      <w:r>
        <w:rPr>
          <w:rFonts w:cs="宋体;SimSun" w:ascii="宋体;SimSun" w:hAnsi="宋体;SimSun"/>
          <w:sz w:val="28"/>
          <w:szCs w:val="28"/>
          <w:u w:val="single"/>
        </w:rPr>
        <w:t xml:space="preserve"> {其他违约责任内容} 。</w:t>
      </w:r>
      <w:r>
        <w:rPr>
          <w:rFonts w:ascii="宋体;SimSun" w:hAnsi="宋体;SimSun" w:cs="宋体;SimSun"/>
          <w:sz w:val="28"/>
          <w:szCs w:val="28"/>
        </w:rPr>
      </w:r>
    </w:p>
    <w:p>
      <w:pPr>
        <w:pStyle w:val="Normal"/>
        <w:snapToGrid w:val="false"/>
        <w:spacing w:lineRule="exact" w:line="580"/>
        <w:ind w:firstLine="567" w:end="0"/>
        <w:rPr/>
      </w:pPr>
      <w:r>
        <w:rPr>
          <w:rFonts w:ascii="宋体;SimSun" w:hAnsi="宋体;SimSun" w:cs="宋体;SimSun"/>
          <w:b/>
          <w:sz w:val="28"/>
          <w:szCs w:val="28"/>
        </w:rPr>
        <w:t>第九条 合同争议解决方式 {争议解决方式}</w:t>
      </w:r>
    </w:p>
    <w:p>
      <w:pPr>
        <w:pStyle w:val="Normal"/>
        <w:snapToGrid w:val="false"/>
        <w:spacing w:lineRule="exact" w:line="580"/>
        <w:ind w:firstLine="567"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{选择方</w:t>
      </w:r>
      <w:r>
        <w:rPr>
          <w:rFonts w:ascii="宋体;SimSun" w:hAnsi="宋体;SimSun" w:cs="宋体;SimSun"/>
          <w:sz w:val="28"/>
          <w:szCs w:val="28"/>
        </w:rPr>
        <w:t>式}种方式解决。</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{仲裁事项} 仲</w:t>
      </w:r>
      <w:r>
        <w:rPr>
          <w:rFonts w:ascii="宋体;SimSun" w:hAnsi="宋体;SimSun" w:cs="宋体;SimSun"/>
          <w:sz w:val="28"/>
          <w:szCs w:val="28"/>
        </w:rPr>
        <w:t>裁委员会仲裁。</w:t>
      </w:r>
    </w:p>
    <w:p>
      <w:pPr>
        <w:pStyle w:val="Normal"/>
        <w:snapToGrid w:val="false"/>
        <w:spacing w:lineRule="exact" w:line="580"/>
        <w:ind w:firstLine="567" w:end="0"/>
        <w:rPr/>
      </w:pPr>
      <w:r>
        <w:rPr>
          <w:rFonts w:cs="宋体;SimSun" w:ascii="宋体;SimSun" w:hAnsi="宋体;SimSun"/>
          <w:sz w:val="28"/>
          <w:szCs w:val="28"/>
        </w:rPr>
        <w:t>{</w:t>
      </w:r>
      <w:r>
        <w:rPr>
          <w:rFonts w:ascii="宋体;SimSun" w:hAnsi="宋体;SimSun" w:cs="宋体;SimSun"/>
          <w:sz w:val="28"/>
          <w:szCs w:val="28"/>
        </w:rPr>
        <w:t>法院名称</w:t>
      </w:r>
      <w:r>
        <w:rPr>
          <w:rFonts w:ascii="宋体;SimSun" w:hAnsi="宋体;SimSun" w:cs="宋体;SimSun"/>
          <w:sz w:val="28"/>
          <w:szCs w:val="28"/>
          <w:u w:val="single"/>
        </w:rPr>
        <w:t>}</w:t>
      </w:r>
      <w:r>
        <w:rPr>
          <w:rFonts w:ascii="宋体;SimSun" w:hAnsi="宋体;SimSun" w:cs="宋体;SimSun"/>
          <w:sz w:val="28"/>
          <w:szCs w:val="28"/>
        </w:rPr>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b/>
          <w:sz w:val="28"/>
          <w:szCs w:val="28"/>
        </w:rPr>
        <w:t>第十条</w:t>
      </w:r>
      <w:r>
        <w:rPr>
          <w:rFonts w:ascii="宋体;SimSun" w:hAnsi="宋体;SimSun" w:cs="宋体;SimSun"/>
          <w:sz w:val="28"/>
          <w:szCs w:val="28"/>
        </w:rPr>
        <w:t xml:space="preserve">  </w:t>
      </w:r>
      <w:r>
        <w:rPr>
          <w:rFonts w:ascii="宋体;SimSun" w:hAnsi="宋体;SimSun" w:cs="楷体_GB2312;楷体"/>
          <w:color w:val="000000"/>
          <w:sz w:val="28"/>
          <w:szCs w:val="28"/>
        </w:rPr>
        <w:t>本合同自双方{签字内容}之日起生效。未尽事宜</w:t>
      </w:r>
      <w:r>
        <w:rPr>
          <w:rFonts w:ascii="宋体;SimSun" w:hAnsi="宋体;SimSun" w:cs="楷体_GB2312;楷体"/>
          <w:color w:val="000000"/>
          <w:kern w:val="0"/>
          <w:sz w:val="28"/>
          <w:szCs w:val="28"/>
        </w:rPr>
        <w:t>，由双方共同协商签订补充协议。本合同正</w:t>
      </w:r>
      <w:r>
        <w:rPr>
          <w:rFonts w:ascii="宋体;SimSun" w:hAnsi="宋体;SimSun" w:cs="宋体;SimSun"/>
          <w:sz w:val="28"/>
          <w:szCs w:val="28"/>
        </w:rPr>
        <w:t>本一式{份数}</w:t>
      </w:r>
      <w:r>
        <w:rPr>
          <w:rFonts w:ascii="宋体;SimSun" w:hAnsi="宋体;SimSun" w:cs="宋体;SimSun"/>
          <w:sz w:val="28"/>
          <w:szCs w:val="28"/>
          <w:u w:val="single"/>
        </w:rPr>
        <w:t>份，双方各</w:t>
      </w:r>
      <w:r>
        <w:rPr>
          <w:rFonts w:ascii="宋体;SimSun" w:hAnsi="宋体;SimSun" w:cs="宋体;SimSun"/>
          <w:sz w:val="28"/>
          <w:szCs w:val="28"/>
        </w:rPr>
        <w:t>执{份数}份</w:t>
      </w:r>
      <w:r>
        <w:rPr>
          <w:rFonts w:ascii="宋体;SimSun" w:hAnsi="宋体;SimSun" w:cs="宋体;SimSun"/>
          <w:sz w:val="28"/>
          <w:szCs w:val="28"/>
          <w:u w:val="single"/>
        </w:rPr>
        <w:t>，具有同等</w:t>
      </w:r>
      <w:r>
        <w:rPr>
          <w:rFonts w:ascii="宋体;SimSun" w:hAnsi="宋体;SimSun" w:cs="宋体;SimSun"/>
          <w:sz w:val="28"/>
          <w:szCs w:val="28"/>
        </w:rPr>
        <w:t>法律效力。</w:t>
      </w:r>
    </w:p>
    <w:p>
      <w:pPr>
        <w:pStyle w:val="Normal"/>
        <w:widowControl/>
        <w:numPr>
          <w:ilvl w:val="0"/>
          <w:numId w:val="0"/>
        </w:numPr>
        <w:snapToGrid w:val="false"/>
        <w:spacing w:lineRule="exact" w:line="580"/>
        <w:ind w:firstLine="562" w:end="0"/>
        <w:jc w:val="start"/>
        <w:outlineLvl w:val="0"/>
        <w:rPr>
          <w:rFonts w:ascii="宋体;SimSun" w:hAnsi="宋体;SimSun" w:cs="Arial"/>
          <w:color w:val="000000"/>
          <w:kern w:val="0"/>
          <w:sz w:val="28"/>
          <w:szCs w:val="28"/>
        </w:rPr>
      </w:pPr>
      <w:r>
        <w:rPr>
          <w:rFonts w:ascii="宋体;SimSun" w:hAnsi="宋体;SimSun" w:cs="Arial"/>
          <w:b/>
          <w:color w:val="000000"/>
          <w:kern w:val="0"/>
          <w:sz w:val="28"/>
          <w:szCs w:val="28"/>
        </w:rPr>
        <w:t>第十一条</w:t>
      </w:r>
      <w:r>
        <w:rPr>
          <w:rFonts w:ascii="宋体;SimSun" w:hAnsi="宋体;SimSun" w:cs="Arial"/>
          <w:b/>
          <w:color w:val="000000"/>
          <w:kern w:val="0"/>
          <w:sz w:val="28"/>
          <w:szCs w:val="28"/>
        </w:rPr>
        <w:t xml:space="preserve">  </w:t>
      </w:r>
      <w:r>
        <w:rPr>
          <w:rFonts w:ascii="宋体;SimSun" w:hAnsi="宋体;SimSun" w:cs="Arial"/>
          <w:b/>
          <w:color w:val="000000"/>
          <w:kern w:val="0"/>
          <w:sz w:val="28"/>
          <w:szCs w:val="28"/>
        </w:rPr>
        <w:t>其他约定事项</w:t>
      </w:r>
      <w:r>
        <w:rPr>
          <w:rFonts w:ascii="宋体;SimSun" w:hAnsi="宋体;SimSun" w:cs="Arial"/>
          <w:color w:val="000000"/>
          <w:kern w:val="0"/>
          <w:sz w:val="28"/>
          <w:szCs w:val="28"/>
        </w:rPr>
        <w:t>：{其他约定事项内容}</w:t>
      </w:r>
    </w:p>
    <w:p>
      <w:pPr>
        <w:pStyle w:val="Normal"/>
        <w:widowControl/>
        <w:numPr>
          <w:ilvl w:val="0"/>
          <w:numId w:val="0"/>
        </w:numPr>
        <w:snapToGrid w:val="false"/>
        <w:spacing w:lineRule="exact" w:line="580"/>
        <w:ind w:firstLine="560" w:end="0"/>
        <w:jc w:val="start"/>
        <w:outlineLvl w:val="0"/>
        <w:rPr/>
      </w:pPr>
      <w:r>
        <w:rPr>
          <w:rFonts w:ascii="宋体;SimSun" w:hAnsi="宋体;SimSun" w:cs="宋体;SimSun"/>
          <w:sz w:val="28"/>
          <w:szCs w:val="28"/>
          <w:u w:val="single"/>
        </w:rPr>
        <w:t xml:space="preserve">                                                         </w:t>
      </w:r>
    </w:p>
    <w:p>
      <w:pPr>
        <w:pStyle w:val="Normal"/>
        <w:widowControl/>
        <w:numPr>
          <w:ilvl w:val="0"/>
          <w:numId w:val="0"/>
        </w:numPr>
        <w:snapToGrid w:val="false"/>
        <w:spacing w:lineRule="exact" w:line="580"/>
        <w:ind w:firstLine="560" w:end="0"/>
        <w:jc w:val="start"/>
        <w:outlineLvl w:val="0"/>
        <w:rPr/>
      </w:pPr>
      <w:r>
        <w:rPr>
          <w:rFonts w:ascii="宋体;SimSun" w:hAnsi="宋体;SimSun" w:cs="宋体;SimSun"/>
          <w:sz w:val="28"/>
          <w:szCs w:val="28"/>
          <w:u w:val="single"/>
        </w:rPr>
        <w:t xml:space="preserve">                                                         </w:t>
      </w:r>
    </w:p>
    <w:p>
      <w:pPr>
        <w:pStyle w:val="Normal"/>
        <w:snapToGrid w:val="false"/>
        <w:spacing w:lineRule="exact" w:line="580"/>
        <w:ind w:firstLine="567" w:end="0"/>
        <w:rPr>
          <w:rFonts w:ascii="宋体;SimSun" w:hAnsi="宋体;SimSun" w:cs="宋体;SimSun"/>
          <w:sz w:val="28"/>
          <w:szCs w:val="28"/>
          <w:u w:val="single"/>
        </w:rPr>
      </w:pPr>
      <w:r>
        <w:rPr>
          <w:rFonts w:cs="宋体;SimSun" w:ascii="宋体;SimSun" w:hAnsi="宋体;SimSun"/>
          <w:sz w:val="28"/>
          <w:szCs w:val="28"/>
          <w:u w:val="single"/>
        </w:rPr>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{甲方</w:t>
      </w:r>
      <w:r>
        <w:rPr>
          <w:rFonts w:ascii="宋体;SimSun" w:hAnsi="宋体;SimSun" w:cs="宋体;SimSun"/>
          <w:sz w:val="28"/>
          <w:szCs w:val="28"/>
        </w:rPr>
        <w:t>签字/</w:t>
      </w:r>
      <w:r>
        <w:rPr>
          <w:rFonts w:cs="宋体;SimSun" w:ascii="宋体;SimSun" w:hAnsi="宋体;SimSun"/>
          <w:sz w:val="28"/>
          <w:szCs w:val="28"/>
        </w:rPr>
        <w:t>盖</w:t>
      </w:r>
      <w:r>
        <w:rPr>
          <w:rFonts w:ascii="宋体;SimSun" w:hAnsi="宋体;SimSun" w:cs="宋体;SimSun"/>
          <w:sz w:val="28"/>
          <w:szCs w:val="28"/>
        </w:rPr>
        <w:t>章}</w:t>
      </w:r>
    </w:p>
    <w:p>
      <w:pPr>
        <w:pStyle w:val="p0"/>
        <w:spacing w:lineRule="auto" w:line="360" w:before="312" w:after="0"/>
        <w:ind w:firstLine="560" w:end="0"/>
        <w:jc w:val="start"/>
        <w:rPr>
          <w:rFonts w:ascii="宋体;SimSun" w:hAnsi="宋体;SimSun" w:cs="宋体;SimSun"/>
          <w:sz w:val="28"/>
          <w:szCs w:val="28"/>
        </w:rPr>
      </w:pPr>
      <w:bookmarkStart w:id="2" w:name="OLE_LINK2"/>
      <w:bookmarkStart w:id="3" w:name="OLE_LINK1"/>
      <w:r>
        <w:rPr>
          <w:rFonts w:ascii="宋体;SimSun" w:hAnsi="宋体;SimSun" w:cs="宋体;SimSun"/>
          <w:sz w:val="28"/>
          <w:szCs w:val="28"/>
        </w:rPr>
        <w:t>法定代表人</w:t>
      </w:r>
      <w:r>
        <w:rPr>
          <w:rFonts w:cs="宋体;SimSun" w:ascii="宋体;SimSun" w:hAnsi="宋体;SimSun"/>
          <w:sz w:val="28"/>
          <w:szCs w:val="28"/>
        </w:rPr>
        <w:t>/</w:t>
      </w:r>
      <w:bookmarkEnd w:id="2"/>
      <w:bookmarkEnd w:id="3"/>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{乙方</w:t>
      </w:r>
      <w:r>
        <w:rPr>
          <w:rFonts w:ascii="宋体;SimSun" w:hAnsi="宋体;SimSun" w:cs="宋体;SimSun"/>
          <w:sz w:val="28"/>
          <w:szCs w:val="28"/>
        </w:rPr>
        <w:t>：（签</w:t>
      </w:r>
      <w:r>
        <w:rPr>
          <w:rFonts w:cs="宋体;SimSun" w:ascii="宋体;SimSun" w:hAnsi="宋体;SimSun"/>
          <w:sz w:val="28"/>
          <w:szCs w:val="28"/>
        </w:rPr>
        <w:t>字</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Normal"/>
        <w:snapToGrid w:val="false"/>
        <w:spacing w:lineRule="exact" w:line="580"/>
        <w:rPr>
          <w:rFonts w:ascii="仿宋" w:hAnsi="仿宋" w:eastAsia="仿宋" w:cs="仿宋"/>
          <w:b/>
          <w:sz w:val="28"/>
          <w:szCs w:val="28"/>
        </w:rPr>
      </w:pPr>
      <w:r>
        <w:rPr>
          <w:rFonts w:eastAsia="仿宋" w:cs="仿宋" w:ascii="仿宋" w:hAnsi="仿宋"/>
          <w:b/>
          <w:sz w:val="28"/>
          <w:szCs w:val="28"/>
        </w:rPr>
      </w:r>
    </w:p>
    <w:sectPr>
      <w:footerReference w:type="default" r:id="rId2"/>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楷体">
    <w:charset w:val="86"/>
    <w:family w:val="modern"/>
    <w:pitch w:val="default"/>
  </w:font>
  <w:font w:name="仿宋">
    <w:charset w:val="86"/>
    <w:family w:val="modern"/>
    <w:pitch w:val="default"/>
  </w:font>
  <w:font w:name="华文中宋">
    <w:charset w:val="86"/>
    <w:family w:val="auto"/>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topAndBottom"/>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suff w:val="space"/>
      <w:lvlText w:val="第%1条"/>
      <w:lvlJc w:val="start"/>
      <w:pPr>
        <w:tabs>
          <w:tab w:val="num" w:pos="0"/>
        </w:tabs>
        <w:ind w:start="0" w:hanging="0"/>
      </w:pPr>
      <w:rPr>
        <w:b/>
        <w:bC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z0">
    <w:name w:val="WW8Num1z0"/>
    <w:qFormat/>
    <w:rPr>
      <w:b/>
      <w:bCs/>
    </w:rPr>
  </w:style>
  <w:style w:type="character" w:styleId="Style14">
    <w:name w:val="默认段落字体"/>
    <w:qFormat/>
    <w:rPr/>
  </w:style>
  <w:style w:type="character" w:styleId="Style15">
    <w:name w:val="批注框文本 字符"/>
    <w:qFormat/>
    <w:rPr>
      <w:kern w:val="2"/>
      <w:sz w:val="18"/>
      <w:szCs w:val="18"/>
    </w:rPr>
  </w:style>
  <w:style w:type="character" w:styleId="Style16">
    <w:name w:val="页眉 字符"/>
    <w:qFormat/>
    <w:rPr>
      <w:kern w:val="2"/>
      <w:sz w:val="18"/>
      <w:szCs w:val="18"/>
    </w:rPr>
  </w:style>
  <w:style w:type="character" w:styleId="Style17">
    <w:name w:val="页脚 字符"/>
    <w:qFormat/>
    <w:rPr>
      <w:kern w:val="2"/>
      <w:sz w:val="18"/>
      <w:szCs w:val="18"/>
    </w:rPr>
  </w:style>
  <w:style w:type="character" w:styleId="Style18">
    <w:name w:val="批注引用"/>
    <w:qFormat/>
    <w:rPr>
      <w:sz w:val="21"/>
      <w:szCs w:val="21"/>
    </w:rPr>
  </w:style>
  <w:style w:type="character" w:styleId="Style19">
    <w:name w:val="批注文字 字符"/>
    <w:qFormat/>
    <w:rPr>
      <w:kern w:val="2"/>
      <w:sz w:val="21"/>
      <w:szCs w:val="24"/>
    </w:rPr>
  </w:style>
  <w:style w:type="character" w:styleId="Style20">
    <w:name w:val="批注主题 字符"/>
    <w:qFormat/>
    <w:rPr>
      <w:b/>
      <w:bCs/>
      <w:kern w:val="2"/>
      <w:sz w:val="21"/>
      <w:szCs w:val="24"/>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21">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22">
    <w:name w:val="批注文字"/>
    <w:basedOn w:val="Normal"/>
    <w:qFormat/>
    <w:pPr>
      <w:jc w:val="start"/>
    </w:pPr>
    <w:rPr/>
  </w:style>
  <w:style w:type="paragraph" w:styleId="Style23">
    <w:name w:val="批注主题"/>
    <w:basedOn w:val="Style22"/>
    <w:next w:val="Style22"/>
    <w:qFormat/>
    <w:pPr/>
    <w:rPr>
      <w:b/>
      <w:bCs/>
    </w:rPr>
  </w:style>
  <w:style w:type="paragraph" w:styleId="p0">
    <w:name w:val="p0"/>
    <w:basedOn w:val="Normal"/>
    <w:qFormat/>
    <w:pPr>
      <w:widowControl/>
    </w:pPr>
    <w:rPr>
      <w:rFonts w:cs="Calibri"/>
      <w:kern w:val="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cp:lastPrinted>2019-09-04T10:43:00Z</cp:lastPrinted>
  <dcterms:modified xsi:type="dcterms:W3CDTF">2019-11-29T11:33:00Z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