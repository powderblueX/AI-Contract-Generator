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cs="Times New Roman"/>
          <w:color w:val="000000"/>
          <w:del w:id="3" w:author="刘献斌" w:date="2021-01-20T09:26:00Z"/>
        </w:rPr>
      </w:pPr>
      <w:del w:id="0" w:author="刘献斌" w:date="2021-01-20T09:26:00Z">
        <w:r>
          <mc:AlternateContent>
            <mc:Choice Requires="wps">
              <w:drawing>
                <wp:anchor behindDoc="0" distT="0" distB="0" distL="114935" distR="114935" simplePos="0" locked="0" layoutInCell="1" allowOverlap="1" relativeHeight="6">
                  <wp:simplePos x="0" y="0"/>
                  <wp:positionH relativeFrom="column">
                    <wp:posOffset>5788025</wp:posOffset>
                  </wp:positionH>
                  <wp:positionV relativeFrom="paragraph">
                    <wp:posOffset>-930275</wp:posOffset>
                  </wp:positionV>
                  <wp:extent cx="7620" cy="10718800"/>
                  <wp:effectExtent l="5080" t="635" r="5080" b="635"/>
                  <wp:wrapNone/>
                  <wp:docPr id="1" name="直线 6"/>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73.25pt" to="456.3pt,770.7pt" ID="直线 6" stroked="t" o:allowincell="f" style="position:absolute">
                  <v:stroke color="black" weight="9360" dashstyle="longdash" joinstyle="miter" endcap="flat"/>
                  <v:fill o:detectmouseclick="t" on="false"/>
                  <w10:wrap type="none"/>
                </v:line>
              </w:pict>
            </mc:Fallback>
          </mc:AlternateContent>
        </w:r>
      </w:del>
      <w:del w:id="1" w:author="刘献斌" w:date="2021-01-20T09:26:00Z">
        <w:r>
          <w:rPr>
            <w:rFonts w:ascii="Times New Roman" w:hAnsi="Times New Roman" w:cs="Times New Roman" w:eastAsia="黑体"/>
            <w:color w:val="000000"/>
          </w:rPr>
          <w:delText>附件</w:delText>
        </w:r>
      </w:del>
      <w:del w:id="2" w:author="刘献斌" w:date="2021-01-20T09:26:00Z">
        <w:r>
          <w:rPr>
            <w:rFonts w:eastAsia="黑体" w:cs="Times New Roman"/>
            <w:color w:val="000000"/>
          </w:rPr>
          <w:delText>2</w:delText>
        </w:r>
      </w:del>
    </w:p>
    <w:p>
      <w:pPr>
        <w:pStyle w:val="Normal"/>
        <w:rPr>
          <w:rFonts w:ascii="Times New Roman" w:hAnsi="Times New Roman" w:cs="Times New Roman"/>
          <w:color w:val="000000"/>
          <w:del w:id="13" w:author="肖莹淑" w:date="2021-01-13T15:42:00Z"/>
        </w:rPr>
      </w:pPr>
      <w:ins w:id="4" w:author="肖莹淑" w:date="2021-01-13T15:42:00Z">
        <w:r>
          <w:rPr>
            <w:rFonts w:eastAsia="仿宋_GB2312" w:cs="Times New Roman"/>
            <w:color w:val="000000"/>
            <w:sz w:val="28"/>
            <w:szCs w:val="28"/>
          </w:rPr>
          <w:t>SF-20</w:t>
        </w:r>
      </w:ins>
      <w:ins w:id="5" w:author="肖莹淑" w:date="2021-01-13T15:42:00Z">
        <w:r>
          <w:rPr>
            <w:rFonts w:eastAsia="仿宋_GB2312" w:cs="Times New Roman"/>
            <w:color w:val="000000"/>
            <w:sz w:val="28"/>
            <w:szCs w:val="28"/>
            <w:lang w:val="en-US" w:eastAsia="zh-CN"/>
          </w:rPr>
          <w:t>2</w:t>
        </w:r>
      </w:ins>
      <w:ins w:id="6" w:author="肖莹淑" w:date="2021-01-13T15:42:00Z">
        <w:r>
          <w:rPr>
            <w:rFonts w:cs="Times New Roman"/>
            <w:color w:val="000000"/>
            <w:sz w:val="28"/>
            <w:szCs w:val="28"/>
            <w:lang w:val="en-US" w:eastAsia="zh-CN"/>
          </w:rPr>
          <w:t>1</w:t>
        </w:r>
      </w:ins>
      <w:ins w:id="7" w:author="肖莹淑" w:date="2021-01-13T15:42:00Z">
        <w:r>
          <w:rPr>
            <w:rFonts w:eastAsia="仿宋_GB2312" w:cs="Times New Roman"/>
            <w:color w:val="000000"/>
            <w:sz w:val="28"/>
            <w:szCs w:val="28"/>
          </w:rPr>
          <w:t>-</w:t>
        </w:r>
      </w:ins>
      <w:ins w:id="8" w:author="肖莹淑" w:date="2021-01-13T15:42:00Z">
        <w:r>
          <w:rPr>
            <w:rFonts w:cs="Times New Roman"/>
            <w:color w:val="000000"/>
            <w:sz w:val="28"/>
            <w:szCs w:val="28"/>
            <w:lang w:val="en-US" w:eastAsia="zh-CN"/>
          </w:rPr>
          <w:t>2710</w:t>
        </w:r>
      </w:ins>
      <w:del w:id="9" w:author="肖莹淑" w:date="2021-01-13T15:42:00Z">
        <w:r>
          <w:rPr>
            <w:rFonts w:ascii="Times New Roman" w:hAnsi="Times New Roman" w:cs="Times New Roman"/>
            <w:color w:val="000000"/>
          </w:rPr>
          <w:delText>编号：</w:delText>
        </w:r>
      </w:del>
      <w:ins w:id="10" w:author="谢德莲" w:date="2020-12-11T11:16:00Z">
        <w:del w:id="11" w:author="肖莹淑" w:date="2021-01-13T15:42:00Z">
          <w:r>
            <w:rPr>
              <w:rFonts w:ascii="Times New Roman" w:hAnsi="Times New Roman" w:cs="Times New Roman"/>
              <w:color w:val="000000"/>
              <w:highlight w:val="yellow"/>
              <w:lang w:eastAsia="zh-CN"/>
            </w:rPr>
            <w:delText>穗殡服</w:delText>
          </w:r>
        </w:del>
      </w:ins>
      <w:del w:id="12" w:author="肖莹淑" w:date="2021-01-13T15:42:00Z">
        <w:r>
          <w:rPr>
            <w:rFonts w:cs="Times New Roman"/>
            <w:color w:val="000000"/>
          </w:rPr>
          <w:delText>2020010100001</w:delText>
        </w:r>
      </w:del>
    </w:p>
    <w:p>
      <w:pPr>
        <w:pStyle w:val="Normal"/>
        <w:widowControl w:val="false"/>
        <w:bidi w:val="0"/>
        <w:jc w:val="both"/>
        <w:rPr>
          <w:rFonts w:ascii="Times New Roman" w:hAnsi="Times New Roman" w:cs="Times New Roman"/>
          <w:color w:val="000000"/>
        </w:rPr>
      </w:pPr>
      <w:r>
        <w:rPr>
          <w:rFonts w:cs="Times New Roman"/>
          <w:color w:val="000000"/>
        </w:rPr>
      </w:r>
    </w:p>
    <w:p>
      <w:pPr>
        <w:pStyle w:val="Normal"/>
        <w:rPr>
          <w:rFonts w:ascii="Times New Roman" w:hAnsi="Times New Roman" w:cs="Times New Roman"/>
          <w:color w:val="000000"/>
        </w:rPr>
      </w:pPr>
      <w:r>
        <w:rPr>
          <w:rFonts w:cs="Times New Roman"/>
          <w:color w:val="000000"/>
        </w:rPr>
      </w:r>
    </w:p>
    <w:p>
      <w:pPr>
        <w:pStyle w:val="Normal"/>
        <w:spacing w:lineRule="exact" w:line="760"/>
        <w:rPr>
          <w:rFonts w:ascii="Times New Roman" w:hAnsi="Times New Roman" w:eastAsia="方正小标宋简体" w:cs="Times New Roman"/>
          <w:bCs/>
          <w:color w:val="000000"/>
        </w:rPr>
      </w:pPr>
      <w:r>
        <w:rPr>
          <w:rFonts w:eastAsia="方正小标宋简体" w:cs="Times New Roman"/>
          <w:bCs/>
          <w:color w:val="000000"/>
        </w:rPr>
      </w:r>
    </w:p>
    <w:p>
      <w:pPr>
        <w:pStyle w:val="Normal"/>
        <w:spacing w:lineRule="exact" w:line="760"/>
        <w:jc w:val="center"/>
        <w:rPr>
          <w:rFonts w:ascii="方正小标宋_GBK" w:hAnsi="方正小标宋_GBK" w:eastAsia="方正小标宋_GBK" w:cs="方正小标宋_GBK"/>
          <w:bCs/>
          <w:color w:val="000000"/>
          <w:spacing w:val="-4"/>
          <w:sz w:val="40"/>
          <w:szCs w:val="40"/>
        </w:rPr>
      </w:pPr>
      <w:r>
        <w:rPr>
          <w:rFonts w:ascii="方正小标宋_GBK" w:hAnsi="方正小标宋_GBK" w:cs="方正小标宋_GBK" w:eastAsia="方正小标宋_GBK"/>
          <w:bCs/>
          <w:color w:val="000000"/>
          <w:spacing w:val="-4"/>
          <w:sz w:val="40"/>
          <w:szCs w:val="40"/>
        </w:rPr>
        <w:t>广州市民办殡仪服务机构</w:t>
      </w:r>
    </w:p>
    <w:p>
      <w:pPr>
        <w:pStyle w:val="Normal"/>
        <w:spacing w:lineRule="exact" w:line="760"/>
        <w:jc w:val="center"/>
        <w:rPr>
          <w:rFonts w:ascii="方正小标宋_GBK" w:hAnsi="方正小标宋_GBK" w:eastAsia="方正小标宋_GBK" w:cs="方正小标宋_GBK"/>
          <w:bCs/>
          <w:color w:val="000000"/>
          <w:spacing w:val="-4"/>
          <w:sz w:val="40"/>
          <w:szCs w:val="40"/>
        </w:rPr>
      </w:pPr>
      <w:r>
        <w:rPr>
          <w:rFonts w:ascii="方正小标宋_GBK" w:hAnsi="方正小标宋_GBK" w:cs="方正小标宋_GBK" w:eastAsia="方正小标宋_GBK"/>
          <w:bCs/>
          <w:color w:val="000000"/>
          <w:spacing w:val="-4"/>
          <w:sz w:val="40"/>
          <w:szCs w:val="40"/>
        </w:rPr>
        <w:t>服务合同</w:t>
      </w:r>
      <w:del w:id="14" w:author="吴梦婷" w:date="2020-11-30T11:02:00Z">
        <w:r>
          <w:rPr>
            <w:rFonts w:ascii="方正小标宋_GBK" w:hAnsi="方正小标宋_GBK" w:cs="方正小标宋_GBK" w:eastAsia="方正小标宋_GBK"/>
            <w:bCs/>
            <w:color w:val="000000"/>
            <w:spacing w:val="-4"/>
            <w:sz w:val="40"/>
            <w:szCs w:val="40"/>
          </w:rPr>
          <w:delText>示范文本</w:delText>
        </w:r>
      </w:del>
    </w:p>
    <w:p>
      <w:pPr>
        <w:pStyle w:val="Normal"/>
        <w:jc w:val="center"/>
        <w:rPr>
          <w:rFonts w:ascii="Times New Roman" w:hAnsi="Times New Roman" w:eastAsia="楷体_GB2312" w:cs="Times New Roman"/>
          <w:b/>
          <w:color w:val="000000"/>
          <w:sz w:val="44"/>
          <w:szCs w:val="44"/>
          <w:del w:id="16" w:author="杨贺春" w:date="2020-11-25T11:58:00Z"/>
        </w:rPr>
      </w:pPr>
      <w:del w:id="15" w:author="杨贺春" w:date="2020-11-25T11:58:00Z">
        <w:r>
          <w:rPr>
            <w:rFonts w:ascii="Times New Roman" w:hAnsi="Times New Roman" w:cs="Times New Roman" w:eastAsia="楷体_GB2312"/>
            <w:b/>
            <w:color w:val="000000"/>
            <w:szCs w:val="32"/>
          </w:rPr>
          <w:delText>（征求意见稿）</w:delText>
        </w:r>
      </w:del>
      <w:r>
        <mc:AlternateContent>
          <mc:Choice Requires="wps">
            <w:drawing>
              <wp:anchor behindDoc="0" distT="0" distB="0" distL="114935" distR="114935" simplePos="0" locked="0" layoutInCell="1" allowOverlap="1" relativeHeight="7">
                <wp:simplePos x="0" y="0"/>
                <wp:positionH relativeFrom="column">
                  <wp:posOffset>5684520</wp:posOffset>
                </wp:positionH>
                <wp:positionV relativeFrom="paragraph">
                  <wp:posOffset>3175</wp:posOffset>
                </wp:positionV>
                <wp:extent cx="723900" cy="3850005"/>
                <wp:effectExtent l="0" t="0" r="0" b="0"/>
                <wp:wrapNone/>
                <wp:docPr id="2" name="Frame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0.2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jc w:val="center"/>
        <w:rPr>
          <w:rFonts w:ascii="Times New Roman" w:hAnsi="Times New Roman" w:eastAsia="楷体_GB2312" w:cs="Times New Roman"/>
          <w:b/>
          <w:color w:val="000000"/>
          <w:sz w:val="44"/>
          <w:szCs w:val="44"/>
        </w:rPr>
      </w:pPr>
      <w:r>
        <w:rPr>
          <w:rFonts w:eastAsia="楷体_GB2312" w:cs="Times New Roman"/>
          <w:b/>
          <w:color w:val="000000"/>
          <w:sz w:val="44"/>
          <w:szCs w:val="44"/>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ind w:firstLine="2090" w:end="0"/>
        <w:rPr>
          <w:rFonts w:ascii="Times New Roman" w:hAnsi="Times New Roman" w:eastAsia="黑体" w:cs="Times New Roman"/>
          <w:b/>
          <w:color w:val="000000"/>
          <w:sz w:val="36"/>
          <w:szCs w:val="36"/>
        </w:rPr>
      </w:pPr>
      <w:r>
        <w:rPr>
          <w:rFonts w:eastAsia="黑体" w:cs="Times New Roman"/>
          <w:b/>
          <w:color w:val="000000"/>
          <w:sz w:val="36"/>
          <w:szCs w:val="36"/>
        </w:rPr>
      </w:r>
    </w:p>
    <w:p>
      <w:pPr>
        <w:pStyle w:val="Normal"/>
        <w:ind w:firstLine="2090" w:end="0"/>
        <w:rPr>
          <w:rFonts w:ascii="Times New Roman" w:hAnsi="Times New Roman" w:eastAsia="黑体" w:cs="Times New Roman"/>
          <w:color w:val="000000"/>
          <w:sz w:val="36"/>
          <w:szCs w:val="36"/>
        </w:rPr>
      </w:pPr>
      <w:r>
        <w:rPr>
          <w:rFonts w:eastAsia="黑体" w:cs="Times New Roman"/>
          <w:color w:val="000000"/>
          <w:sz w:val="36"/>
          <w:szCs w:val="36"/>
        </w:rPr>
      </w:r>
    </w:p>
    <w:p>
      <w:pPr>
        <w:pStyle w:val="Normal"/>
        <w:ind w:firstLine="2090" w:end="0"/>
        <w:rPr>
          <w:rFonts w:ascii="Times New Roman" w:hAnsi="Times New Roman" w:eastAsia="黑体" w:cs="Times New Roman"/>
          <w:color w:val="000000"/>
          <w:sz w:val="36"/>
          <w:szCs w:val="36"/>
        </w:rPr>
      </w:pPr>
      <w:r>
        <w:rPr>
          <w:rFonts w:eastAsia="黑体" w:cs="Times New Roman"/>
          <w:color w:val="000000"/>
          <w:sz w:val="36"/>
          <w:szCs w:val="36"/>
        </w:rPr>
      </w:r>
    </w:p>
    <w:p>
      <w:pPr>
        <w:pStyle w:val="Normal"/>
        <w:rPr>
          <w:rFonts w:ascii="Times New Roman" w:hAnsi="Times New Roman" w:eastAsia="楷体_GB2312" w:cs="Times New Roman"/>
          <w:color w:val="000000"/>
          <w:sz w:val="36"/>
          <w:szCs w:val="36"/>
          <w:u w:val="single"/>
        </w:rPr>
      </w:pPr>
      <w:r>
        <w:rPr>
          <w:rFonts w:eastAsia="楷体_GB2312" w:cs="Times New Roman"/>
          <w:color w:val="000000"/>
          <w:sz w:val="36"/>
          <w:szCs w:val="36"/>
          <w:u w:val="single"/>
        </w:rPr>
      </w:r>
      <w:r>
        <mc:AlternateContent>
          <mc:Choice Requires="wps">
            <w:drawing>
              <wp:anchor behindDoc="0" distT="0" distB="0" distL="114935" distR="114935" simplePos="0" locked="0" layoutInCell="1" allowOverlap="1" relativeHeight="4">
                <wp:simplePos x="0" y="0"/>
                <wp:positionH relativeFrom="column">
                  <wp:posOffset>1437005</wp:posOffset>
                </wp:positionH>
                <wp:positionV relativeFrom="paragraph">
                  <wp:posOffset>97155</wp:posOffset>
                </wp:positionV>
                <wp:extent cx="2456815" cy="818515"/>
                <wp:effectExtent l="0" t="0" r="0" b="0"/>
                <wp:wrapNone/>
                <wp:docPr id="3" name="Frame2"/>
                <a:graphic xmlns:a="http://schemas.openxmlformats.org/drawingml/2006/main">
                  <a:graphicData uri="http://schemas.microsoft.com/office/word/2010/wordprocessingShape">
                    <wps:wsp>
                      <wps:cNvSpPr txBox="1"/>
                      <wps:spPr>
                        <a:xfrm>
                          <a:off x="0" y="0"/>
                          <a:ext cx="2456815" cy="818515"/>
                        </a:xfrm>
                        <a:prstGeom prst="rect"/>
                        <a:solidFill>
                          <a:srgbClr val="FFFFFF"/>
                        </a:solidFill>
                      </wps:spPr>
                      <wps:txbx>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wps:txbx>
                      <wps:bodyPr anchor="t" lIns="92075" tIns="46355" rIns="92075" bIns="46355">
                        <a:noAutofit/>
                      </wps:bodyPr>
                    </wps:wsp>
                  </a:graphicData>
                </a:graphic>
              </wp:anchor>
            </w:drawing>
          </mc:Choice>
          <mc:Fallback>
            <w:pict>
              <v:rect fillcolor="#FFFFFF" style="position:absolute;rotation:-0;width:193.45pt;height:64.45pt;mso-wrap-distance-left:9.05pt;mso-wrap-distance-right:9.05pt;mso-wrap-distance-top:0pt;mso-wrap-distance-bottom:0pt;margin-top:7.65pt;mso-position-vertical-relative:text;margin-left:113.15pt;mso-position-horizontal-relative:text">
                <v:textbox inset="0.100694444444444in,0.0506944444444444in,0.100694444444444in,0.0506944444444444in">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v:textbox>
                <w10:wrap type="none"/>
              </v:rect>
            </w:pict>
          </mc:Fallback>
        </mc:AlternateConten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Pr>
    </w:p>
    <w:p>
      <w:pPr>
        <w:pStyle w:val="Normal"/>
        <w:spacing w:lineRule="exact" w:line="320"/>
        <w:jc w:val="center"/>
        <w:rPr>
          <w:rFonts w:ascii="Times New Roman" w:hAnsi="Times New Roman" w:eastAsia="楷体_GB2312" w:cs="Times New Roman"/>
          <w:color w:val="000000"/>
        </w:rPr>
      </w:pPr>
      <w:r>
        <w:rPr>
          <w:rFonts w:ascii="Times New Roman" w:hAnsi="Times New Roman" w:cs="Times New Roman" w:eastAsia="Times New Roman"/>
          <w:color w:val="000000"/>
        </w:rPr>
        <w:t>{监制}</w:t>
      </w:r>
      <w:r>
        <w:rPr>
          <w:rFonts w:ascii="方正楷体_GBK" w:hAnsi="方正楷体_GBK" w:cs="方正楷体_GBK" w:eastAsia="方正楷体_GBK"/>
          <w:color w:val="000000"/>
          <w:sz w:val="28"/>
          <w:szCs w:val="28"/>
        </w:rPr>
      </w:r>
    </w:p>
    <w:p>
      <w:pPr>
        <w:pStyle w:val="Normal"/>
        <w:rPr>
          <w:rFonts w:ascii="Times New Roman" w:hAnsi="Times New Roman" w:eastAsia="楷体_GB2312" w:cs="Times New Roman"/>
          <w:color w:val="000000"/>
        </w:rPr>
      </w:pPr>
      <w:r>
        <w:rPr>
          <w:rFonts w:eastAsia="楷体_GB2312" w:cs="Times New Roman"/>
          <w:color w:val="000000"/>
        </w:rPr>
      </w:r>
    </w:p>
    <w:p>
      <w:pPr>
        <w:pStyle w:val="Normal"/>
        <w:rPr>
          <w:rFonts w:ascii="Times New Roman" w:hAnsi="Times New Roman" w:cs="Times New Roman"/>
          <w:color w:val="000000"/>
        </w:rPr>
      </w:pPr>
      <w:r>
        <w:rPr>
          <w:rFonts w:cs="Times New Roman"/>
          <w:color w:val="000000"/>
        </w:rPr>
      </w:r>
    </w:p>
    <w:p>
      <w:pPr>
        <w:pStyle w:val="Normal"/>
        <w:tabs>
          <w:tab w:val="clear" w:pos="420"/>
          <w:tab w:val="left" w:pos="3463" w:leader="none"/>
        </w:tabs>
        <w:jc w:val="start"/>
        <w:rPr>
          <w:rFonts w:ascii="Times New Roman" w:hAnsi="Times New Roman" w:cs="Times New Roman"/>
          <w:color w:val="000000"/>
        </w:rPr>
      </w:pPr>
      <w:r>
        <w:rPr>
          <w:rFonts w:cs="Times New Roman"/>
          <w:color w:val="000000"/>
        </w:rPr>
        <w:tab/>
      </w:r>
    </w:p>
    <w:p>
      <w:pPr>
        <w:sectPr>
          <w:type w:val="continuous"/>
          <w:pgSz w:w="11906" w:h="16838"/>
          <w:pgMar w:left="1800" w:right="1800" w:gutter="0" w:header="0" w:top="1440" w:footer="992" w:bottom="1440"/>
          <w:formProt w:val="false"/>
          <w:textDirection w:val="lrTb"/>
          <w:docGrid w:type="lines" w:linePitch="312" w:charSpace="0"/>
        </w:sectPr>
      </w:pPr>
    </w:p>
    <w:p>
      <w:pPr>
        <w:pStyle w:val="Normal"/>
        <w:spacing w:lineRule="atLeast" w:line="420"/>
        <w:jc w:val="center"/>
        <w:rPr>
          <w:rFonts w:ascii="方正黑体_GBK" w:hAnsi="方正黑体_GBK" w:eastAsia="方正黑体_GBK" w:cs="方正黑体_GBK"/>
          <w:b/>
          <w:bCs/>
          <w:color w:val="000000"/>
          <w:sz w:val="28"/>
          <w:szCs w:val="28"/>
          <w:lang w:val="zh-CN"/>
        </w:rPr>
      </w:pPr>
      <w:r>
        <mc:AlternateContent>
          <mc:Choice Requires="wps">
            <w:drawing>
              <wp:anchor behindDoc="0" distT="0" distB="0" distL="114935" distR="114935" simplePos="0" locked="0" layoutInCell="1" allowOverlap="1" relativeHeight="8">
                <wp:simplePos x="0" y="0"/>
                <wp:positionH relativeFrom="column">
                  <wp:posOffset>5788025</wp:posOffset>
                </wp:positionH>
                <wp:positionV relativeFrom="paragraph">
                  <wp:posOffset>-902970</wp:posOffset>
                </wp:positionV>
                <wp:extent cx="635" cy="10904220"/>
                <wp:effectExtent l="5080" t="635" r="5080" b="635"/>
                <wp:wrapNone/>
                <wp:docPr id="5" name="直线 8"/>
                <a:graphic xmlns:a="http://schemas.openxmlformats.org/drawingml/2006/main">
                  <a:graphicData uri="http://schemas.microsoft.com/office/word/2010/wordprocessingShape">
                    <wps:wsp>
                      <wps:cNvSpPr/>
                      <wps:spPr>
                        <a:xfrm>
                          <a:off x="0" y="0"/>
                          <a:ext cx="720" cy="1090440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5.75pt,-71.1pt" to="455.75pt,787.45pt" ID="直线 8" stroked="t" o:allowincell="f" style="position:absolute">
                <v:stroke color="black" weight="9360" dashstyle="dash" joinstyle="miter" endcap="flat"/>
                <v:fill o:detectmouseclick="t" on="false"/>
                <w10:wrap type="none"/>
              </v:line>
            </w:pict>
          </mc:Fallback>
        </mc:AlternateContent>
      </w:r>
      <w:r>
        <w:rPr>
          <w:rFonts w:ascii="方正黑体_GBK" w:hAnsi="方正黑体_GBK" w:cs="方正黑体_GBK" w:eastAsia="方正黑体_GBK"/>
          <w:b/>
          <w:bCs/>
          <w:color w:val="000000"/>
          <w:sz w:val="28"/>
          <w:szCs w:val="28"/>
          <w:lang w:val="zh-CN"/>
        </w:rPr>
        <w:t>注意事项</w:t>
      </w:r>
    </w:p>
    <w:p>
      <w:pPr>
        <w:pStyle w:val="Normal"/>
        <w:spacing w:lineRule="atLeast" w:line="420"/>
        <w:rPr>
          <w:rFonts w:ascii="宋体" w:hAnsi="宋体" w:eastAsia="宋体" w:cs="宋体"/>
          <w:b/>
          <w:bCs/>
          <w:color w:val="000000"/>
          <w:sz w:val="22"/>
          <w:szCs w:val="22"/>
          <w:lang w:val="zh-CN"/>
        </w:rPr>
      </w:pPr>
      <w:r>
        <w:rPr>
          <w:rFonts w:ascii="宋体" w:hAnsi="宋体" w:cs="宋体" w:eastAsia="宋体"/>
          <w:b/>
          <w:bCs/>
          <w:color w:val="000000"/>
          <w:sz w:val="22"/>
          <w:szCs w:val="22"/>
          <w:lang w:val="zh-CN"/>
        </w:rPr>
        <w:t>（请甲方即委托方在签订本合同前务必认真阅读以下注意事项）</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一、本合同</w:t>
      </w:r>
      <w:del w:id="17" w:author="吴梦婷" w:date="2020-11-30T11:02:00Z">
        <w:r>
          <w:rPr>
            <w:rFonts w:ascii="宋体" w:hAnsi="宋体" w:cs="宋体" w:eastAsia="宋体"/>
            <w:color w:val="000000"/>
            <w:sz w:val="22"/>
            <w:szCs w:val="22"/>
          </w:rPr>
          <w:delText>范本</w:delText>
        </w:r>
      </w:del>
      <w:r>
        <w:rPr>
          <w:rFonts w:ascii="宋体" w:hAnsi="宋体" w:cs="宋体" w:eastAsia="宋体"/>
          <w:color w:val="000000"/>
          <w:sz w:val="22"/>
          <w:szCs w:val="22"/>
        </w:rPr>
        <w:t>所称民办殡仪服务机构，是指</w:t>
      </w:r>
      <w:r>
        <w:rPr>
          <w:rFonts w:ascii="宋体" w:hAnsi="宋体" w:cs="宋体" w:eastAsia="宋体"/>
          <w:b/>
          <w:bCs/>
          <w:color w:val="000000"/>
          <w:sz w:val="22"/>
          <w:szCs w:val="22"/>
        </w:rPr>
        <w:t>非国有</w:t>
      </w:r>
      <w:r>
        <w:rPr>
          <w:rFonts w:ascii="宋体" w:hAnsi="宋体" w:cs="宋体" w:eastAsia="宋体"/>
          <w:color w:val="000000"/>
          <w:sz w:val="22"/>
          <w:szCs w:val="22"/>
        </w:rPr>
        <w:t>企业事业单位、社会组织和其他社会力量以及公民个人开办的，从事殡仪商品销售、协助办理殡仪业务、殡仪策划服务的机构。</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二、本合同</w:t>
      </w:r>
      <w:del w:id="18" w:author="吴梦婷" w:date="2020-11-30T11:02:00Z">
        <w:r>
          <w:rPr>
            <w:rFonts w:ascii="宋体" w:hAnsi="宋体" w:cs="宋体" w:eastAsia="宋体"/>
            <w:color w:val="000000"/>
            <w:sz w:val="22"/>
            <w:szCs w:val="22"/>
          </w:rPr>
          <w:delText>范本</w:delText>
        </w:r>
      </w:del>
      <w:r>
        <w:rPr>
          <w:rFonts w:ascii="宋体" w:hAnsi="宋体" w:cs="宋体" w:eastAsia="宋体"/>
          <w:color w:val="000000"/>
          <w:sz w:val="22"/>
          <w:szCs w:val="22"/>
        </w:rPr>
        <w:t>适用于民办殡仪服务机构经营范围内所提供殡仪相关服务的合同订立，包括居家灵堂布置、客车租赁、殡仪策划、丧葬用品销售以及协助办理身后事有关手续等相关业务。</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三、民办殡仪服务机构经营范围以外的殡仪服务，如遗体接运、存放、火化或骨灰安葬等，需由遗属按规定与</w:t>
      </w:r>
      <w:r>
        <w:rPr>
          <w:rFonts w:ascii="宋体" w:hAnsi="宋体" w:cs="宋体" w:eastAsia="宋体"/>
          <w:b/>
          <w:bCs/>
          <w:color w:val="000000"/>
          <w:sz w:val="22"/>
          <w:szCs w:val="22"/>
        </w:rPr>
        <w:t>民政部门</w:t>
      </w:r>
      <w:r>
        <w:rPr>
          <w:rFonts w:ascii="宋体" w:hAnsi="宋体" w:cs="宋体" w:eastAsia="宋体"/>
          <w:color w:val="000000"/>
          <w:sz w:val="22"/>
          <w:szCs w:val="22"/>
        </w:rPr>
        <w:t>殡仪馆或者公墓另行签订合同，办理有关手续。</w:t>
      </w:r>
    </w:p>
    <w:p>
      <w:pPr>
        <w:pStyle w:val="Normal"/>
        <w:spacing w:lineRule="atLeast" w:line="420"/>
        <w:ind w:firstLine="560" w:end="0"/>
        <w:rPr>
          <w:rFonts w:ascii="宋体" w:hAnsi="宋体" w:eastAsia="宋体" w:cs="宋体"/>
          <w:b/>
          <w:bCs/>
          <w:color w:val="000000"/>
          <w:sz w:val="22"/>
          <w:szCs w:val="22"/>
        </w:rPr>
      </w:pPr>
      <w:r>
        <w:rPr>
          <w:rFonts w:ascii="宋体" w:hAnsi="宋体" w:cs="宋体" w:eastAsia="宋体"/>
          <w:b/>
          <w:bCs/>
          <w:color w:val="000000"/>
          <w:sz w:val="22"/>
          <w:szCs w:val="22"/>
        </w:rPr>
        <w:t>四、禁止在殡仪馆燃烧元宝、蜡烛、纸制品或抛撒冥币，搞封建迷信活动。严禁民政部门殡仪馆和民办殡仪服务机构的工作人员收受“红包”。</w:t>
      </w:r>
      <w:r>
        <mc:AlternateContent>
          <mc:Choice Requires="wps">
            <w:drawing>
              <wp:anchor behindDoc="0" distT="0" distB="0" distL="114935" distR="114935" simplePos="0" locked="0" layoutInCell="1" allowOverlap="1" relativeHeight="15">
                <wp:simplePos x="0" y="0"/>
                <wp:positionH relativeFrom="column">
                  <wp:posOffset>5880735</wp:posOffset>
                </wp:positionH>
                <wp:positionV relativeFrom="paragraph">
                  <wp:posOffset>69215</wp:posOffset>
                </wp:positionV>
                <wp:extent cx="539115" cy="3996055"/>
                <wp:effectExtent l="0" t="0" r="0" b="0"/>
                <wp:wrapNone/>
                <wp:docPr id="6" name="Frame3"/>
                <a:graphic xmlns:a="http://schemas.openxmlformats.org/drawingml/2006/main">
                  <a:graphicData uri="http://schemas.microsoft.com/office/word/2010/wordprocessingShape">
                    <wps:wsp>
                      <wps:cNvSpPr txBox="1"/>
                      <wps:spPr>
                        <a:xfrm>
                          <a:off x="0" y="0"/>
                          <a:ext cx="539115" cy="399605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2.45pt;height:314.65pt;mso-wrap-distance-left:9.05pt;mso-wrap-distance-right:9.05pt;mso-wrap-distance-top:0pt;mso-wrap-distance-bottom:0pt;margin-top:5.45pt;mso-position-vertical-relative:text;margin-left:463.0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before="156" w:after="0"/>
        <w:ind w:firstLine="562" w:end="0"/>
        <w:rPr>
          <w:rFonts w:ascii="宋体" w:hAnsi="宋体" w:eastAsia="宋体" w:cs="宋体"/>
          <w:b/>
          <w:bCs/>
          <w:color w:val="000000"/>
          <w:sz w:val="22"/>
          <w:szCs w:val="22"/>
        </w:rPr>
      </w:pPr>
      <w:r>
        <w:rPr>
          <w:rFonts w:ascii="宋体" w:hAnsi="宋体" w:cs="宋体" w:eastAsia="宋体"/>
          <w:b/>
          <w:bCs/>
          <w:color w:val="000000"/>
          <w:sz w:val="22"/>
          <w:szCs w:val="22"/>
        </w:rPr>
        <w:t>五、办理“身后事”，请下载并登陆“穗好办”，点击特色专区“身后事一站式”办理，或用“穗好办”扫描“身后事一站式”联办二维码办理。</w:t>
      </w:r>
    </w:p>
    <w:p>
      <w:pPr>
        <w:pStyle w:val="Style18"/>
        <w:widowControl/>
        <w:spacing w:lineRule="atLeast" w:line="420" w:before="0" w:after="0"/>
        <w:rPr>
          <w:rFonts w:ascii="宋体" w:hAnsi="宋体" w:eastAsia="宋体" w:cs="宋体"/>
          <w:color w:val="000000"/>
          <w:kern w:val="2"/>
          <w:sz w:val="22"/>
          <w:szCs w:val="22"/>
        </w:rPr>
      </w:pPr>
      <w:r>
        <w:drawing>
          <wp:anchor behindDoc="1" distT="0" distB="0" distL="114935" distR="114935" simplePos="0" locked="0" layoutInCell="0" allowOverlap="1" relativeHeight="3">
            <wp:simplePos x="0" y="0"/>
            <wp:positionH relativeFrom="column">
              <wp:posOffset>3528060</wp:posOffset>
            </wp:positionH>
            <wp:positionV relativeFrom="paragraph">
              <wp:posOffset>109220</wp:posOffset>
            </wp:positionV>
            <wp:extent cx="1096645" cy="1096645"/>
            <wp:effectExtent l="0" t="0" r="0" b="0"/>
            <wp:wrapTight wrapText="bothSides">
              <wp:wrapPolygon edited="0">
                <wp:start x="21589" y="0"/>
                <wp:lineTo x="-2" y="0"/>
                <wp:lineTo x="-2" y="21597"/>
                <wp:lineTo x="21589" y="21600"/>
                <wp:lineTo x="4" y="21600"/>
                <wp:lineTo x="21600" y="21597"/>
                <wp:lineTo x="21600" y="0"/>
                <wp:lineTo x="4" y="0"/>
                <wp:lineTo x="21589" y="0"/>
              </wp:wrapPolygon>
            </wp:wrapTight>
            <wp:docPr id="7"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title=""/>
                    <pic:cNvPicPr>
                      <a:picLocks noChangeAspect="1" noChangeArrowheads="1"/>
                    </pic:cNvPicPr>
                  </pic:nvPicPr>
                  <pic:blipFill>
                    <a:blip r:embed="rId3"/>
                    <a:srcRect l="-15" t="-15" r="-15" b="-15"/>
                    <a:stretch>
                      <a:fillRect/>
                    </a:stretch>
                  </pic:blipFill>
                  <pic:spPr bwMode="auto">
                    <a:xfrm>
                      <a:off x="0" y="0"/>
                      <a:ext cx="1096645" cy="1096645"/>
                    </a:xfrm>
                    <a:prstGeom prst="rect">
                      <a:avLst/>
                    </a:prstGeom>
                    <a:noFill/>
                  </pic:spPr>
                </pic:pic>
              </a:graphicData>
            </a:graphic>
          </wp:anchor>
        </w:drawing>
        <w:drawing>
          <wp:anchor behindDoc="0" distT="0" distB="0" distL="114935" distR="114935" simplePos="0" locked="0" layoutInCell="1" allowOverlap="1" relativeHeight="5">
            <wp:simplePos x="0" y="0"/>
            <wp:positionH relativeFrom="column">
              <wp:posOffset>571500</wp:posOffset>
            </wp:positionH>
            <wp:positionV relativeFrom="paragraph">
              <wp:posOffset>72390</wp:posOffset>
            </wp:positionV>
            <wp:extent cx="1199515" cy="1199515"/>
            <wp:effectExtent l="0" t="0" r="0" b="0"/>
            <wp:wrapNone/>
            <wp:docPr id="8" name="图片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title=""/>
                    <pic:cNvPicPr>
                      <a:picLocks noChangeAspect="1" noChangeArrowheads="1"/>
                    </pic:cNvPicPr>
                  </pic:nvPicPr>
                  <pic:blipFill>
                    <a:blip r:embed="rId4"/>
                    <a:srcRect l="-12" t="-12" r="-12" b="-12"/>
                    <a:stretch>
                      <a:fillRect/>
                    </a:stretch>
                  </pic:blipFill>
                  <pic:spPr bwMode="auto">
                    <a:xfrm>
                      <a:off x="0" y="0"/>
                      <a:ext cx="1199515" cy="1199515"/>
                    </a:xfrm>
                    <a:prstGeom prst="rect">
                      <a:avLst/>
                    </a:prstGeom>
                    <a:noFill/>
                  </pic:spPr>
                </pic:pic>
              </a:graphicData>
            </a:graphic>
          </wp:anchor>
        </w:drawing>
      </w:r>
      <w:r>
        <w:rPr>
          <w:rFonts w:ascii="宋体" w:hAnsi="宋体" w:cs="宋体" w:eastAsia="宋体"/>
          <w:color w:val="000000"/>
          <w:kern w:val="2"/>
          <w:sz w:val="22"/>
          <w:szCs w:val="22"/>
        </w:rPr>
        <w:t xml:space="preserve"> </w:t>
      </w:r>
    </w:p>
    <w:p>
      <w:pPr>
        <w:pStyle w:val="Style18"/>
        <w:widowControl/>
        <w:spacing w:lineRule="atLeast" w:line="420" w:before="0" w:after="0"/>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jc w:val="center"/>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rPr>
          <w:rFonts w:ascii="宋体" w:hAnsi="宋体" w:eastAsia="宋体" w:cs="宋体"/>
          <w:color w:val="000000"/>
          <w:kern w:val="2"/>
          <w:sz w:val="22"/>
          <w:szCs w:val="22"/>
        </w:rPr>
      </w:pPr>
      <w:r>
        <w:rPr>
          <w:rFonts w:ascii="宋体" w:hAnsi="宋体" w:cs="宋体" w:eastAsia="宋体"/>
          <w:color w:val="000000"/>
          <w:kern w:val="2"/>
          <w:sz w:val="22"/>
          <w:szCs w:val="22"/>
        </w:rPr>
        <w:t xml:space="preserve">    </w:t>
      </w:r>
    </w:p>
    <w:p>
      <w:pPr>
        <w:pStyle w:val="Style18"/>
        <w:widowControl/>
        <w:spacing w:lineRule="atLeast" w:line="420" w:before="0" w:after="0"/>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ind w:firstLine="602" w:end="0"/>
        <w:rPr>
          <w:rFonts w:ascii="宋体" w:hAnsi="宋体" w:eastAsia="宋体" w:cs="宋体"/>
          <w:color w:val="000000"/>
          <w:kern w:val="2"/>
          <w:sz w:val="22"/>
          <w:szCs w:val="22"/>
        </w:rPr>
      </w:pPr>
      <w:r>
        <w:rPr>
          <w:rFonts w:ascii="宋体" w:hAnsi="宋体" w:cs="宋体" w:eastAsia="宋体"/>
          <w:b/>
          <w:bCs/>
          <w:color w:val="000000"/>
          <w:kern w:val="2"/>
          <w:sz w:val="22"/>
          <w:szCs w:val="22"/>
        </w:rPr>
        <w:t>{“穗好办”</w:t>
      </w:r>
      <w:r>
        <w:rPr>
          <w:rFonts w:eastAsia="宋体" w:cs="宋体" w:ascii="宋体" w:hAnsi="宋体"/>
          <w:b/>
          <w:bCs/>
          <w:color w:val="000000"/>
          <w:kern w:val="2"/>
          <w:sz w:val="22"/>
          <w:szCs w:val="22"/>
        </w:rPr>
        <w:t>APP</w:t>
      </w:r>
      <w:r>
        <w:rPr>
          <w:rFonts w:ascii="宋体" w:hAnsi="宋体" w:cs="宋体" w:eastAsia="宋体"/>
          <w:b/>
          <w:bCs/>
          <w:color w:val="000000"/>
          <w:kern w:val="2"/>
          <w:sz w:val="22"/>
          <w:szCs w:val="22"/>
        </w:rPr>
        <w:t>}        {“身后事一站式”联办二维码}</w:t>
      </w:r>
    </w:p>
    <w:p>
      <w:pPr>
        <w:pStyle w:val="Style18"/>
        <w:widowControl/>
        <w:spacing w:lineRule="atLeast" w:line="420" w:before="0" w:after="0"/>
        <w:ind w:firstLine="560" w:end="0"/>
        <w:jc w:val="both"/>
        <w:rPr>
          <w:rFonts w:ascii="宋体" w:hAnsi="宋体" w:eastAsia="宋体" w:cs="宋体"/>
          <w:bCs/>
          <w:color w:val="000000"/>
          <w:kern w:val="2"/>
          <w:sz w:val="22"/>
          <w:szCs w:val="22"/>
        </w:rPr>
      </w:pPr>
      <w:r>
        <w:rPr>
          <w:rFonts w:ascii="宋体" w:hAnsi="宋体" w:cs="宋体" w:eastAsia="宋体"/>
          <w:bCs/>
          <w:color w:val="000000"/>
          <w:kern w:val="2"/>
          <w:sz w:val="22"/>
          <w:szCs w:val="22"/>
        </w:rPr>
        <w:t>六、广州市已全面实施城乡居民</w:t>
      </w:r>
      <w:r>
        <w:rPr>
          <w:rFonts w:ascii="宋体" w:hAnsi="宋体" w:cs="宋体" w:eastAsia="宋体"/>
          <w:b/>
          <w:color w:val="000000"/>
          <w:kern w:val="2"/>
          <w:sz w:val="22"/>
          <w:szCs w:val="22"/>
        </w:rPr>
        <w:t>殡葬基本服务费用免费</w:t>
      </w:r>
      <w:r>
        <w:rPr>
          <w:rFonts w:ascii="宋体" w:hAnsi="宋体" w:cs="宋体" w:eastAsia="宋体"/>
          <w:bCs/>
          <w:color w:val="000000"/>
          <w:kern w:val="2"/>
          <w:sz w:val="22"/>
          <w:szCs w:val="22"/>
        </w:rPr>
        <w:t>政策，凡</w:t>
      </w:r>
      <w:r>
        <w:rPr>
          <w:rFonts w:ascii="宋体" w:hAnsi="宋体" w:cs="宋体" w:eastAsia="宋体"/>
          <w:iCs/>
          <w:color w:val="000000"/>
          <w:kern w:val="2"/>
          <w:sz w:val="22"/>
          <w:szCs w:val="22"/>
        </w:rPr>
        <w:t>在广州市死亡</w:t>
      </w:r>
      <w:ins w:id="19" w:author="谢德莲" w:date="2020-12-03T10:05:00Z">
        <w:r>
          <w:rPr>
            <w:rFonts w:ascii="宋体" w:hAnsi="宋体" w:cs="宋体" w:eastAsia="宋体"/>
            <w:iCs/>
            <w:color w:val="000000"/>
            <w:kern w:val="2"/>
            <w:sz w:val="22"/>
            <w:szCs w:val="22"/>
            <w:lang w:eastAsia="zh-CN"/>
          </w:rPr>
          <w:t>后</w:t>
        </w:r>
      </w:ins>
      <w:r>
        <w:rPr>
          <w:rFonts w:ascii="宋体" w:hAnsi="宋体" w:cs="宋体" w:eastAsia="宋体"/>
          <w:iCs/>
          <w:color w:val="000000"/>
          <w:kern w:val="2"/>
          <w:sz w:val="22"/>
          <w:szCs w:val="22"/>
        </w:rPr>
        <w:t>火化</w:t>
      </w:r>
      <w:ins w:id="20" w:author="谢德莲" w:date="2020-12-03T10:05:00Z">
        <w:r>
          <w:rPr>
            <w:rFonts w:ascii="宋体" w:hAnsi="宋体" w:cs="宋体" w:eastAsia="宋体"/>
            <w:iCs/>
            <w:color w:val="000000"/>
            <w:kern w:val="2"/>
            <w:sz w:val="22"/>
            <w:szCs w:val="22"/>
            <w:lang w:eastAsia="zh-CN"/>
          </w:rPr>
          <w:t>的</w:t>
        </w:r>
      </w:ins>
      <w:r>
        <w:rPr>
          <w:rFonts w:ascii="宋体" w:hAnsi="宋体" w:cs="宋体" w:eastAsia="宋体"/>
          <w:iCs/>
          <w:color w:val="000000"/>
          <w:kern w:val="2"/>
          <w:sz w:val="22"/>
          <w:szCs w:val="22"/>
        </w:rPr>
        <w:t>，</w:t>
      </w:r>
      <w:ins w:id="21" w:author="谢德莲" w:date="2020-12-03T10:05:00Z">
        <w:r>
          <w:rPr>
            <w:rFonts w:ascii="宋体" w:hAnsi="宋体" w:cs="宋体" w:eastAsia="宋体"/>
            <w:iCs/>
            <w:color w:val="000000"/>
            <w:kern w:val="2"/>
            <w:sz w:val="22"/>
            <w:szCs w:val="22"/>
            <w:lang w:eastAsia="zh-CN"/>
          </w:rPr>
          <w:t>亲属</w:t>
        </w:r>
      </w:ins>
      <w:r>
        <w:rPr>
          <w:rFonts w:ascii="宋体" w:hAnsi="宋体" w:cs="宋体" w:eastAsia="宋体"/>
          <w:iCs/>
          <w:color w:val="000000"/>
          <w:kern w:val="2"/>
          <w:sz w:val="22"/>
          <w:szCs w:val="22"/>
        </w:rPr>
        <w:t>均可</w:t>
      </w:r>
      <w:r>
        <w:rPr>
          <w:rFonts w:ascii="宋体" w:hAnsi="宋体" w:cs="宋体" w:eastAsia="宋体"/>
          <w:b/>
          <w:bCs/>
          <w:iCs/>
          <w:color w:val="000000"/>
          <w:kern w:val="2"/>
          <w:sz w:val="22"/>
          <w:szCs w:val="22"/>
        </w:rPr>
        <w:t>申请免费</w:t>
      </w:r>
      <w:del w:id="22" w:author="杨贺春" w:date="2020-11-25T12:02:00Z">
        <w:r>
          <w:rPr>
            <w:rFonts w:ascii="宋体" w:hAnsi="宋体" w:cs="宋体" w:eastAsia="宋体"/>
            <w:b/>
            <w:bCs/>
            <w:iCs/>
            <w:color w:val="000000"/>
            <w:kern w:val="2"/>
            <w:sz w:val="22"/>
            <w:szCs w:val="22"/>
          </w:rPr>
          <w:delText>享受</w:delText>
        </w:r>
      </w:del>
      <w:r>
        <w:rPr>
          <w:rFonts w:ascii="宋体" w:hAnsi="宋体" w:cs="宋体" w:eastAsia="宋体"/>
          <w:color w:val="000000"/>
          <w:kern w:val="2"/>
          <w:sz w:val="22"/>
          <w:szCs w:val="22"/>
        </w:rPr>
        <w:t>遗体接运（普通殡葬专用车）、遗体消毒、冷藏防腐（不超过</w:t>
      </w:r>
      <w:r>
        <w:rPr>
          <w:rFonts w:eastAsia="宋体" w:cs="宋体" w:ascii="宋体" w:hAnsi="宋体"/>
          <w:color w:val="000000"/>
          <w:kern w:val="2"/>
          <w:sz w:val="22"/>
          <w:szCs w:val="22"/>
        </w:rPr>
        <w:t>3</w:t>
      </w:r>
      <w:r>
        <w:rPr>
          <w:rFonts w:ascii="宋体" w:hAnsi="宋体" w:cs="宋体" w:eastAsia="宋体"/>
          <w:color w:val="000000"/>
          <w:kern w:val="2"/>
          <w:sz w:val="22"/>
          <w:szCs w:val="22"/>
        </w:rPr>
        <w:t>天）、遗体告别厅租用（费用不超</w:t>
      </w:r>
      <w:r>
        <w:rPr>
          <w:rFonts w:eastAsia="宋体" w:cs="宋体" w:ascii="宋体" w:hAnsi="宋体"/>
          <w:color w:val="000000"/>
          <w:kern w:val="2"/>
          <w:sz w:val="22"/>
          <w:szCs w:val="22"/>
        </w:rPr>
        <w:t>400</w:t>
      </w:r>
      <w:r>
        <w:rPr>
          <w:rFonts w:ascii="宋体" w:hAnsi="宋体" w:cs="宋体" w:eastAsia="宋体"/>
          <w:color w:val="000000"/>
          <w:kern w:val="2"/>
          <w:sz w:val="22"/>
          <w:szCs w:val="22"/>
        </w:rPr>
        <w:t>元）、遗体火化（普通火化炉）、普通骨灰盅、骨灰撒海共</w:t>
      </w:r>
      <w:r>
        <w:rPr>
          <w:rFonts w:eastAsia="宋体" w:cs="宋体" w:ascii="宋体" w:hAnsi="宋体"/>
          <w:iCs/>
          <w:color w:val="000000"/>
          <w:kern w:val="2"/>
          <w:sz w:val="22"/>
          <w:szCs w:val="22"/>
        </w:rPr>
        <w:t>7</w:t>
      </w:r>
      <w:r>
        <w:rPr>
          <w:rFonts w:ascii="宋体" w:hAnsi="宋体" w:cs="宋体" w:eastAsia="宋体"/>
          <w:iCs/>
          <w:color w:val="000000"/>
          <w:kern w:val="2"/>
          <w:sz w:val="22"/>
          <w:szCs w:val="22"/>
        </w:rPr>
        <w:t>项殡葬基本服务。广州户籍</w:t>
      </w:r>
      <w:r>
        <w:rPr>
          <w:rFonts w:ascii="宋体" w:hAnsi="宋体" w:cs="宋体" w:eastAsia="宋体"/>
          <w:color w:val="000000"/>
          <w:kern w:val="2"/>
          <w:sz w:val="22"/>
          <w:szCs w:val="22"/>
        </w:rPr>
        <w:t>还可申请免费骨灰寄存（从死亡之日起不超过</w:t>
      </w:r>
      <w:r>
        <w:rPr>
          <w:rFonts w:eastAsia="宋体" w:cs="宋体" w:ascii="宋体" w:hAnsi="宋体"/>
          <w:color w:val="000000"/>
          <w:kern w:val="2"/>
          <w:sz w:val="22"/>
          <w:szCs w:val="22"/>
        </w:rPr>
        <w:t>5</w:t>
      </w:r>
      <w:r>
        <w:rPr>
          <w:rFonts w:ascii="宋体" w:hAnsi="宋体" w:cs="宋体" w:eastAsia="宋体"/>
          <w:color w:val="000000"/>
          <w:kern w:val="2"/>
          <w:sz w:val="22"/>
          <w:szCs w:val="22"/>
        </w:rPr>
        <w:t>年</w:t>
      </w:r>
      <w:ins w:id="23" w:author="吴烽勇" w:date="2020-12-01T21:06:00Z">
        <w:r>
          <w:rPr>
            <w:rFonts w:ascii="宋体" w:hAnsi="宋体" w:cs="宋体" w:eastAsia="宋体"/>
            <w:b/>
            <w:bCs/>
            <w:color w:val="000000"/>
            <w:kern w:val="2"/>
            <w:sz w:val="22"/>
            <w:szCs w:val="22"/>
            <w:u w:val="none"/>
            <w:lang w:eastAsia="zh-CN"/>
          </w:rPr>
          <w:t>，超过</w:t>
        </w:r>
      </w:ins>
      <w:ins w:id="24" w:author="吴烽勇" w:date="2020-12-01T21:06:00Z">
        <w:r>
          <w:rPr>
            <w:rFonts w:eastAsia="宋体" w:cs="宋体" w:ascii="宋体" w:hAnsi="宋体"/>
            <w:b/>
            <w:bCs/>
            <w:color w:val="000000"/>
            <w:kern w:val="2"/>
            <w:sz w:val="22"/>
            <w:szCs w:val="22"/>
            <w:u w:val="none"/>
            <w:lang w:val="en-US" w:eastAsia="zh-CN"/>
          </w:rPr>
          <w:t>5</w:t>
        </w:r>
      </w:ins>
      <w:ins w:id="25" w:author="吴烽勇" w:date="2020-12-01T21:06:00Z">
        <w:r>
          <w:rPr>
            <w:rFonts w:ascii="宋体" w:hAnsi="宋体" w:cs="宋体" w:eastAsia="宋体"/>
            <w:b/>
            <w:bCs/>
            <w:color w:val="000000"/>
            <w:kern w:val="2"/>
            <w:sz w:val="22"/>
            <w:szCs w:val="22"/>
            <w:u w:val="none"/>
            <w:lang w:val="en-US" w:eastAsia="zh-CN"/>
          </w:rPr>
          <w:t>年后，</w:t>
        </w:r>
      </w:ins>
      <w:ins w:id="26" w:author="吴烽勇" w:date="2020-12-01T21:06:00Z">
        <w:r>
          <w:rPr>
            <w:rFonts w:ascii="宋体" w:hAnsi="宋体" w:cs="宋体" w:eastAsia="宋体"/>
            <w:b/>
            <w:bCs/>
            <w:color w:val="000000"/>
            <w:kern w:val="2"/>
            <w:sz w:val="22"/>
            <w:szCs w:val="22"/>
            <w:u w:val="none"/>
            <w:lang w:eastAsia="zh-CN"/>
          </w:rPr>
          <w:t>按</w:t>
        </w:r>
      </w:ins>
      <w:ins w:id="27" w:author="吴烽勇" w:date="2020-12-01T21:06:00Z">
        <w:r>
          <w:rPr>
            <w:rFonts w:eastAsia="宋体" w:cs="宋体" w:ascii="宋体" w:hAnsi="宋体"/>
            <w:b/>
            <w:bCs/>
            <w:color w:val="000000"/>
            <w:kern w:val="2"/>
            <w:sz w:val="22"/>
            <w:szCs w:val="22"/>
            <w:u w:val="none"/>
            <w:lang w:val="en-US" w:eastAsia="zh-CN"/>
          </w:rPr>
          <w:t>70</w:t>
        </w:r>
      </w:ins>
      <w:ins w:id="28" w:author="吴烽勇" w:date="2020-12-01T21:06:00Z">
        <w:r>
          <w:rPr>
            <w:rFonts w:ascii="宋体" w:hAnsi="宋体" w:cs="宋体" w:eastAsia="宋体"/>
            <w:b/>
            <w:bCs/>
            <w:color w:val="000000"/>
            <w:kern w:val="2"/>
            <w:sz w:val="22"/>
            <w:szCs w:val="22"/>
            <w:u w:val="none"/>
            <w:lang w:val="en-US" w:eastAsia="zh-CN"/>
          </w:rPr>
          <w:t>元</w:t>
        </w:r>
      </w:ins>
      <w:ins w:id="29" w:author="吴烽勇" w:date="2020-12-01T21:06:00Z">
        <w:r>
          <w:rPr>
            <w:rFonts w:eastAsia="宋体" w:cs="宋体" w:ascii="宋体" w:hAnsi="宋体"/>
            <w:b/>
            <w:bCs/>
            <w:color w:val="000000"/>
            <w:kern w:val="2"/>
            <w:sz w:val="22"/>
            <w:szCs w:val="22"/>
            <w:u w:val="none"/>
            <w:lang w:val="en-US" w:eastAsia="zh-CN"/>
          </w:rPr>
          <w:t>/</w:t>
        </w:r>
      </w:ins>
      <w:ins w:id="30" w:author="吴烽勇" w:date="2020-12-01T21:06:00Z">
        <w:r>
          <w:rPr>
            <w:rFonts w:ascii="宋体" w:hAnsi="宋体" w:cs="宋体" w:eastAsia="宋体"/>
            <w:b/>
            <w:bCs/>
            <w:color w:val="000000"/>
            <w:kern w:val="2"/>
            <w:sz w:val="22"/>
            <w:szCs w:val="22"/>
            <w:u w:val="none"/>
            <w:lang w:val="en-US" w:eastAsia="zh-CN"/>
          </w:rPr>
          <w:t>年收取</w:t>
        </w:r>
      </w:ins>
      <w:r>
        <w:rPr>
          <w:rFonts w:ascii="宋体" w:hAnsi="宋体" w:cs="宋体" w:eastAsia="宋体"/>
          <w:color w:val="000000"/>
          <w:kern w:val="2"/>
          <w:sz w:val="22"/>
          <w:szCs w:val="22"/>
        </w:rPr>
        <w:t>）。</w:t>
      </w:r>
      <w:r>
        <w:rPr>
          <w:rFonts w:ascii="宋体" w:hAnsi="宋体" w:cs="宋体" w:eastAsia="宋体"/>
          <w:iCs/>
          <w:color w:val="000000"/>
          <w:kern w:val="2"/>
          <w:sz w:val="22"/>
          <w:szCs w:val="22"/>
        </w:rPr>
        <w:t>广州市户籍困难群众</w:t>
      </w:r>
      <w:r>
        <w:rPr>
          <w:rFonts w:ascii="宋体" w:hAnsi="宋体" w:cs="宋体" w:eastAsia="宋体"/>
          <w:color w:val="000000"/>
          <w:kern w:val="2"/>
          <w:sz w:val="22"/>
          <w:szCs w:val="22"/>
        </w:rPr>
        <w:t>，</w:t>
      </w:r>
      <w:r>
        <w:rPr>
          <w:rFonts w:ascii="宋体" w:hAnsi="宋体" w:cs="宋体" w:eastAsia="宋体"/>
          <w:bCs/>
          <w:color w:val="000000"/>
          <w:kern w:val="2"/>
          <w:sz w:val="22"/>
          <w:szCs w:val="22"/>
        </w:rPr>
        <w:t>在户籍人员免费项目基础上增加普通纸棺</w:t>
      </w:r>
      <w:r>
        <w:rPr>
          <w:rFonts w:eastAsia="宋体" w:cs="宋体" w:ascii="宋体" w:hAnsi="宋体"/>
          <w:bCs/>
          <w:color w:val="000000"/>
          <w:kern w:val="2"/>
          <w:sz w:val="22"/>
          <w:szCs w:val="22"/>
        </w:rPr>
        <w:t>1</w:t>
      </w:r>
      <w:r>
        <w:rPr>
          <w:rFonts w:ascii="宋体" w:hAnsi="宋体" w:cs="宋体" w:eastAsia="宋体"/>
          <w:bCs/>
          <w:color w:val="000000"/>
          <w:kern w:val="2"/>
          <w:sz w:val="22"/>
          <w:szCs w:val="22"/>
        </w:rPr>
        <w:t>个、普通寿衣</w:t>
      </w:r>
      <w:r>
        <w:rPr>
          <w:rFonts w:eastAsia="宋体" w:cs="宋体" w:ascii="宋体" w:hAnsi="宋体"/>
          <w:bCs/>
          <w:color w:val="000000"/>
          <w:kern w:val="2"/>
          <w:sz w:val="22"/>
          <w:szCs w:val="22"/>
        </w:rPr>
        <w:t>1</w:t>
      </w:r>
      <w:r>
        <w:rPr>
          <w:rFonts w:ascii="宋体" w:hAnsi="宋体" w:cs="宋体" w:eastAsia="宋体"/>
          <w:bCs/>
          <w:color w:val="000000"/>
          <w:kern w:val="2"/>
          <w:sz w:val="22"/>
          <w:szCs w:val="22"/>
        </w:rPr>
        <w:t>套，遗体冷藏存放免费期限增至</w:t>
      </w:r>
      <w:r>
        <w:rPr>
          <w:rFonts w:eastAsia="宋体" w:cs="宋体" w:ascii="宋体" w:hAnsi="宋体"/>
          <w:bCs/>
          <w:color w:val="000000"/>
          <w:kern w:val="2"/>
          <w:sz w:val="22"/>
          <w:szCs w:val="22"/>
        </w:rPr>
        <w:t>4</w:t>
      </w:r>
      <w:r>
        <w:rPr>
          <w:rFonts w:ascii="宋体" w:hAnsi="宋体" w:cs="宋体" w:eastAsia="宋体"/>
          <w:bCs/>
          <w:color w:val="000000"/>
          <w:kern w:val="2"/>
          <w:sz w:val="22"/>
          <w:szCs w:val="22"/>
        </w:rPr>
        <w:t>天，骨灰寄存免费期限增至</w:t>
      </w:r>
      <w:r>
        <w:rPr>
          <w:rFonts w:eastAsia="宋体" w:cs="宋体" w:ascii="宋体" w:hAnsi="宋体"/>
          <w:bCs/>
          <w:color w:val="000000"/>
          <w:kern w:val="2"/>
          <w:sz w:val="22"/>
          <w:szCs w:val="22"/>
        </w:rPr>
        <w:t>10</w:t>
      </w:r>
      <w:r>
        <w:rPr>
          <w:rFonts w:ascii="宋体" w:hAnsi="宋体" w:cs="宋体" w:eastAsia="宋体"/>
          <w:bCs/>
          <w:color w:val="000000"/>
          <w:kern w:val="2"/>
          <w:sz w:val="22"/>
          <w:szCs w:val="22"/>
        </w:rPr>
        <w:t>年。</w:t>
      </w:r>
    </w:p>
    <w:p>
      <w:pPr>
        <w:pStyle w:val="Style18"/>
        <w:widowControl/>
        <w:spacing w:lineRule="atLeast" w:line="420" w:before="0" w:after="0"/>
        <w:ind w:firstLine="666" w:end="0"/>
        <w:jc w:val="both"/>
        <w:rPr>
          <w:rFonts w:ascii="宋体" w:hAnsi="宋体" w:eastAsia="宋体" w:cs="宋体"/>
          <w:bCs/>
          <w:iCs/>
          <w:color w:val="000000"/>
          <w:kern w:val="2"/>
          <w:sz w:val="22"/>
          <w:szCs w:val="22"/>
        </w:rPr>
      </w:pPr>
      <w:r>
        <w:rPr>
          <w:rFonts w:ascii="宋体" w:hAnsi="宋体" w:cs="宋体" w:eastAsia="宋体"/>
          <w:bCs/>
          <w:color w:val="000000"/>
          <w:kern w:val="2"/>
          <w:sz w:val="22"/>
          <w:szCs w:val="22"/>
        </w:rPr>
        <w:t>七、订立合同前，请查阅民办殡仪服务机构营业执照等相关资质资料，逐一问清服务项目、具体实施方式、服务流程及收费明细，谨防上当受骗。有关政府</w:t>
      </w:r>
      <w:r>
        <w:rPr>
          <w:rFonts w:ascii="宋体" w:hAnsi="宋体" w:cs="宋体" w:eastAsia="宋体"/>
          <w:bCs/>
          <w:iCs/>
          <w:color w:val="000000"/>
          <w:kern w:val="2"/>
          <w:sz w:val="22"/>
          <w:szCs w:val="22"/>
        </w:rPr>
        <w:t>免费范围、免费额度、办理程序及在接受服务过程中发现违法违规行为等问题，可向广州</w:t>
      </w:r>
      <w:r>
        <w:rPr>
          <w:rFonts w:eastAsia="宋体" w:cs="宋体" w:ascii="宋体" w:hAnsi="宋体"/>
          <w:bCs/>
          <w:iCs/>
          <w:color w:val="000000"/>
          <w:kern w:val="2"/>
          <w:sz w:val="22"/>
          <w:szCs w:val="22"/>
        </w:rPr>
        <w:t>12345</w:t>
      </w:r>
      <w:r>
        <w:rPr>
          <w:rFonts w:ascii="宋体" w:hAnsi="宋体" w:cs="宋体" w:eastAsia="宋体"/>
          <w:bCs/>
          <w:iCs/>
          <w:color w:val="000000"/>
          <w:kern w:val="2"/>
          <w:sz w:val="22"/>
          <w:szCs w:val="22"/>
        </w:rPr>
        <w:t>政府服务热线、广州市殡葬管理处</w:t>
      </w:r>
      <w:r>
        <w:rPr>
          <w:rFonts w:eastAsia="宋体" w:cs="宋体" w:ascii="宋体" w:hAnsi="宋体"/>
          <w:bCs/>
          <w:iCs/>
          <w:color w:val="000000"/>
          <w:kern w:val="2"/>
          <w:sz w:val="22"/>
          <w:szCs w:val="22"/>
        </w:rPr>
        <w:t>020-87053456</w:t>
      </w:r>
      <w:r>
        <w:rPr>
          <w:rFonts w:ascii="宋体" w:hAnsi="宋体" w:cs="宋体" w:eastAsia="宋体"/>
          <w:bCs/>
          <w:iCs/>
          <w:color w:val="000000"/>
          <w:kern w:val="2"/>
          <w:sz w:val="22"/>
          <w:szCs w:val="22"/>
        </w:rPr>
        <w:t>咨询或投诉。</w:t>
      </w:r>
    </w:p>
    <w:p>
      <w:pPr>
        <w:pStyle w:val="Normal"/>
        <w:spacing w:lineRule="atLeast" w:line="420"/>
        <w:rPr>
          <w:rFonts w:ascii="宋体" w:hAnsi="宋体" w:eastAsia="宋体" w:cs="宋体"/>
          <w:b/>
          <w:bCs w:val="false"/>
          <w:iCs/>
          <w:color w:val="000000"/>
          <w:kern w:val="2"/>
          <w:sz w:val="22"/>
          <w:szCs w:val="22"/>
          <w:lang w:val="en-US" w:eastAsia="zh-CN" w:bidi="ar"/>
          <w:ins w:id="32" w:author="吴烽勇" w:date="2020-12-01T21:07:00Z"/>
        </w:rPr>
      </w:pPr>
      <w:ins w:id="31" w:author="吴烽勇" w:date="2020-12-01T21:07:00Z">
        <w:r>
          <w:rPr>
            <w:rFonts w:eastAsia="宋体" w:cs="宋体" w:ascii="宋体" w:hAnsi="宋体"/>
            <w:b/>
            <w:bCs w:val="false"/>
            <w:iCs/>
            <w:color w:val="000000"/>
            <w:kern w:val="2"/>
            <w:sz w:val="22"/>
            <w:szCs w:val="22"/>
            <w:lang w:val="en-US" w:eastAsia="zh-CN" w:bidi="ar"/>
          </w:rPr>
        </w:r>
      </w:ins>
    </w:p>
    <w:p>
      <w:pPr>
        <w:pStyle w:val="Normal"/>
        <w:spacing w:lineRule="atLeast" w:line="420"/>
        <w:rPr>
          <w:rFonts w:ascii="宋体" w:hAnsi="宋体" w:eastAsia="宋体" w:cs="宋体"/>
          <w:bCs/>
          <w:color w:val="000000"/>
          <w:sz w:val="22"/>
          <w:szCs w:val="22"/>
          <w:lang w:bidi="ar"/>
          <w:del w:id="36" w:author="谢德莲" w:date="2020-12-11T11:16:00Z"/>
        </w:rPr>
      </w:pPr>
      <w:ins w:id="33" w:author="吴烽勇" w:date="2020-12-01T21:07:00Z">
        <w:r>
          <w:rPr>
            <w:rFonts w:ascii="宋体" w:hAnsi="宋体" w:cs="宋体" w:eastAsia="宋体"/>
            <w:b/>
            <w:bCs w:val="false"/>
            <w:color w:val="000000"/>
            <w:sz w:val="22"/>
            <w:szCs w:val="22"/>
            <w:lang w:val="en-US" w:eastAsia="zh-CN" w:bidi="ar"/>
          </w:rPr>
          <w:t>以上内容我已阅知。甲方（委托方）签名：   日期：</w:t>
        </w:r>
      </w:ins>
      <w:ins w:id="34" w:author="吴烽勇" w:date="2020-12-01T21:07:00Z">
        <w:r>
          <w:rPr>
            <w:rFonts w:eastAsia="宋体" w:cs="宋体" w:ascii="宋体" w:hAnsi="宋体"/>
            <w:b/>
            <w:bCs w:val="false"/>
            <w:color w:val="000000"/>
            <w:sz w:val="22"/>
            <w:szCs w:val="22"/>
            <w:lang w:val="en-US" w:eastAsia="zh-CN" w:bidi="ar"/>
          </w:rPr>
          <w:t xml:space="preserve">202  </w:t>
        </w:r>
      </w:ins>
      <w:ins w:id="35" w:author="吴烽勇" w:date="2020-12-01T21:07:00Z">
        <w:r>
          <w:rPr>
            <w:rFonts w:ascii="宋体" w:hAnsi="宋体" w:cs="宋体" w:eastAsia="宋体"/>
            <w:b/>
            <w:bCs w:val="false"/>
            <w:color w:val="000000"/>
            <w:sz w:val="22"/>
            <w:szCs w:val="22"/>
            <w:lang w:val="en-US" w:eastAsia="zh-CN" w:bidi="ar"/>
          </w:rPr>
          <w:t>年  月 日</w:t>
        </w:r>
      </w:ins>
      <w:r>
        <w:br w:type="page"/>
      </w:r>
    </w:p>
    <w:p>
      <w:pPr>
        <w:pStyle w:val="Normal"/>
        <w:widowControl w:val="false"/>
        <w:numPr>
          <w:ilvl w:val="0"/>
          <w:numId w:val="0"/>
        </w:numPr>
        <w:bidi w:val="0"/>
        <w:spacing w:lineRule="atLeast" w:line="420"/>
        <w:jc w:val="both"/>
        <w:rPr>
          <w:rFonts w:ascii="宋体" w:hAnsi="宋体" w:eastAsia="宋体" w:cs="宋体"/>
          <w:bCs/>
          <w:color w:val="000000"/>
          <w:sz w:val="22"/>
          <w:szCs w:val="22"/>
          <w:lang w:bidi="ar"/>
        </w:rPr>
      </w:pPr>
      <w:r>
        <w:rPr>
          <w:rFonts w:eastAsia="宋体" w:cs="宋体" w:ascii="宋体" w:hAnsi="宋体"/>
          <w:bCs/>
          <w:color w:val="000000"/>
          <w:sz w:val="22"/>
          <w:szCs w:val="22"/>
          <w:lang w:bidi="ar"/>
        </w:rPr>
      </w:r>
      <w:r>
        <w:br w:type="page"/>
      </w:r>
    </w:p>
    <w:p>
      <w:pPr>
        <w:pStyle w:val="Normal"/>
        <w:spacing w:lineRule="atLeast" w:line="420"/>
        <w:rPr>
          <w:rFonts w:ascii="宋体" w:hAnsi="宋体" w:eastAsia="宋体" w:cs="宋体"/>
          <w:color w:val="000000"/>
          <w:sz w:val="22"/>
          <w:szCs w:val="22"/>
        </w:rPr>
      </w:pPr>
      <w:r/>
      <w:r>
        <w:rPr>
          <w:rFonts w:ascii="宋体" w:hAnsi="宋体" w:cs="宋体" w:eastAsia="宋体"/>
          <w:color w:val="000000"/>
          <w:sz w:val="22"/>
          <w:szCs w:val="22"/>
        </w:rPr>
        <w:t>{甲方（委托方）}：</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乙方（民办殡仪服务机构）：{民办殡仪服务机构名称}</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根据有关法律法规，甲乙双方在自愿、平等、协商一致的基础上，就殡仪服务有关事宜订立本合同。</w:t>
      </w:r>
    </w:p>
    <w:p>
      <w:pPr>
        <w:pStyle w:val="Normal"/>
        <w:spacing w:lineRule="atLeast" w:line="420"/>
        <w:ind w:firstLine="68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一、基本情况</w:t>
      </w:r>
    </w:p>
    <w:p>
      <w:pPr>
        <w:pStyle w:val="p0"/>
        <w:spacing w:lineRule="atLeast" w:line="420"/>
        <w:ind w:firstLine="640" w:end="0"/>
        <w:jc w:val="start"/>
        <w:rPr>
          <w:rFonts w:ascii="宋体" w:hAnsi="宋体" w:eastAsia="宋体" w:cs="宋体"/>
          <w:color w:val="000000"/>
          <w:kern w:val="2"/>
          <w:sz w:val="22"/>
          <w:szCs w:val="22"/>
          <w:ins w:id="37" w:author="☁️" w:date="2022-01-20T17:14:00Z"/>
        </w:rPr>
      </w:pPr>
      <w:r>
        <w:rPr>
          <w:rFonts w:ascii="宋体" w:hAnsi="宋体" w:cs="宋体"/>
          <w:color w:val="000000"/>
          <w:kern w:val="2"/>
          <w:sz w:val="22"/>
          <w:szCs w:val="22"/>
        </w:rPr>
        <w:t>（一）逝者姓名：</w:t>
      </w:r>
      <w:r>
        <w:rPr>
          <w:rFonts w:ascii="宋体" w:hAnsi="宋体" w:cs="宋体"/>
          <w:color w:val="000000"/>
          <w:kern w:val="2"/>
          <w:sz w:val="22"/>
          <w:szCs w:val="22"/>
          <w:u w:val="single"/>
        </w:rPr>
        <w:t>{逝者姓名}，性别：</w:t>
      </w:r>
      <w:r>
        <w:rPr>
          <w:rFonts w:ascii="宋体" w:hAnsi="宋体" w:cs="宋体"/>
          <w:color w:val="000000"/>
          <w:kern w:val="2"/>
          <w:sz w:val="22"/>
          <w:szCs w:val="22"/>
        </w:rPr>
        <w:t>{性别}</w:t>
      </w:r>
      <w:r>
        <w:rPr>
          <w:rFonts w:ascii="宋体" w:hAnsi="宋体" w:cs="宋体"/>
          <w:color w:val="000000"/>
          <w:kern w:val="2"/>
          <w:sz w:val="22"/>
          <w:szCs w:val="22"/>
          <w:u w:val="single"/>
        </w:rPr>
        <w:t>，民族：</w:t>
      </w:r>
      <w:r>
        <w:rPr>
          <w:rFonts w:ascii="宋体" w:hAnsi="宋体" w:cs="宋体"/>
          <w:color w:val="000000"/>
          <w:kern w:val="2"/>
          <w:sz w:val="22"/>
          <w:szCs w:val="22"/>
        </w:rPr>
        <w:t>{民族}</w:t>
      </w:r>
      <w:r>
        <w:rPr>
          <w:rFonts w:ascii="宋体" w:hAnsi="宋体" w:cs="宋体"/>
          <w:color w:val="000000"/>
          <w:kern w:val="2"/>
          <w:sz w:val="22"/>
          <w:szCs w:val="22"/>
          <w:u w:val="single"/>
        </w:rPr>
        <w:t>，户籍地</w:t>
      </w:r>
      <w:r>
        <w:rPr>
          <w:rFonts w:ascii="宋体" w:hAnsi="宋体" w:cs="宋体"/>
          <w:color w:val="000000"/>
          <w:kern w:val="2"/>
          <w:sz w:val="22"/>
          <w:szCs w:val="22"/>
        </w:rPr>
      </w:r>
    </w:p>
    <w:p>
      <w:pPr>
        <w:pStyle w:val="p0"/>
        <w:spacing w:lineRule="atLeast" w:line="420"/>
        <w:ind w:end="0"/>
        <w:jc w:val="start"/>
        <w:rPr>
          <w:rFonts w:ascii="宋体" w:hAnsi="宋体" w:eastAsia="宋体" w:cs="宋体"/>
          <w:color w:val="000000"/>
          <w:kern w:val="2"/>
          <w:sz w:val="22"/>
          <w:szCs w:val="22"/>
          <w:u w:val="single"/>
        </w:rPr>
      </w:pPr>
      <w:r>
        <w:rPr>
          <w:rFonts w:ascii="宋体" w:hAnsi="宋体" w:cs="宋体"/>
          <w:color w:val="000000"/>
          <w:kern w:val="2"/>
          <w:sz w:val="22"/>
          <w:szCs w:val="22"/>
        </w:rPr>
        <w:t>地址</w:t>
      </w:r>
      <w:r>
        <w:rPr>
          <w:rFonts w:ascii="宋体" w:hAnsi="宋体" w:cs="宋体"/>
          <w:color w:val="000000"/>
          <w:kern w:val="2"/>
          <w:sz w:val="22"/>
          <w:szCs w:val="22"/>
          <w:u w:val="single"/>
        </w:rPr>
        <w:t>：{地址}，身份证件类型：{身份证件</w:t>
      </w:r>
      <w:del w:id="38" w:author="☁️" w:date="2022-01-20T17:14: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类型}，身份证</w:t>
      </w:r>
      <w:r>
        <w:rPr>
          <w:rFonts w:ascii="宋体" w:hAnsi="宋体" w:cs="宋体"/>
          <w:color w:val="000000"/>
          <w:kern w:val="2"/>
          <w:sz w:val="22"/>
          <w:szCs w:val="22"/>
        </w:rPr>
        <w:t>件号码：{身份证件</w:t>
      </w:r>
      <w:r>
        <w:rPr>
          <w:rFonts w:ascii="宋体" w:hAnsi="宋体" w:cs="宋体"/>
          <w:color w:val="000000"/>
          <w:kern w:val="2"/>
          <w:sz w:val="22"/>
          <w:szCs w:val="22"/>
          <w:u w:val="single"/>
        </w:rPr>
        <w:t>号码}</w:t>
      </w:r>
      <w:r>
        <w:rPr>
          <w:rFonts w:ascii="宋体" w:hAnsi="宋体" w:cs="宋体"/>
          <w:color w:val="000000"/>
          <w:kern w:val="2"/>
          <w:sz w:val="22"/>
          <w:szCs w:val="22"/>
        </w:rPr>
      </w:r>
      <w:r>
        <w:rPr>
          <w:rFonts w:ascii="宋体" w:hAnsi="宋体" w:cs="宋体"/>
          <w:color w:val="000000"/>
          <w:kern w:val="2"/>
          <w:sz w:val="22"/>
          <w:szCs w:val="22"/>
          <w:u w:val="single"/>
        </w:rPr>
      </w:r>
    </w:p>
    <w:p>
      <w:pPr>
        <w:pStyle w:val="p0"/>
        <w:spacing w:lineRule="atLeast" w:line="420"/>
        <w:jc w:val="start"/>
        <w:rPr>
          <w:rFonts w:ascii="宋体" w:hAnsi="宋体" w:eastAsia="宋体" w:cs="宋体"/>
          <w:color w:val="000000"/>
          <w:kern w:val="2"/>
          <w:sz w:val="22"/>
          <w:szCs w:val="22"/>
        </w:rPr>
      </w:pPr>
      <w:r>
        <w:rPr>
          <w:rFonts w:ascii="宋体" w:hAnsi="宋体" w:cs="宋体"/>
          <w:color w:val="000000"/>
          <w:kern w:val="2"/>
          <w:sz w:val="22"/>
          <w:szCs w:val="22"/>
        </w:rPr>
        <w:t>死亡日期：</w:t>
      </w:r>
      <w:r>
        <w:rPr>
          <w:rFonts w:ascii="宋体" w:hAnsi="宋体" w:cs="宋体"/>
          <w:color w:val="000000"/>
          <w:kern w:val="2"/>
          <w:sz w:val="22"/>
          <w:szCs w:val="22"/>
          <w:u w:val="single"/>
        </w:rPr>
        <w:t>{死亡日期}，死亡证编号：</w:t>
      </w:r>
      <w:r>
        <w:rPr>
          <w:rFonts w:ascii="宋体" w:hAnsi="宋体" w:cs="宋体"/>
          <w:color w:val="000000"/>
          <w:kern w:val="2"/>
          <w:sz w:val="22"/>
          <w:szCs w:val="22"/>
        </w:rPr>
        <w:t>{死亡证编号}</w:t>
      </w:r>
      <w:r>
        <w:rPr>
          <w:rFonts w:ascii="宋体" w:hAnsi="宋体" w:cs="宋体"/>
          <w:color w:val="000000"/>
          <w:kern w:val="2"/>
          <w:sz w:val="22"/>
          <w:szCs w:val="22"/>
          <w:u w:val="single"/>
        </w:rPr>
        <w:t>。</w:t>
      </w:r>
      <w:r>
        <w:rPr>
          <w:rFonts w:ascii="宋体" w:hAnsi="宋体" w:cs="宋体"/>
          <w:color w:val="000000"/>
          <w:kern w:val="2"/>
          <w:sz w:val="22"/>
          <w:szCs w:val="22"/>
        </w:rPr>
      </w:r>
    </w:p>
    <w:p>
      <w:pPr>
        <w:pStyle w:val="p0"/>
        <w:spacing w:lineRule="atLeast" w:line="420"/>
        <w:jc w:val="start"/>
        <w:rPr>
          <w:rFonts w:ascii="宋体" w:hAnsi="宋体" w:eastAsia="宋体" w:cs="宋体"/>
          <w:color w:val="000000"/>
          <w:kern w:val="2"/>
          <w:sz w:val="22"/>
          <w:szCs w:val="22"/>
        </w:rPr>
      </w:pPr>
      <w:r>
        <w:rPr>
          <w:rFonts w:ascii="宋体" w:hAnsi="宋体" w:cs="宋体"/>
          <w:color w:val="000000"/>
          <w:kern w:val="2"/>
          <w:sz w:val="22"/>
          <w:szCs w:val="22"/>
        </w:rPr>
        <w:t>（二）甲</w:t>
      </w:r>
      <w:r>
        <w:rPr>
          <w:rFonts w:ascii="宋体" w:hAnsi="宋体" w:cs="宋体"/>
          <w:color w:val="000000"/>
          <w:kern w:val="2"/>
          <w:sz w:val="22"/>
          <w:szCs w:val="22"/>
        </w:rPr>
        <w:t>方身份证号码：{身份证</w:t>
      </w:r>
      <w:r>
        <w:rPr>
          <w:rFonts w:ascii="宋体" w:hAnsi="宋体" w:cs="宋体"/>
          <w:color w:val="000000"/>
          <w:kern w:val="2"/>
          <w:sz w:val="22"/>
          <w:szCs w:val="22"/>
          <w:u w:val="single"/>
        </w:rPr>
        <w:t>号码}，与逝者关系：{与逝者关系}，</w:t>
      </w:r>
      <w:ins w:id="39" w:author="吴烽勇" w:date="2020-12-01T21:09:00Z">
        <w:r>
          <w:rPr>
            <w:rFonts w:ascii="宋体" w:hAnsi="宋体" w:cs="宋体"/>
            <w:color w:val="000000"/>
            <w:kern w:val="2"/>
            <w:sz w:val="22"/>
            <w:szCs w:val="22"/>
            <w:u w:val="single"/>
            <w:lang w:val="en-US" w:eastAsia="zh-CN"/>
          </w:rPr>
          <w:t xml:space="preserve">  </w:t>
        </w:r>
      </w:ins>
      <w:del w:id="40"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联系电话：</w:t>
      </w:r>
      <w:r>
        <w:rPr>
          <w:rFonts w:ascii="宋体" w:hAnsi="宋体" w:cs="宋体"/>
          <w:color w:val="000000"/>
          <w:kern w:val="2"/>
          <w:sz w:val="22"/>
          <w:szCs w:val="22"/>
        </w:rPr>
        <w:t>{联系电话}，</w:t>
      </w:r>
      <w:r>
        <w:rPr>
          <w:rFonts w:ascii="宋体" w:hAnsi="宋体" w:cs="宋体"/>
          <w:color w:val="000000"/>
          <w:kern w:val="2"/>
          <w:sz w:val="22"/>
          <w:szCs w:val="22"/>
          <w:u w:val="single"/>
        </w:rPr>
        <w:t>联系地址：{联系地</w:t>
      </w:r>
      <w:ins w:id="41" w:author="吴烽勇" w:date="2020-12-01T21:08:00Z">
        <w:r>
          <w:rPr>
            <w:rFonts w:ascii="宋体" w:hAnsi="宋体" w:cs="宋体"/>
            <w:b/>
            <w:bCs/>
            <w:color w:val="000000"/>
            <w:kern w:val="2"/>
            <w:sz w:val="22"/>
            <w:szCs w:val="22"/>
            <w:u w:val="none"/>
            <w:lang w:eastAsia="zh-CN"/>
          </w:rPr>
          <w:t>（原则上甲方应为逝者的近亲属）</w:t>
        </w:r>
      </w:ins>
      <w:del w:id="42" w:author="吴烽勇" w:date="2020-12-01T21:08: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t>址}。</w:t>
      </w:r>
      <w:r>
        <w:rPr>
          <w:rFonts w:ascii="宋体" w:hAnsi="宋体" w:cs="宋体"/>
          <w:color w:val="000000"/>
          <w:kern w:val="2"/>
          <w:sz w:val="22"/>
          <w:szCs w:val="22"/>
          <w:u w:val="single"/>
        </w:rPr>
      </w:r>
      <w:del w:id="43"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r>
      <w:r>
        <w:rPr>
          <w:rFonts w:ascii="宋体" w:hAnsi="宋体" w:cs="宋体"/>
          <w:color w:val="000000"/>
          <w:kern w:val="2"/>
          <w:sz w:val="22"/>
          <w:szCs w:val="22"/>
        </w:rPr>
      </w:r>
      <w:r>
        <w:rPr>
          <w:rFonts w:ascii="宋体" w:hAnsi="宋体" w:cs="宋体"/>
          <w:color w:val="000000"/>
          <w:kern w:val="2"/>
          <w:sz w:val="22"/>
          <w:szCs w:val="22"/>
          <w:u w:val="single"/>
        </w:rPr>
      </w:r>
      <w:ins w:id="44" w:author="吴烽勇" w:date="2020-12-01T21:09: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r>
      <w:del w:id="45"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r>
      <w:del w:id="46"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r>
      <w:del w:id="47"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r>
      <w:del w:id="48" w:author="吴烽勇" w:date="2020-12-01T21:09:00Z">
        <w:r>
          <w:rPr>
            <w:rFonts w:ascii="宋体" w:hAnsi="宋体" w:cs="宋体"/>
            <w:color w:val="000000"/>
            <w:kern w:val="2"/>
            <w:sz w:val="22"/>
            <w:szCs w:val="22"/>
            <w:u w:val="single"/>
          </w:rPr>
          <w:delText xml:space="preserve">    </w:delText>
        </w:r>
      </w:del>
      <w:r/>
    </w:p>
    <w:p>
      <w:pPr>
        <w:pStyle w:val="p0"/>
        <w:spacing w:lineRule="atLeast" w:line="420"/>
        <w:ind w:firstLine="440" w:end="0"/>
        <w:jc w:val="start"/>
        <w:rPr>
          <w:rFonts w:ascii="宋体" w:hAnsi="宋体" w:eastAsia="宋体" w:cs="宋体"/>
          <w:color w:val="000000"/>
          <w:kern w:val="2"/>
          <w:sz w:val="22"/>
          <w:szCs w:val="22"/>
          <w:u w:val="single"/>
          <w:del w:id="50" w:author="☁️" w:date="2022-01-20T17:17:00Z"/>
        </w:rPr>
      </w:pPr>
      <w:r>
        <w:rPr>
          <w:rFonts w:ascii="宋体" w:hAnsi="宋体" w:cs="宋体"/>
          <w:color w:val="000000"/>
          <w:kern w:val="2"/>
          <w:sz w:val="22"/>
          <w:szCs w:val="22"/>
        </w:rPr>
        <w:t>（三）乙方统一社会信用代码：</w:t>
      </w:r>
      <w:r>
        <w:rPr>
          <w:rFonts w:ascii="宋体" w:hAnsi="宋体" w:cs="宋体"/>
          <w:color w:val="000000"/>
          <w:kern w:val="2"/>
          <w:sz w:val="22"/>
          <w:szCs w:val="22"/>
          <w:u w:val="single"/>
        </w:rPr>
        <w:t xml:space="preserve"> {统一社会信用代码} ，法定代表人：</w:t>
      </w:r>
      <w:r>
        <w:rPr>
          <w:rFonts w:ascii="宋体" w:hAnsi="宋体" w:cs="宋体"/>
          <w:color w:val="000000"/>
          <w:kern w:val="2"/>
          <w:sz w:val="22"/>
          <w:szCs w:val="22"/>
        </w:rPr>
        <w:t xml:space="preserve"> {法定代表人</w:t>
      </w:r>
      <w:r>
        <w:rPr>
          <w:rFonts w:ascii="宋体" w:hAnsi="宋体" w:cs="宋体"/>
          <w:color w:val="000000"/>
          <w:kern w:val="2"/>
          <w:sz w:val="22"/>
          <w:szCs w:val="22"/>
          <w:u w:val="single"/>
        </w:rPr>
        <w:t>} ，住所（单位地</w:t>
      </w:r>
      <w:r>
        <w:rPr>
          <w:rFonts w:ascii="宋体" w:hAnsi="宋体" w:cs="宋体"/>
          <w:color w:val="000000"/>
          <w:kern w:val="2"/>
          <w:sz w:val="22"/>
          <w:szCs w:val="22"/>
        </w:rPr>
        <w:t>址） {住所} ；</w:t>
      </w:r>
      <w:r>
        <w:rPr>
          <w:rFonts w:ascii="宋体" w:hAnsi="宋体" w:cs="宋体"/>
          <w:color w:val="000000"/>
          <w:kern w:val="2"/>
          <w:sz w:val="22"/>
          <w:szCs w:val="22"/>
          <w:u w:val="single"/>
        </w:rPr>
      </w:r>
      <w:ins w:id="49"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r>
      <w:r>
        <w:rPr>
          <w:rFonts w:ascii="宋体" w:hAnsi="宋体" w:cs="宋体"/>
          <w:color w:val="000000"/>
          <w:kern w:val="2"/>
          <w:sz w:val="22"/>
          <w:szCs w:val="22"/>
        </w:rPr>
      </w:r>
    </w:p>
    <w:p>
      <w:pPr>
        <w:pStyle w:val="p0"/>
        <w:spacing w:lineRule="atLeast" w:line="420"/>
        <w:ind w:firstLine="440" w:end="0"/>
        <w:jc w:val="start"/>
        <w:rPr>
          <w:rFonts w:ascii="宋体" w:hAnsi="宋体" w:eastAsia="宋体" w:cs="宋体"/>
          <w:color w:val="000000"/>
          <w:kern w:val="2"/>
          <w:sz w:val="22"/>
          <w:szCs w:val="22"/>
          <w:del w:id="53" w:author="☁️" w:date="2022-01-20T17:17:00Z"/>
        </w:rPr>
      </w:pPr>
      <w:del w:id="51" w:author="☁️" w:date="2022-01-20T17:17:00Z">
        <w:r>
          <w:rPr>
            <w:rFonts w:ascii="宋体" w:hAnsi="宋体" w:cs="宋体"/>
            <w:color w:val="000000"/>
            <w:kern w:val="2"/>
            <w:sz w:val="22"/>
            <w:szCs w:val="22"/>
            <w:u w:val="single"/>
          </w:rPr>
          <w:delText xml:space="preserve">                                                  </w:delText>
        </w:r>
      </w:del>
      <w:del w:id="52" w:author="☁️" w:date="2022-01-20T17:17:00Z">
        <w:r>
          <w:rPr>
            <w:rFonts w:ascii="宋体" w:hAnsi="宋体" w:cs="宋体"/>
            <w:color w:val="000000"/>
            <w:kern w:val="2"/>
            <w:sz w:val="22"/>
            <w:szCs w:val="22"/>
          </w:rPr>
          <w:delText>，</w:delText>
        </w:r>
      </w:del>
    </w:p>
    <w:p>
      <w:pPr>
        <w:pStyle w:val="p0"/>
        <w:spacing w:lineRule="atLeast" w:line="420"/>
        <w:ind w:firstLine="440" w:end="0"/>
        <w:jc w:val="start"/>
        <w:rPr>
          <w:rFonts w:ascii="宋体" w:hAnsi="宋体" w:eastAsia="宋体" w:cs="宋体"/>
          <w:color w:val="000000"/>
          <w:kern w:val="2"/>
          <w:sz w:val="22"/>
          <w:szCs w:val="22"/>
          <w:u w:val="single"/>
          <w:del w:id="56" w:author="☁️" w:date="2022-01-20T17:17:00Z"/>
        </w:rPr>
      </w:pPr>
      <w:r>
        <w:rPr>
          <w:rFonts w:ascii="宋体" w:hAnsi="宋体" w:cs="宋体"/>
          <w:color w:val="000000"/>
          <w:kern w:val="2"/>
          <w:sz w:val="22"/>
          <w:szCs w:val="22"/>
        </w:rPr>
        <w:t>经办人、业务员姓名：</w:t>
      </w:r>
      <w:r>
        <w:rPr>
          <w:rFonts w:ascii="宋体" w:hAnsi="宋体" w:cs="宋体"/>
          <w:color w:val="000000"/>
          <w:kern w:val="2"/>
          <w:sz w:val="22"/>
          <w:szCs w:val="22"/>
          <w:u w:val="single"/>
        </w:rPr>
        <w:t>{姓名}</w:t>
      </w:r>
      <w:ins w:id="54"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t>，身份</w:t>
      </w:r>
      <w:r>
        <w:rPr>
          <w:rFonts w:ascii="宋体" w:hAnsi="宋体" w:cs="宋体"/>
          <w:color w:val="000000"/>
          <w:kern w:val="2"/>
          <w:sz w:val="22"/>
          <w:szCs w:val="22"/>
        </w:rPr>
        <w:t>证号码：{身份</w:t>
      </w:r>
      <w:r>
        <w:rPr>
          <w:rFonts w:ascii="宋体" w:hAnsi="宋体" w:cs="宋体"/>
          <w:color w:val="000000"/>
          <w:kern w:val="2"/>
          <w:sz w:val="22"/>
          <w:szCs w:val="22"/>
          <w:u w:val="single"/>
        </w:rPr>
        <w:t>证号码}</w:t>
      </w:r>
      <w:ins w:id="55"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r>
    </w:p>
    <w:p>
      <w:pPr>
        <w:pStyle w:val="p0"/>
        <w:spacing w:lineRule="atLeast" w:line="420"/>
        <w:ind w:firstLine="440" w:end="0"/>
        <w:jc w:val="start"/>
        <w:rPr>
          <w:rFonts w:ascii="宋体" w:hAnsi="宋体" w:eastAsia="宋体" w:cs="宋体"/>
          <w:color w:val="000000"/>
          <w:sz w:val="22"/>
          <w:szCs w:val="22"/>
        </w:rPr>
      </w:pPr>
      <w:del w:id="57" w:author="☁️" w:date="2022-01-20T17:17: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t>{联系电话</w:t>
      </w:r>
      <w:r>
        <w:rPr>
          <w:rFonts w:ascii="宋体" w:hAnsi="宋体" w:cs="宋体"/>
          <w:color w:val="000000"/>
          <w:kern w:val="2"/>
          <w:sz w:val="22"/>
          <w:szCs w:val="22"/>
          <w:u w:val="single"/>
        </w:rPr>
        <w:t>}</w:t>
      </w:r>
      <w:r>
        <w:rPr>
          <w:rFonts w:ascii="宋体" w:hAnsi="宋体" w:cs="宋体"/>
          <w:color w:val="000000"/>
          <w:sz w:val="22"/>
          <w:szCs w:val="22"/>
          <w:u w:val="single"/>
        </w:rPr>
      </w:r>
      <w:r>
        <w:rPr>
          <w:rFonts w:ascii="宋体" w:hAnsi="宋体" w:cs="宋体"/>
          <w:color w:val="000000"/>
          <w:sz w:val="22"/>
          <w:szCs w:val="22"/>
        </w:rPr>
      </w:r>
    </w:p>
    <w:p>
      <w:pPr>
        <w:pStyle w:val="Normal"/>
        <w:spacing w:lineRule="atLeast" w:line="420"/>
        <w:ind w:firstLine="680" w:end="0"/>
        <w:jc w:val="start"/>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二、服务项目和服务费用</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{服务项目}（一至五项</w:t>
      </w:r>
      <w:r>
        <w:rPr>
          <w:rFonts w:ascii="宋体" w:hAnsi="宋体" w:cs="宋体" w:eastAsia="宋体"/>
          <w:color w:val="000000"/>
          <w:sz w:val="22"/>
          <w:szCs w:val="22"/>
          <w:u w:val="single"/>
        </w:rPr>
        <w:t>，按需选择）。其中，第五项</w:t>
      </w:r>
      <w:r>
        <w:rPr>
          <w:rFonts w:ascii="宋体" w:hAnsi="宋体" w:cs="宋体" w:eastAsia="宋体"/>
          <w:color w:val="000000"/>
          <w:sz w:val="22"/>
          <w:szCs w:val="22"/>
        </w:rPr>
        <w:t>服务由民政部门的殡仪馆提供，此项服务中的殡葬基本服务项目可依申请由政府免费提供，超出部分的相关费用由民政部门的殡仪馆收取。</w:t>
      </w:r>
    </w:p>
    <w:p>
      <w:pPr>
        <w:pStyle w:val="Normal"/>
        <w:spacing w:lineRule="atLeast" w:line="420"/>
        <w:ind w:firstLine="683" w:end="0"/>
        <w:rPr>
          <w:rFonts w:ascii="宋体" w:hAnsi="宋体" w:eastAsia="宋体" w:cs="宋体"/>
          <w:color w:val="000000"/>
          <w:sz w:val="22"/>
          <w:szCs w:val="22"/>
        </w:rPr>
      </w:pPr>
      <w:r>
        <w:rPr>
          <w:rFonts w:ascii="宋体" w:hAnsi="宋体" w:cs="宋体" w:eastAsia="宋体"/>
          <w:b/>
          <w:color w:val="000000"/>
          <w:sz w:val="22"/>
          <w:szCs w:val="22"/>
        </w:rPr>
        <w:t>（一）居家灵堂布置</w:t>
      </w:r>
    </w:p>
    <w:p>
      <w:pPr>
        <w:pStyle w:val="Normal"/>
        <w:spacing w:lineRule="atLeast" w:line="420"/>
        <w:ind w:firstLine="68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．地址：</w:t>
      </w:r>
      <w:r>
        <w:rPr>
          <w:rFonts w:ascii="宋体" w:hAnsi="宋体" w:cs="宋体" w:eastAsia="宋体"/>
          <w:color w:val="000000"/>
          <w:sz w:val="22"/>
          <w:szCs w:val="22"/>
          <w:u w:val="single"/>
        </w:rPr>
        <w:t xml:space="preserve"> {地址} 。</w:t>
      </w:r>
      <w:r>
        <w:rPr>
          <w:rFonts w:ascii="宋体" w:hAnsi="宋体" w:cs="宋体" w:eastAsia="宋体"/>
          <w:color w:val="000000"/>
          <w:sz w:val="22"/>
          <w:szCs w:val="22"/>
        </w:rPr>
      </w:r>
      <w:r>
        <w:rPr>
          <w:rFonts w:ascii="宋体" w:hAnsi="宋体" w:cs="宋体" w:eastAsia="宋体"/>
          <w:color w:val="000000"/>
          <w:sz w:val="22"/>
          <w:szCs w:val="22"/>
          <w:u w:val="single"/>
        </w:rPr>
      </w:r>
    </w:p>
    <w:p>
      <w:pPr>
        <w:pStyle w:val="Normal"/>
        <w:spacing w:lineRule="atLeast" w:line="420"/>
        <w:ind w:firstLine="68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eastAsia="宋体"/>
          <w:color w:val="000000"/>
          <w:sz w:val="22"/>
          <w:szCs w:val="22"/>
        </w:rPr>
        <w:t>．时间：</w:t>
      </w:r>
      <w:r>
        <w:rPr>
          <w:rFonts w:ascii="宋体" w:hAnsi="宋体" w:cs="宋体" w:eastAsia="宋体"/>
          <w:color w:val="000000"/>
          <w:sz w:val="22"/>
          <w:szCs w:val="22"/>
          <w:u w:val="single"/>
        </w:rPr>
        <w:t xml:space="preserve"> {时间} 。</w:t>
      </w:r>
      <w:r>
        <w:rPr>
          <w:rFonts w:ascii="宋体" w:hAnsi="宋体" w:cs="宋体" w:eastAsia="宋体"/>
          <w:color w:val="000000"/>
          <w:sz w:val="22"/>
          <w:szCs w:val="22"/>
        </w:rPr>
      </w:r>
      <w:r>
        <w:rPr>
          <w:rFonts w:ascii="宋体" w:hAnsi="宋体" w:cs="宋体" w:eastAsia="宋体"/>
          <w:color w:val="000000"/>
          <w:sz w:val="22"/>
          <w:szCs w:val="22"/>
          <w:u w:val="single"/>
        </w:rPr>
      </w:r>
    </w:p>
    <w:p>
      <w:pPr>
        <w:pStyle w:val="Normal"/>
        <w:spacing w:lineRule="atLeast" w:line="420"/>
        <w:ind w:firstLine="680" w:end="0"/>
        <w:jc w:val="start"/>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eastAsia="宋体"/>
          <w:color w:val="000000"/>
          <w:sz w:val="22"/>
          <w:szCs w:val="22"/>
        </w:rPr>
        <w:t>．灵堂布置服务项目（可附页）</w:t>
      </w:r>
    </w:p>
    <w:tbl>
      <w:tblPr>
        <w:tblW w:w="8895" w:type="dxa"/>
        <w:jc w:val="start"/>
        <w:tblInd w:w="-44" w:type="dxa"/>
        <w:tblLayout w:type="fixed"/>
        <w:tblCellMar>
          <w:top w:w="0" w:type="dxa"/>
          <w:start w:w="108" w:type="dxa"/>
          <w:bottom w:w="0" w:type="dxa"/>
          <w:end w:w="108" w:type="dxa"/>
        </w:tblCellMar>
      </w:tblPr>
      <w:tblGrid>
        <w:gridCol w:w="2265"/>
        <w:gridCol w:w="3630"/>
        <w:gridCol w:w="1470"/>
        <w:gridCol w:w="1530"/>
      </w:tblGrid>
      <w:tr>
        <w:trPr>
          <w:trHeight w:val="1043"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服务项目或用品名称</w:t>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服务内容、服务标准及</w:t>
            </w:r>
          </w:p>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具体要求等</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before="312" w:after="0"/>
              <w:jc w:val="center"/>
              <w:rPr>
                <w:rFonts w:ascii="宋体" w:hAnsi="宋体" w:eastAsia="宋体" w:cs="宋体"/>
                <w:color w:val="000000"/>
                <w:sz w:val="18"/>
                <w:szCs w:val="18"/>
              </w:rPr>
            </w:pPr>
            <w:r>
              <mc:AlternateContent>
                <mc:Choice Requires="wps">
                  <w:drawing>
                    <wp:anchor behindDoc="0" distT="0" distB="0" distL="114935" distR="114935" simplePos="0" locked="0" layoutInCell="1" allowOverlap="1" relativeHeight="10">
                      <wp:simplePos x="0" y="0"/>
                      <wp:positionH relativeFrom="column">
                        <wp:posOffset>1167130</wp:posOffset>
                      </wp:positionH>
                      <wp:positionV relativeFrom="paragraph">
                        <wp:posOffset>-1119505</wp:posOffset>
                      </wp:positionV>
                      <wp:extent cx="635" cy="10791190"/>
                      <wp:effectExtent l="5080" t="635" r="5080" b="635"/>
                      <wp:wrapNone/>
                      <wp:docPr id="11" name="直线 10"/>
                      <a:graphic xmlns:a="http://schemas.openxmlformats.org/drawingml/2006/main">
                        <a:graphicData uri="http://schemas.microsoft.com/office/word/2010/wordprocessingShape">
                          <wps:wsp>
                            <wps:cNvSpPr/>
                            <wps:spPr>
                              <a:xfrm>
                                <a:off x="0" y="0"/>
                                <a:ext cx="720" cy="1079136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91.9pt,-88.15pt" to="91.9pt,761.5pt" ID="直线 10" stroked="t" o:allowincell="t" style="position:absolute">
                      <v:stroke color="black" weight="9360" dashstyle="dash" joinstyle="miter" endcap="flat"/>
                      <v:fill o:detectmouseclick="t" on="false"/>
                      <w10:wrap type="none"/>
                    </v:line>
                  </w:pict>
                </mc:Fallback>
              </mc:AlternateContent>
            </w:r>
            <w:r>
              <w:rPr>
                <w:rFonts w:ascii="宋体" w:hAnsi="宋体" w:cs="宋体" w:eastAsia="宋体"/>
                <w:color w:val="000000"/>
                <w:sz w:val="18"/>
                <w:szCs w:val="18"/>
              </w:rPr>
              <w:t>金额（元）</w:t>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889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340" w:end="0"/>
        <w:rPr>
          <w:rFonts w:ascii="宋体" w:hAnsi="宋体" w:eastAsia="宋体" w:cs="宋体"/>
          <w:b/>
          <w:color w:val="000000"/>
          <w:sz w:val="22"/>
          <w:szCs w:val="22"/>
        </w:rPr>
      </w:pPr>
      <w:r>
        <w:rPr>
          <w:rFonts w:ascii="宋体" w:hAnsi="宋体" w:cs="宋体" w:eastAsia="宋体"/>
          <w:b/>
          <w:color w:val="000000"/>
          <w:sz w:val="22"/>
          <w:szCs w:val="22"/>
        </w:rPr>
        <w:t>（二）客车租赁服务</w:t>
      </w:r>
      <w:r>
        <mc:AlternateContent>
          <mc:Choice Requires="wps">
            <w:drawing>
              <wp:anchor behindDoc="0" distT="0" distB="0" distL="114935" distR="114935" simplePos="0" locked="0" layoutInCell="1" allowOverlap="1" relativeHeight="17">
                <wp:simplePos x="0" y="0"/>
                <wp:positionH relativeFrom="column">
                  <wp:posOffset>5565775</wp:posOffset>
                </wp:positionH>
                <wp:positionV relativeFrom="paragraph">
                  <wp:posOffset>292100</wp:posOffset>
                </wp:positionV>
                <wp:extent cx="742950" cy="3828415"/>
                <wp:effectExtent l="0" t="0" r="0" b="0"/>
                <wp:wrapNone/>
                <wp:docPr id="12" name="Frame5"/>
                <a:graphic xmlns:a="http://schemas.openxmlformats.org/drawingml/2006/main">
                  <a:graphicData uri="http://schemas.microsoft.com/office/word/2010/wordprocessingShape">
                    <wps:wsp>
                      <wps:cNvSpPr txBox="1"/>
                      <wps:spPr>
                        <a:xfrm>
                          <a:off x="0" y="0"/>
                          <a:ext cx="742950" cy="382841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58.5pt;height:301.45pt;mso-wrap-distance-left:9.05pt;mso-wrap-distance-right:9.05pt;mso-wrap-distance-top:0pt;mso-wrap-distance-bottom:0pt;margin-top:23pt;mso-position-vertical-relative:text;margin-left:438.2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bl>
      <w:tblPr>
        <w:tblW w:w="8881" w:type="dxa"/>
        <w:jc w:val="start"/>
        <w:tblInd w:w="0" w:type="dxa"/>
        <w:tblLayout w:type="fixed"/>
        <w:tblCellMar>
          <w:top w:w="0" w:type="dxa"/>
          <w:start w:w="108" w:type="dxa"/>
          <w:bottom w:w="0" w:type="dxa"/>
          <w:end w:w="108" w:type="dxa"/>
        </w:tblCellMar>
      </w:tblPr>
      <w:tblGrid>
        <w:gridCol w:w="1440"/>
        <w:gridCol w:w="2476"/>
        <w:gridCol w:w="1250"/>
        <w:gridCol w:w="940"/>
        <w:gridCol w:w="2117"/>
        <w:gridCol w:w="658"/>
      </w:tblGrid>
      <w:tr>
        <w:trPr>
          <w:trHeight w:val="545" w:hRule="atLeast"/>
        </w:trPr>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用车时间</w:t>
            </w:r>
          </w:p>
        </w:tc>
        <w:tc>
          <w:tcPr>
            <w:tcW w:w="2476"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 xml:space="preserve"> </w:t>
            </w:r>
          </w:p>
        </w:tc>
        <w:tc>
          <w:tcPr>
            <w:tcW w:w="12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车辆数</w:t>
            </w:r>
          </w:p>
        </w:tc>
        <w:tc>
          <w:tcPr>
            <w:tcW w:w="9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2117"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每车座位数</w:t>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1530" w:hRule="atLeast"/>
        </w:trPr>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用车地点及行程</w:t>
            </w:r>
          </w:p>
        </w:tc>
        <w:tc>
          <w:tcPr>
            <w:tcW w:w="7441"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645" w:hRule="atLeast"/>
        </w:trPr>
        <w:tc>
          <w:tcPr>
            <w:tcW w:w="8881" w:type="dxa"/>
            <w:gridSpan w:val="6"/>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both"/>
              <w:rPr>
                <w:rFonts w:ascii="宋体" w:hAnsi="宋体" w:eastAsia="宋体" w:cs="宋体"/>
                <w:b/>
                <w:bCs/>
                <w:color w:val="000000"/>
                <w:sz w:val="18"/>
                <w:szCs w:val="18"/>
                <w:del w:id="59" w:author="杨贺春" w:date="2020-11-25T12:06:00Z"/>
              </w:rPr>
            </w:pPr>
            <w:r>
              <w:rPr>
                <w:rFonts w:ascii="宋体" w:hAnsi="宋体" w:cs="宋体" w:eastAsia="宋体"/>
                <w:b/>
                <w:bCs/>
                <w:color w:val="000000"/>
                <w:sz w:val="18"/>
                <w:szCs w:val="18"/>
              </w:rPr>
              <w:t>小计</w:t>
            </w:r>
            <w:del w:id="58" w:author="杨贺春" w:date="2020-11-25T12:06:00Z">
              <w:r>
                <w:rPr>
                  <w:rFonts w:ascii="宋体" w:hAnsi="宋体" w:cs="宋体" w:eastAsia="宋体"/>
                  <w:b/>
                  <w:bCs/>
                  <w:color w:val="000000"/>
                  <w:sz w:val="18"/>
                  <w:szCs w:val="18"/>
                </w:rPr>
                <w:delText>费用</w:delText>
              </w:r>
            </w:del>
          </w:p>
          <w:p>
            <w:pPr>
              <w:pStyle w:val="Normal"/>
              <w:spacing w:lineRule="atLeast" w:line="420"/>
              <w:rPr>
                <w:rFonts w:ascii="宋体" w:hAnsi="宋体" w:eastAsia="宋体" w:cs="宋体"/>
                <w:color w:val="000000"/>
                <w:sz w:val="18"/>
                <w:szCs w:val="18"/>
                <w:u w:val="single"/>
              </w:rPr>
            </w:pPr>
            <w:del w:id="60" w:author="杨贺春" w:date="2020-11-25T12:06:00Z">
              <w:r>
                <w:rPr>
                  <w:rFonts w:ascii="宋体" w:hAnsi="宋体" w:cs="宋体" w:eastAsia="宋体"/>
                  <w:b/>
                  <w:bCs/>
                  <w:color w:val="000000"/>
                  <w:sz w:val="18"/>
                  <w:szCs w:val="18"/>
                </w:rPr>
                <w:delText xml:space="preserve"> </w:delText>
              </w:r>
            </w:del>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r>
              <w:rPr>
                <w:rFonts w:ascii="宋体" w:hAnsi="宋体" w:cs="宋体" w:eastAsia="宋体"/>
                <w:color w:val="000000"/>
                <w:sz w:val="18"/>
                <w:szCs w:val="18"/>
              </w:rPr>
              <w:t xml:space="preserve"> </w:t>
            </w:r>
            <w:del w:id="61" w:author="杨贺春" w:date="2020-11-25T12:06:00Z">
              <w:r>
                <w:rPr>
                  <w:rFonts w:ascii="宋体" w:hAnsi="宋体" w:cs="宋体" w:eastAsia="宋体"/>
                  <w:color w:val="000000"/>
                  <w:sz w:val="18"/>
                  <w:szCs w:val="18"/>
                </w:rPr>
                <w:delText xml:space="preserve">   </w:delText>
              </w:r>
            </w:del>
          </w:p>
        </w:tc>
      </w:tr>
    </w:tbl>
    <w:p>
      <w:pPr>
        <w:pStyle w:val="Normal"/>
        <w:spacing w:lineRule="atLeast" w:line="420"/>
        <w:ind w:firstLine="341" w:end="0"/>
        <w:rPr>
          <w:rFonts w:ascii="宋体" w:hAnsi="宋体" w:eastAsia="宋体" w:cs="宋体"/>
          <w:b/>
          <w:color w:val="000000"/>
          <w:sz w:val="22"/>
          <w:szCs w:val="22"/>
        </w:rPr>
      </w:pPr>
      <w:r>
        <w:rPr>
          <w:rFonts w:ascii="宋体" w:hAnsi="宋体" w:cs="宋体" w:eastAsia="宋体"/>
          <w:b/>
          <w:color w:val="000000"/>
          <w:sz w:val="22"/>
          <w:szCs w:val="22"/>
        </w:rPr>
        <w:t>（三）殡仪策划服务或协助办理殡仪相关业务</w:t>
      </w:r>
    </w:p>
    <w:tbl>
      <w:tblPr>
        <w:tblW w:w="8881" w:type="dxa"/>
        <w:jc w:val="start"/>
        <w:tblInd w:w="0" w:type="dxa"/>
        <w:tblLayout w:type="fixed"/>
        <w:tblCellMar>
          <w:top w:w="0" w:type="dxa"/>
          <w:start w:w="108" w:type="dxa"/>
          <w:bottom w:w="0" w:type="dxa"/>
          <w:end w:w="108" w:type="dxa"/>
        </w:tblCellMar>
      </w:tblPr>
      <w:tblGrid>
        <w:gridCol w:w="2583"/>
        <w:gridCol w:w="5008"/>
        <w:gridCol w:w="1290"/>
      </w:tblGrid>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服务项目</w:t>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服务内容、服务标准及具体要求等</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金额（元）</w:t>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8881"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del w:id="62" w:author="杨贺春" w:date="2020-11-25T12:06:00Z">
              <w:r>
                <w:rPr>
                  <w:rFonts w:ascii="宋体" w:hAnsi="宋体" w:cs="宋体" w:eastAsia="宋体"/>
                  <w:color w:val="000000"/>
                  <w:sz w:val="18"/>
                  <w:szCs w:val="18"/>
                </w:rPr>
                <w:delText xml:space="preserve">         </w:delText>
              </w:r>
            </w:del>
            <w:r>
              <w:rPr>
                <w:rFonts w:ascii="宋体" w:hAnsi="宋体" w:cs="宋体" w:eastAsia="宋体"/>
                <w:color w:val="000000"/>
                <w:sz w:val="18"/>
                <w:szCs w:val="18"/>
              </w:rPr>
              <w:t xml:space="preserve"> </w:t>
            </w:r>
          </w:p>
        </w:tc>
      </w:tr>
    </w:tbl>
    <w:p>
      <w:pPr>
        <w:pStyle w:val="Normal"/>
        <w:spacing w:lineRule="atLeast" w:line="420"/>
        <w:rPr>
          <w:rFonts w:ascii="宋体" w:hAnsi="宋体" w:eastAsia="宋体" w:cs="宋体"/>
          <w:b/>
          <w:color w:val="000000"/>
          <w:sz w:val="22"/>
          <w:szCs w:val="22"/>
        </w:rPr>
      </w:pPr>
      <w:r>
        <w:rPr>
          <w:rFonts w:ascii="宋体" w:hAnsi="宋体" w:cs="宋体" w:eastAsia="宋体"/>
          <w:b/>
          <w:color w:val="000000"/>
          <w:sz w:val="22"/>
          <w:szCs w:val="22"/>
        </w:rPr>
        <w:t>（四）丧葬用品销售（可附页）</w:t>
      </w:r>
    </w:p>
    <w:tbl>
      <w:tblPr>
        <w:tblW w:w="8851" w:type="dxa"/>
        <w:jc w:val="start"/>
        <w:tblInd w:w="0" w:type="dxa"/>
        <w:tblLayout w:type="fixed"/>
        <w:tblCellMar>
          <w:top w:w="0" w:type="dxa"/>
          <w:start w:w="108" w:type="dxa"/>
          <w:bottom w:w="0" w:type="dxa"/>
          <w:end w:w="108" w:type="dxa"/>
        </w:tblCellMar>
      </w:tblPr>
      <w:tblGrid>
        <w:gridCol w:w="1396"/>
        <w:gridCol w:w="4755"/>
        <w:gridCol w:w="1470"/>
        <w:gridCol w:w="1230"/>
      </w:tblGrid>
      <w:tr>
        <w:trPr>
          <w:trHeight w:val="578" w:hRule="atLeast"/>
        </w:trPr>
        <w:tc>
          <w:tcPr>
            <w:tcW w:w="1396"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名称</w:t>
            </w:r>
          </w:p>
        </w:tc>
        <w:tc>
          <w:tcPr>
            <w:tcW w:w="475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规格</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w:t>
            </w:r>
            <w:ins w:id="63" w:author="肖莹淑" w:date="2021-01-13T15:43:00Z">
              <w:r>
                <w:rPr>
                  <w:rFonts w:ascii="宋体" w:hAnsi="宋体" w:cs="宋体" w:eastAsia="宋体"/>
                  <w:color w:val="000000"/>
                  <w:sz w:val="18"/>
                  <w:szCs w:val="18"/>
                </w:rPr>
                <w:t>（元）</w:t>
              </w:r>
            </w:ins>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mc:AlternateContent>
                <mc:Choice Requires="wps">
                  <w:drawing>
                    <wp:anchor behindDoc="0" distT="0" distB="0" distL="114935" distR="114935" simplePos="0" locked="0" layoutInCell="1" allowOverlap="1" relativeHeight="22">
                      <wp:simplePos x="0" y="0"/>
                      <wp:positionH relativeFrom="column">
                        <wp:posOffset>929640</wp:posOffset>
                      </wp:positionH>
                      <wp:positionV relativeFrom="paragraph">
                        <wp:posOffset>-869950</wp:posOffset>
                      </wp:positionV>
                      <wp:extent cx="635" cy="11020425"/>
                      <wp:effectExtent l="5080" t="635" r="5080" b="635"/>
                      <wp:wrapNone/>
                      <wp:docPr id="13" name="直线 28"/>
                      <a:graphic xmlns:a="http://schemas.openxmlformats.org/drawingml/2006/main">
                        <a:graphicData uri="http://schemas.microsoft.com/office/word/2010/wordprocessingShape">
                          <wps:wsp>
                            <wps:cNvSpPr/>
                            <wps:spPr>
                              <a:xfrm>
                                <a:off x="0" y="0"/>
                                <a:ext cx="720" cy="1102032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73.2pt,-68.5pt" to="73.2pt,799.2pt" ID="直线 28" stroked="t" o:allowincell="t" style="position:absolute">
                      <v:stroke color="black" weight="9360" dashstyle="longdash" joinstyle="miter" endcap="flat"/>
                      <v:fill o:detectmouseclick="t" on="false"/>
                      <w10:wrap type="none"/>
                    </v:line>
                  </w:pict>
                </mc:Fallback>
              </mc:AlternateContent>
            </w:r>
          </w:p>
        </w:tc>
      </w:tr>
      <w:tr>
        <w:trPr>
          <w:trHeight w:val="578" w:hRule="atLeast"/>
        </w:trPr>
        <w:tc>
          <w:tcPr>
            <w:tcW w:w="8851"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683" w:end="0"/>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spacing w:lineRule="atLeast" w:line="420"/>
        <w:ind w:firstLine="683" w:end="0"/>
        <w:rPr>
          <w:rFonts w:ascii="宋体" w:hAnsi="宋体" w:eastAsia="宋体" w:cs="宋体"/>
          <w:b/>
          <w:bCs/>
          <w:color w:val="000000"/>
          <w:sz w:val="22"/>
          <w:szCs w:val="22"/>
        </w:rPr>
      </w:pPr>
      <w:r>
        <w:rPr>
          <w:rFonts w:ascii="宋体" w:hAnsi="宋体" w:cs="宋体" w:eastAsia="宋体"/>
          <w:b/>
          <w:bCs/>
          <w:color w:val="000000"/>
          <w:sz w:val="22"/>
          <w:szCs w:val="22"/>
        </w:rPr>
        <w:t>（五）殡仪馆服务项目和丧葬用品</w:t>
      </w:r>
    </w:p>
    <w:p>
      <w:pPr>
        <w:pStyle w:val="Normal"/>
        <w:spacing w:lineRule="atLeast" w:line="420"/>
        <w:ind w:firstLine="680" w:end="0"/>
        <w:rPr>
          <w:rFonts w:ascii="宋体" w:hAnsi="宋体" w:eastAsia="宋体" w:cs="宋体"/>
          <w:i/>
          <w:i/>
          <w:iCs/>
          <w:color w:val="000000"/>
          <w:sz w:val="22"/>
          <w:szCs w:val="22"/>
        </w:rPr>
      </w:pPr>
      <w:r>
        <w:rPr>
          <w:rFonts w:eastAsia="宋体" w:cs="宋体" w:ascii="宋体" w:hAnsi="宋体"/>
          <w:i/>
          <w:iCs/>
          <w:color w:val="000000"/>
          <w:sz w:val="22"/>
          <w:szCs w:val="22"/>
        </w:rPr>
        <w:t>1</w:t>
      </w:r>
      <w:r>
        <w:rPr>
          <w:rFonts w:ascii="宋体" w:hAnsi="宋体" w:cs="宋体" w:eastAsia="宋体"/>
          <w:i/>
          <w:iCs/>
          <w:color w:val="000000"/>
          <w:sz w:val="22"/>
          <w:szCs w:val="22"/>
        </w:rPr>
        <w:t>．殡仪馆服务项目。按照政府规定，以下殡葬基本服务项目可</w:t>
      </w:r>
      <w:r>
        <w:rPr>
          <w:rFonts w:ascii="宋体" w:hAnsi="宋体" w:cs="宋体" w:eastAsia="宋体"/>
          <w:b/>
          <w:bCs/>
          <w:i/>
          <w:iCs/>
          <w:color w:val="000000"/>
          <w:sz w:val="22"/>
          <w:szCs w:val="22"/>
        </w:rPr>
        <w:t>申请减免</w:t>
      </w:r>
      <w:r>
        <w:rPr>
          <w:rFonts w:ascii="宋体" w:hAnsi="宋体" w:cs="宋体" w:eastAsia="宋体"/>
          <w:i/>
          <w:iCs/>
          <w:color w:val="000000"/>
          <w:sz w:val="22"/>
          <w:szCs w:val="22"/>
        </w:rPr>
        <w:t>，未达到单项最高免费限额的，按实际发生额结算；超出单项最高免费限额的，超出部分由家属自行负担。</w:t>
      </w:r>
    </w:p>
    <w:tbl>
      <w:tblPr>
        <w:tblW w:w="9358" w:type="dxa"/>
        <w:jc w:val="center"/>
        <w:tblInd w:w="0" w:type="dxa"/>
        <w:tblLayout w:type="fixed"/>
        <w:tblCellMar>
          <w:top w:w="0" w:type="dxa"/>
          <w:start w:w="108" w:type="dxa"/>
          <w:bottom w:w="0" w:type="dxa"/>
          <w:end w:w="108" w:type="dxa"/>
        </w:tblCellMar>
      </w:tblPr>
      <w:tblGrid>
        <w:gridCol w:w="791"/>
        <w:gridCol w:w="3105"/>
        <w:gridCol w:w="1815"/>
        <w:gridCol w:w="1889"/>
        <w:gridCol w:w="1758"/>
      </w:tblGrid>
      <w:tr>
        <w:trPr>
          <w:trHeight w:val="1310"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服务</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项目</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名称</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可申请政府减免项目及减免标准</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实际发生费用</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可申请政府减免费用</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家属实际应支付费用（由殡仪馆收取）</w:t>
            </w:r>
            <w:r>
              <mc:AlternateContent>
                <mc:Choice Requires="wps">
                  <w:drawing>
                    <wp:anchor behindDoc="0" distT="0" distB="0" distL="114935" distR="114935" simplePos="0" locked="0" layoutInCell="1" allowOverlap="1" relativeHeight="18">
                      <wp:simplePos x="0" y="0"/>
                      <wp:positionH relativeFrom="column">
                        <wp:posOffset>1041400</wp:posOffset>
                      </wp:positionH>
                      <wp:positionV relativeFrom="paragraph">
                        <wp:posOffset>497840</wp:posOffset>
                      </wp:positionV>
                      <wp:extent cx="743585" cy="1488440"/>
                      <wp:effectExtent l="0" t="0" r="0" b="0"/>
                      <wp:wrapNone/>
                      <wp:docPr id="14" name="Frame6"/>
                      <a:graphic xmlns:a="http://schemas.openxmlformats.org/drawingml/2006/main">
                        <a:graphicData uri="http://schemas.microsoft.com/office/word/2010/wordprocessingShape">
                          <wps:wsp>
                            <wps:cNvSpPr txBox="1"/>
                            <wps:spPr>
                              <a:xfrm>
                                <a:off x="0" y="0"/>
                                <a:ext cx="743585" cy="1488440"/>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58.55pt;height:117.2pt;mso-wrap-distance-left:9.05pt;mso-wrap-distance-right:9.05pt;mso-wrap-distance-top:0pt;mso-wrap-distance-bottom:0pt;margin-top:39.2pt;mso-position-vertical-relative:text;margin-left:82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r>
      <w:tr>
        <w:trPr>
          <w:trHeight w:val="835"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接运</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仅限普通殡葬专用车，每具费用不超</w:t>
            </w:r>
            <w:r>
              <w:rPr>
                <w:rFonts w:eastAsia="宋体" w:cs="宋体" w:ascii="宋体" w:hAnsi="宋体"/>
                <w:color w:val="000000"/>
                <w:sz w:val="18"/>
                <w:szCs w:val="18"/>
                <w:shd w:fill="FFFFFF" w:val="clear"/>
              </w:rPr>
              <w:t>180</w:t>
            </w:r>
            <w:r>
              <w:rPr>
                <w:rFonts w:ascii="宋体" w:hAnsi="宋体" w:cs="宋体" w:eastAsia="宋体"/>
                <w:color w:val="000000"/>
                <w:sz w:val="18"/>
                <w:szCs w:val="18"/>
                <w:shd w:fill="FFFFFF" w:val="clear"/>
              </w:rPr>
              <w:t>元；如使用其他</w:t>
            </w:r>
            <w:del w:id="64"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殡葬车辆可核减</w:t>
            </w:r>
            <w:r>
              <w:rPr>
                <w:rFonts w:eastAsia="宋体" w:cs="宋体" w:ascii="宋体" w:hAnsi="宋体"/>
                <w:color w:val="000000"/>
                <w:sz w:val="18"/>
                <w:szCs w:val="18"/>
                <w:shd w:fill="FFFFFF" w:val="clear"/>
              </w:rPr>
              <w:t>180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602"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消毒</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每具费用不超</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1073"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冷藏</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防腐</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户籍</w:t>
            </w:r>
            <w:del w:id="65" w:author="杨贺春" w:date="2020-11-25T12:07:00Z">
              <w:r>
                <w:rPr>
                  <w:rFonts w:ascii="宋体" w:hAnsi="宋体" w:cs="宋体" w:eastAsia="宋体"/>
                  <w:color w:val="000000"/>
                  <w:sz w:val="18"/>
                  <w:szCs w:val="18"/>
                  <w:shd w:fill="FFFFFF" w:val="clear"/>
                </w:rPr>
                <w:delText>普通</w:delText>
              </w:r>
            </w:del>
            <w:r>
              <w:rPr>
                <w:rFonts w:ascii="宋体" w:hAnsi="宋体" w:cs="宋体" w:eastAsia="宋体"/>
                <w:color w:val="000000"/>
                <w:sz w:val="18"/>
                <w:szCs w:val="18"/>
                <w:shd w:fill="FFFFFF" w:val="clear"/>
              </w:rPr>
              <w:t>及非户籍人员减免限额为不超</w:t>
            </w:r>
            <w:r>
              <w:rPr>
                <w:rFonts w:eastAsia="宋体" w:cs="宋体" w:ascii="宋体" w:hAnsi="宋体"/>
                <w:color w:val="000000"/>
                <w:sz w:val="18"/>
                <w:szCs w:val="18"/>
                <w:shd w:fill="FFFFFF" w:val="clear"/>
              </w:rPr>
              <w:t>3</w:t>
            </w:r>
            <w:r>
              <w:rPr>
                <w:rFonts w:ascii="宋体" w:hAnsi="宋体" w:cs="宋体" w:eastAsia="宋体"/>
                <w:color w:val="000000"/>
                <w:sz w:val="18"/>
                <w:szCs w:val="18"/>
                <w:shd w:fill="FFFFFF" w:val="clear"/>
              </w:rPr>
              <w:t>天，每具费用不超</w:t>
            </w:r>
            <w:r>
              <w:rPr>
                <w:rFonts w:eastAsia="宋体" w:cs="宋体" w:ascii="宋体" w:hAnsi="宋体"/>
                <w:color w:val="000000"/>
                <w:sz w:val="18"/>
                <w:szCs w:val="18"/>
                <w:shd w:fill="FFFFFF" w:val="clear"/>
              </w:rPr>
              <w:t>300</w:t>
            </w:r>
            <w:r>
              <w:rPr>
                <w:rFonts w:ascii="宋体" w:hAnsi="宋体" w:cs="宋体" w:eastAsia="宋体"/>
                <w:color w:val="000000"/>
                <w:sz w:val="18"/>
                <w:szCs w:val="18"/>
                <w:shd w:fill="FFFFFF" w:val="clear"/>
              </w:rPr>
              <w:t>元；户籍困难群众减免限额为不超</w:t>
            </w:r>
            <w:r>
              <w:rPr>
                <w:rFonts w:eastAsia="宋体" w:cs="宋体" w:ascii="宋体" w:hAnsi="宋体"/>
                <w:color w:val="000000"/>
                <w:sz w:val="18"/>
                <w:szCs w:val="18"/>
                <w:shd w:fill="FFFFFF" w:val="clear"/>
              </w:rPr>
              <w:t>4</w:t>
            </w:r>
            <w:r>
              <w:rPr>
                <w:rFonts w:ascii="宋体" w:hAnsi="宋体" w:cs="宋体" w:eastAsia="宋体"/>
                <w:color w:val="000000"/>
                <w:sz w:val="18"/>
                <w:szCs w:val="18"/>
                <w:shd w:fill="FFFFFF" w:val="clear"/>
              </w:rPr>
              <w:t>天，每具费用不超</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766"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告别</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厅租</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用</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仅限小型告别厅，减免费用不超过</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元；如使用其他告别厅可核减</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762"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火化</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仅限普通火化炉，每具费用不超</w:t>
            </w:r>
            <w:r>
              <w:rPr>
                <w:rFonts w:eastAsia="宋体" w:cs="宋体" w:ascii="宋体" w:hAnsi="宋体"/>
                <w:color w:val="000000"/>
                <w:sz w:val="18"/>
                <w:szCs w:val="18"/>
                <w:shd w:fill="FFFFFF" w:val="clear"/>
              </w:rPr>
              <w:t>250</w:t>
            </w:r>
            <w:r>
              <w:rPr>
                <w:rFonts w:ascii="宋体" w:hAnsi="宋体" w:cs="宋体" w:eastAsia="宋体"/>
                <w:color w:val="000000"/>
                <w:sz w:val="18"/>
                <w:szCs w:val="18"/>
                <w:shd w:fill="FFFFFF" w:val="clear"/>
              </w:rPr>
              <w:t>元；如选择其他</w:t>
            </w:r>
            <w:del w:id="66"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火化炉，可核减</w:t>
            </w:r>
            <w:r>
              <w:rPr>
                <w:rFonts w:eastAsia="宋体" w:cs="宋体" w:ascii="宋体" w:hAnsi="宋体"/>
                <w:color w:val="000000"/>
                <w:sz w:val="18"/>
                <w:szCs w:val="18"/>
                <w:shd w:fill="FFFFFF" w:val="clear"/>
              </w:rPr>
              <w:t>250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655"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骨灰</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盅</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仅限普通骨灰盅，每个费用不超</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元；如选择其他</w:t>
            </w:r>
            <w:del w:id="67"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骨灰盅，可核减</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976"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骨灰寄存</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户籍</w:t>
            </w:r>
            <w:del w:id="68" w:author="杨贺春" w:date="2020-11-25T12:09:00Z">
              <w:r>
                <w:rPr>
                  <w:rFonts w:ascii="宋体" w:hAnsi="宋体" w:cs="宋体" w:eastAsia="宋体"/>
                  <w:color w:val="000000"/>
                  <w:sz w:val="18"/>
                  <w:szCs w:val="18"/>
                  <w:shd w:fill="FFFFFF" w:val="clear"/>
                </w:rPr>
                <w:delText>普通</w:delText>
              </w:r>
            </w:del>
            <w:r>
              <w:rPr>
                <w:rFonts w:ascii="宋体" w:hAnsi="宋体" w:cs="宋体" w:eastAsia="宋体"/>
                <w:color w:val="000000"/>
                <w:sz w:val="18"/>
                <w:szCs w:val="18"/>
                <w:shd w:fill="FFFFFF" w:val="clear"/>
              </w:rPr>
              <w:t>居民可申请减免</w:t>
            </w:r>
            <w:r>
              <w:rPr>
                <w:rFonts w:eastAsia="宋体" w:cs="宋体" w:ascii="宋体" w:hAnsi="宋体"/>
                <w:color w:val="000000"/>
                <w:sz w:val="18"/>
                <w:szCs w:val="18"/>
                <w:shd w:fill="FFFFFF" w:val="clear"/>
              </w:rPr>
              <w:t>5</w:t>
            </w:r>
            <w:r>
              <w:rPr>
                <w:rFonts w:ascii="宋体" w:hAnsi="宋体" w:cs="宋体" w:eastAsia="宋体"/>
                <w:color w:val="000000"/>
                <w:sz w:val="18"/>
                <w:szCs w:val="18"/>
                <w:shd w:fill="FFFFFF" w:val="clear"/>
              </w:rPr>
              <w:t>年骨灰寄存费，费用不超</w:t>
            </w:r>
            <w:r>
              <w:rPr>
                <w:rFonts w:eastAsia="宋体" w:cs="宋体" w:ascii="宋体" w:hAnsi="宋体"/>
                <w:color w:val="000000"/>
                <w:sz w:val="18"/>
                <w:szCs w:val="18"/>
                <w:shd w:fill="FFFFFF" w:val="clear"/>
              </w:rPr>
              <w:t>350</w:t>
            </w:r>
            <w:r>
              <w:rPr>
                <w:rFonts w:ascii="宋体" w:hAnsi="宋体" w:cs="宋体" w:eastAsia="宋体"/>
                <w:color w:val="000000"/>
                <w:sz w:val="18"/>
                <w:szCs w:val="18"/>
                <w:shd w:fill="FFFFFF" w:val="clear"/>
              </w:rPr>
              <w:t>元；户籍困难群众可申请减免</w:t>
            </w:r>
            <w:r>
              <w:rPr>
                <w:rFonts w:eastAsia="宋体" w:cs="宋体" w:ascii="宋体" w:hAnsi="宋体"/>
                <w:color w:val="000000"/>
                <w:sz w:val="18"/>
                <w:szCs w:val="18"/>
                <w:shd w:fill="FFFFFF" w:val="clear"/>
              </w:rPr>
              <w:t>10</w:t>
            </w:r>
            <w:r>
              <w:rPr>
                <w:rFonts w:ascii="宋体" w:hAnsi="宋体" w:cs="宋体" w:eastAsia="宋体"/>
                <w:color w:val="000000"/>
                <w:sz w:val="18"/>
                <w:szCs w:val="18"/>
                <w:shd w:fill="FFFFFF" w:val="clear"/>
              </w:rPr>
              <w:t>年骨灰寄存费，费用不超</w:t>
            </w:r>
            <w:r>
              <w:rPr>
                <w:rFonts w:eastAsia="宋体" w:cs="宋体" w:ascii="宋体" w:hAnsi="宋体"/>
                <w:color w:val="000000"/>
                <w:sz w:val="18"/>
                <w:szCs w:val="18"/>
                <w:shd w:fill="FFFFFF" w:val="clear"/>
              </w:rPr>
              <w:t>700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mc:AlternateContent>
                <mc:Choice Requires="wps">
                  <w:drawing>
                    <wp:anchor behindDoc="0" distT="0" distB="0" distL="114935" distR="114935" simplePos="0" locked="0" layoutInCell="1" allowOverlap="1" relativeHeight="11">
                      <wp:simplePos x="0" y="0"/>
                      <wp:positionH relativeFrom="column">
                        <wp:posOffset>1264920</wp:posOffset>
                      </wp:positionH>
                      <wp:positionV relativeFrom="paragraph">
                        <wp:posOffset>-873760</wp:posOffset>
                      </wp:positionV>
                      <wp:extent cx="18415" cy="12218670"/>
                      <wp:effectExtent l="5080" t="635" r="5080" b="635"/>
                      <wp:wrapNone/>
                      <wp:docPr id="15" name="直线 12"/>
                      <a:graphic xmlns:a="http://schemas.openxmlformats.org/drawingml/2006/main">
                        <a:graphicData uri="http://schemas.microsoft.com/office/word/2010/wordprocessingShape">
                          <wps:wsp>
                            <wps:cNvSpPr/>
                            <wps:spPr>
                              <a:xfrm flipH="1">
                                <a:off x="0" y="0"/>
                                <a:ext cx="18360" cy="1221876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99.6pt,-68.8pt" to="101pt,893.25pt" ID="直线 12" stroked="t" o:allowincell="t" style="position:absolute;flip:x">
                      <v:stroke color="black" weight="9360" dashstyle="dash" joinstyle="miter" endcap="flat"/>
                      <v:fill o:detectmouseclick="t" on="false"/>
                      <w10:wrap type="none"/>
                    </v:line>
                  </w:pict>
                </mc:Fallback>
              </mc:AlternateContent>
            </w:r>
          </w:p>
        </w:tc>
      </w:tr>
      <w:tr>
        <w:trPr>
          <w:trHeight w:val="898"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棺木</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仅限户籍困难群众可申请，普通纸棺</w:t>
            </w:r>
            <w:r>
              <w:rPr>
                <w:rFonts w:eastAsia="宋体" w:cs="宋体" w:ascii="宋体" w:hAnsi="宋体"/>
                <w:color w:val="000000"/>
                <w:sz w:val="18"/>
                <w:szCs w:val="18"/>
                <w:shd w:fill="FFFFFF" w:val="clear"/>
              </w:rPr>
              <w:t>1</w:t>
            </w:r>
            <w:r>
              <w:rPr>
                <w:rFonts w:ascii="宋体" w:hAnsi="宋体" w:cs="宋体" w:eastAsia="宋体"/>
                <w:color w:val="000000"/>
                <w:sz w:val="18"/>
                <w:szCs w:val="18"/>
                <w:shd w:fill="FFFFFF" w:val="clear"/>
              </w:rPr>
              <w:t>副，每副不超过</w:t>
            </w:r>
            <w:r>
              <w:rPr>
                <w:rFonts w:eastAsia="宋体" w:cs="宋体" w:ascii="宋体" w:hAnsi="宋体"/>
                <w:color w:val="000000"/>
                <w:sz w:val="18"/>
                <w:szCs w:val="18"/>
                <w:shd w:fill="FFFFFF" w:val="clear"/>
              </w:rPr>
              <w:t>500</w:t>
            </w:r>
            <w:r>
              <w:rPr>
                <w:rFonts w:ascii="宋体" w:hAnsi="宋体" w:cs="宋体" w:eastAsia="宋体"/>
                <w:color w:val="000000"/>
                <w:sz w:val="18"/>
                <w:szCs w:val="18"/>
                <w:shd w:fill="FFFFFF" w:val="clear"/>
              </w:rPr>
              <w:t>元；如选择其他</w:t>
            </w:r>
            <w:del w:id="69" w:author="杨贺春" w:date="2020-11-25T12:11: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棺木可核减</w:t>
            </w:r>
            <w:r>
              <w:rPr>
                <w:rFonts w:eastAsia="宋体" w:cs="宋体" w:ascii="宋体" w:hAnsi="宋体"/>
                <w:color w:val="000000"/>
                <w:sz w:val="18"/>
                <w:szCs w:val="18"/>
                <w:shd w:fill="FFFFFF" w:val="clear"/>
              </w:rPr>
              <w:t>500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898"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寿衣</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仅限户籍困难群众可申请，普通寿衣</w:t>
            </w:r>
            <w:r>
              <w:rPr>
                <w:rFonts w:eastAsia="宋体" w:cs="宋体" w:ascii="宋体" w:hAnsi="宋体"/>
                <w:color w:val="000000"/>
                <w:sz w:val="18"/>
                <w:szCs w:val="18"/>
                <w:shd w:fill="FFFFFF" w:val="clear"/>
              </w:rPr>
              <w:t>1</w:t>
            </w:r>
            <w:r>
              <w:rPr>
                <w:rFonts w:ascii="宋体" w:hAnsi="宋体" w:cs="宋体" w:eastAsia="宋体"/>
                <w:color w:val="000000"/>
                <w:sz w:val="18"/>
                <w:szCs w:val="18"/>
                <w:shd w:fill="FFFFFF" w:val="clear"/>
              </w:rPr>
              <w:t>套，每套不超过</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元；如选择其他</w:t>
            </w:r>
            <w:del w:id="70" w:author="杨贺春" w:date="2020-11-25T12:11: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寿衣，可核减</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r>
              <mc:AlternateContent>
                <mc:Choice Requires="wps">
                  <w:drawing>
                    <wp:anchor behindDoc="0" distT="0" distB="0" distL="114935" distR="114935" simplePos="0" locked="0" layoutInCell="1" allowOverlap="1" relativeHeight="19">
                      <wp:simplePos x="0" y="0"/>
                      <wp:positionH relativeFrom="column">
                        <wp:posOffset>1320165</wp:posOffset>
                      </wp:positionH>
                      <wp:positionV relativeFrom="paragraph">
                        <wp:posOffset>334010</wp:posOffset>
                      </wp:positionV>
                      <wp:extent cx="539115" cy="1839595"/>
                      <wp:effectExtent l="0" t="0" r="0" b="0"/>
                      <wp:wrapNone/>
                      <wp:docPr id="16" name="Frame7"/>
                      <a:graphic xmlns:a="http://schemas.openxmlformats.org/drawingml/2006/main">
                        <a:graphicData uri="http://schemas.microsoft.com/office/word/2010/wordprocessingShape">
                          <wps:wsp>
                            <wps:cNvSpPr txBox="1"/>
                            <wps:spPr>
                              <a:xfrm>
                                <a:off x="0" y="0"/>
                                <a:ext cx="539115" cy="183959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2.45pt;height:144.85pt;mso-wrap-distance-left:9.05pt;mso-wrap-distance-right:9.05pt;mso-wrap-distance-top:0pt;mso-wrap-distance-bottom:0pt;margin-top:26.3pt;mso-position-vertical-relative:text;margin-left:103.9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c>
      </w:tr>
      <w:tr>
        <w:trPr>
          <w:trHeight w:val="558" w:hRule="atLeast"/>
        </w:trPr>
        <w:tc>
          <w:tcPr>
            <w:tcW w:w="3896"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小计</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r>
    </w:tbl>
    <w:p>
      <w:pPr>
        <w:pStyle w:val="Normal"/>
        <w:spacing w:lineRule="atLeast" w:line="420"/>
        <w:rPr>
          <w:rFonts w:ascii="宋体" w:hAnsi="宋体" w:eastAsia="宋体" w:cs="宋体"/>
          <w:color w:val="000000"/>
          <w:sz w:val="22"/>
          <w:szCs w:val="22"/>
        </w:rPr>
      </w:pPr>
      <w:r>
        <w:rPr>
          <w:rFonts w:eastAsia="宋体" w:cs="宋体" w:ascii="宋体" w:hAnsi="宋体"/>
          <w:b/>
          <w:bCs/>
          <w:color w:val="000000"/>
          <w:sz w:val="22"/>
          <w:szCs w:val="22"/>
        </w:rPr>
        <w:t>2.</w:t>
      </w:r>
      <w:r>
        <w:rPr>
          <w:rFonts w:ascii="宋体" w:hAnsi="宋体" w:cs="宋体" w:eastAsia="宋体"/>
          <w:b/>
          <w:bCs/>
          <w:color w:val="000000"/>
          <w:sz w:val="22"/>
          <w:szCs w:val="22"/>
        </w:rPr>
        <w:t>其它由殡仪馆收取费用的服务或丧葬用品（可另附页）</w:t>
      </w:r>
    </w:p>
    <w:tbl>
      <w:tblPr>
        <w:tblW w:w="8965" w:type="dxa"/>
        <w:jc w:val="start"/>
        <w:tblInd w:w="-249" w:type="dxa"/>
        <w:tblLayout w:type="fixed"/>
        <w:tblCellMar>
          <w:top w:w="0" w:type="dxa"/>
          <w:start w:w="108" w:type="dxa"/>
          <w:bottom w:w="0" w:type="dxa"/>
          <w:end w:w="108" w:type="dxa"/>
        </w:tblCellMar>
      </w:tblPr>
      <w:tblGrid>
        <w:gridCol w:w="1540"/>
        <w:gridCol w:w="3915"/>
        <w:gridCol w:w="1740"/>
        <w:gridCol w:w="1770"/>
      </w:tblGrid>
      <w:tr>
        <w:trPr>
          <w:trHeight w:val="956" w:hRule="atLeast"/>
        </w:trPr>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名称</w:t>
            </w:r>
          </w:p>
        </w:tc>
        <w:tc>
          <w:tcPr>
            <w:tcW w:w="39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收费标准</w:t>
            </w:r>
          </w:p>
        </w:tc>
        <w:tc>
          <w:tcPr>
            <w:tcW w:w="17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7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w:t>
            </w:r>
            <w:ins w:id="71" w:author="肖莹淑" w:date="2021-01-13T15:43:00Z">
              <w:r>
                <w:rPr>
                  <w:rFonts w:ascii="宋体" w:hAnsi="宋体" w:cs="宋体" w:eastAsia="宋体"/>
                  <w:color w:val="000000"/>
                  <w:sz w:val="18"/>
                  <w:szCs w:val="18"/>
                </w:rPr>
                <w:t>（元）</w:t>
              </w:r>
            </w:ins>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8965"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340" w:end="0"/>
        <w:rPr>
          <w:rFonts w:ascii="宋体" w:hAnsi="宋体" w:eastAsia="宋体" w:cs="宋体"/>
          <w:b/>
          <w:color w:val="000000"/>
          <w:sz w:val="22"/>
          <w:szCs w:val="22"/>
        </w:rPr>
      </w:pPr>
      <w:r>
        <mc:AlternateContent>
          <mc:Choice Requires="wps">
            <w:drawing>
              <wp:anchor behindDoc="0" distT="0" distB="0" distL="114935" distR="114935" simplePos="0" locked="0" layoutInCell="1" allowOverlap="1" relativeHeight="12">
                <wp:simplePos x="0" y="0"/>
                <wp:positionH relativeFrom="column">
                  <wp:posOffset>5750560</wp:posOffset>
                </wp:positionH>
                <wp:positionV relativeFrom="paragraph">
                  <wp:posOffset>-846455</wp:posOffset>
                </wp:positionV>
                <wp:extent cx="635" cy="11971020"/>
                <wp:effectExtent l="5080" t="635" r="5080" b="635"/>
                <wp:wrapNone/>
                <wp:docPr id="17" name="直线 13"/>
                <a:graphic xmlns:a="http://schemas.openxmlformats.org/drawingml/2006/main">
                  <a:graphicData uri="http://schemas.microsoft.com/office/word/2010/wordprocessingShape">
                    <wps:wsp>
                      <wps:cNvSpPr/>
                      <wps:spPr>
                        <a:xfrm>
                          <a:off x="0" y="0"/>
                          <a:ext cx="720" cy="1197108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2.8pt,-66.65pt" to="452.8pt,875.9pt" ID="直线 13" stroked="t" o:allowincell="f" style="position:absolute">
                <v:stroke color="black" weight="9360" dashstyle="dash" joinstyle="miter" endcap="flat"/>
                <v:fill o:detectmouseclick="t" on="false"/>
                <w10:wrap type="none"/>
              </v:line>
            </w:pict>
          </mc:Fallback>
        </mc:AlternateContent>
      </w:r>
      <w:r>
        <w:rPr>
          <w:rFonts w:ascii="宋体" w:hAnsi="宋体" w:cs="宋体" w:eastAsia="宋体"/>
          <w:b/>
          <w:color w:val="000000"/>
          <w:sz w:val="22"/>
          <w:szCs w:val="22"/>
        </w:rPr>
        <w:t xml:space="preserve"> </w:t>
      </w:r>
    </w:p>
    <w:p>
      <w:pPr>
        <w:pStyle w:val="Normal"/>
        <w:spacing w:lineRule="atLeast" w:line="420"/>
        <w:ind w:firstLine="341" w:end="0"/>
        <w:jc w:val="center"/>
        <w:rPr>
          <w:rFonts w:ascii="宋体" w:hAnsi="宋体" w:eastAsia="宋体" w:cs="宋体"/>
          <w:b/>
          <w:color w:val="000000"/>
          <w:sz w:val="22"/>
          <w:szCs w:val="22"/>
        </w:rPr>
      </w:pPr>
      <w:r>
        <w:rPr>
          <w:rFonts w:ascii="宋体" w:hAnsi="宋体" w:cs="宋体" w:eastAsia="宋体"/>
          <w:b/>
          <w:color w:val="000000"/>
          <w:sz w:val="22"/>
          <w:szCs w:val="22"/>
        </w:rPr>
        <w:t>以上五项服务费用汇总表</w:t>
      </w:r>
    </w:p>
    <w:tbl>
      <w:tblPr>
        <w:tblW w:w="8323" w:type="dxa"/>
        <w:jc w:val="start"/>
        <w:tblInd w:w="0" w:type="dxa"/>
        <w:tblLayout w:type="fixed"/>
        <w:tblCellMar>
          <w:top w:w="0" w:type="dxa"/>
          <w:start w:w="108" w:type="dxa"/>
          <w:bottom w:w="0" w:type="dxa"/>
          <w:end w:w="108" w:type="dxa"/>
        </w:tblCellMar>
      </w:tblPr>
      <w:tblGrid>
        <w:gridCol w:w="973"/>
        <w:gridCol w:w="3300"/>
        <w:gridCol w:w="4050"/>
      </w:tblGrid>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序号</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收费项目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费用小计</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1</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居家灵堂布置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2" w:author="杨贺春" w:date="2020-11-25T12:13:00Z">
              <w:r>
                <w:rPr>
                  <w:rFonts w:eastAsia="宋体" w:cs="宋体" w:ascii="宋体" w:hAnsi="宋体"/>
                  <w:b/>
                  <w:bCs/>
                  <w:color w:val="000000"/>
                  <w:sz w:val="18"/>
                  <w:szCs w:val="18"/>
                </w:rPr>
                <w:t xml:space="preserve">    </w:t>
              </w:r>
            </w:ins>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2</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客车租赁服务</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3"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3</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殡仪策划服务或协助办理殡仪相关业务</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4" w:author="杨贺春" w:date="2020-11-25T12:13:00Z">
              <w:r>
                <w:rPr>
                  <w:rFonts w:eastAsia="宋体" w:cs="宋体" w:ascii="宋体" w:hAnsi="宋体"/>
                  <w:b/>
                  <w:bCs/>
                  <w:color w:val="000000"/>
                  <w:sz w:val="18"/>
                  <w:szCs w:val="18"/>
                </w:rPr>
                <w:t xml:space="preserve">   </w:t>
              </w:r>
            </w:ins>
            <w:r>
              <w:rPr>
                <w:rFonts w:eastAsia="宋体" w:cs="宋体" w:ascii="宋体" w:hAnsi="宋体"/>
                <w:b/>
                <w:bCs/>
                <w:color w:val="000000"/>
                <w:sz w:val="18"/>
                <w:szCs w:val="18"/>
              </w:rPr>
              <w:t xml:space="preserve"> </w:t>
            </w:r>
            <w:ins w:id="75"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4</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丧葬用品销售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6"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5</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bCs/>
                <w:color w:val="000000"/>
                <w:sz w:val="18"/>
                <w:szCs w:val="18"/>
              </w:rPr>
              <w:t>殡仪馆服务项目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7"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bCs/>
                <w:color w:val="000000"/>
                <w:sz w:val="18"/>
                <w:szCs w:val="18"/>
              </w:rPr>
            </w:pPr>
            <w:r>
              <w:rPr>
                <w:rFonts w:ascii="宋体" w:hAnsi="宋体" w:cs="宋体" w:eastAsia="宋体"/>
                <w:b/>
                <w:bCs/>
                <w:color w:val="000000"/>
                <w:sz w:val="18"/>
                <w:szCs w:val="18"/>
              </w:rPr>
              <w:t>其它由殡仪馆收取费用的服务或丧葬用品</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bCs/>
                <w:color w:val="000000"/>
                <w:sz w:val="18"/>
                <w:szCs w:val="18"/>
              </w:rPr>
            </w:pPr>
            <w:r>
              <w:rPr>
                <w:rFonts w:eastAsia="宋体" w:cs="宋体" w:ascii="宋体" w:hAnsi="宋体"/>
                <w:b/>
                <w:bCs/>
                <w:color w:val="000000"/>
                <w:sz w:val="18"/>
                <w:szCs w:val="18"/>
              </w:rPr>
              <w:t xml:space="preserve">¥         </w:t>
            </w:r>
            <w:ins w:id="78"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元</w:t>
            </w:r>
            <w:r>
              <mc:AlternateContent>
                <mc:Choice Requires="wps">
                  <w:drawing>
                    <wp:anchor behindDoc="0" distT="0" distB="0" distL="114935" distR="114935" simplePos="0" locked="0" layoutInCell="1" allowOverlap="1" relativeHeight="23">
                      <wp:simplePos x="0" y="0"/>
                      <wp:positionH relativeFrom="column">
                        <wp:posOffset>3122295</wp:posOffset>
                      </wp:positionH>
                      <wp:positionV relativeFrom="paragraph">
                        <wp:posOffset>447040</wp:posOffset>
                      </wp:positionV>
                      <wp:extent cx="504825" cy="2991485"/>
                      <wp:effectExtent l="0" t="0" r="0" b="0"/>
                      <wp:wrapNone/>
                      <wp:docPr id="18" name="Frame8"/>
                      <a:graphic xmlns:a="http://schemas.openxmlformats.org/drawingml/2006/main">
                        <a:graphicData uri="http://schemas.microsoft.com/office/word/2010/wordprocessingShape">
                          <wps:wsp>
                            <wps:cNvSpPr txBox="1"/>
                            <wps:spPr>
                              <a:xfrm>
                                <a:off x="0" y="0"/>
                                <a:ext cx="504825" cy="2991485"/>
                              </a:xfrm>
                              <a:prstGeom prst="rect"/>
                              <a:solidFill>
                                <a:srgbClr val="FFFFFF"/>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39.75pt;height:235.55pt;mso-wrap-distance-left:9.05pt;mso-wrap-distance-right:9.05pt;mso-wrap-distance-top:0pt;mso-wrap-distance-bottom:0pt;margin-top:35.2pt;mso-position-vertical-relative:text;margin-left:245.85pt;mso-position-horizontal-relative:text">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c>
      </w:tr>
      <w:tr>
        <w:trPr>
          <w:trHeight w:val="1095" w:hRule="atLeast"/>
        </w:trPr>
        <w:tc>
          <w:tcPr>
            <w:tcW w:w="427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甲方即委托方累计实际应</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支付费用</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bCs/>
                <w:color w:val="000000"/>
                <w:sz w:val="18"/>
                <w:szCs w:val="18"/>
              </w:rPr>
            </w:pPr>
            <w:r>
              <w:rPr>
                <w:rFonts w:eastAsia="宋体" w:cs="宋体" w:ascii="宋体" w:hAnsi="宋体"/>
                <w:b/>
                <w:bCs/>
                <w:color w:val="000000"/>
                <w:sz w:val="18"/>
                <w:szCs w:val="18"/>
              </w:rPr>
              <w:t xml:space="preserve">¥         </w:t>
            </w:r>
            <w:ins w:id="79"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元</w:t>
            </w:r>
          </w:p>
          <w:p>
            <w:pPr>
              <w:pStyle w:val="Normal"/>
              <w:spacing w:lineRule="atLeast" w:line="420"/>
              <w:rPr>
                <w:rFonts w:ascii="宋体" w:hAnsi="宋体" w:eastAsia="宋体" w:cs="宋体"/>
                <w:b/>
                <w:bCs/>
                <w:color w:val="000000"/>
                <w:sz w:val="18"/>
                <w:szCs w:val="18"/>
              </w:rPr>
            </w:pPr>
            <w:r>
              <w:rPr>
                <w:rFonts w:ascii="宋体" w:hAnsi="宋体" w:cs="宋体" w:eastAsia="宋体"/>
                <w:b/>
                <w:bCs/>
                <w:color w:val="000000"/>
                <w:sz w:val="18"/>
                <w:szCs w:val="18"/>
              </w:rPr>
              <w:t>大写：</w:t>
            </w:r>
          </w:p>
        </w:tc>
      </w:tr>
    </w:tbl>
    <w:p>
      <w:pPr>
        <w:pStyle w:val="Normal"/>
        <w:spacing w:lineRule="atLeast" w:line="420"/>
        <w:ind w:firstLine="341" w:end="0"/>
        <w:rPr>
          <w:rFonts w:ascii="宋体" w:hAnsi="宋体" w:eastAsia="宋体" w:cs="宋体"/>
          <w:b/>
          <w:color w:val="000000"/>
          <w:sz w:val="22"/>
          <w:szCs w:val="22"/>
        </w:rPr>
      </w:pPr>
      <w:r>
        <w:rPr>
          <w:rFonts w:eastAsia="宋体" w:cs="宋体" w:ascii="宋体" w:hAnsi="宋体"/>
          <w:b/>
          <w:color w:val="000000"/>
          <w:sz w:val="22"/>
          <w:szCs w:val="22"/>
        </w:rPr>
      </w:r>
    </w:p>
    <w:p>
      <w:pPr>
        <w:pStyle w:val="Normal"/>
        <w:spacing w:lineRule="atLeast" w:line="420"/>
        <w:ind w:firstLine="680" w:end="0"/>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三、费用支付期限和支付方式</w:t>
      </w:r>
    </w:p>
    <w:p>
      <w:pPr>
        <w:pStyle w:val="Normal"/>
        <w:spacing w:lineRule="atLeast" w:line="420"/>
        <w:ind w:firstLine="680" w:end="0"/>
        <w:jc w:val="start"/>
        <w:rPr>
          <w:rFonts w:ascii="宋体" w:hAnsi="宋体" w:eastAsia="宋体" w:cs="宋体"/>
          <w:color w:val="000000"/>
          <w:sz w:val="22"/>
          <w:szCs w:val="22"/>
          <w:u w:val="single"/>
        </w:rPr>
      </w:pPr>
      <w:r>
        <w:rPr>
          <w:rFonts w:ascii="宋体" w:hAnsi="宋体" w:cs="宋体" w:eastAsia="宋体"/>
          <w:color w:val="000000"/>
          <w:sz w:val="22"/>
          <w:szCs w:val="22"/>
        </w:rPr>
        <w:t>乙方为甲方提供上述服务收费总额为人民币</w:t>
      </w:r>
      <w:r>
        <w:rPr>
          <w:rFonts w:ascii="宋体" w:hAnsi="宋体" w:cs="宋体" w:eastAsia="宋体"/>
          <w:color w:val="000000"/>
          <w:sz w:val="22"/>
          <w:szCs w:val="22"/>
          <w:u w:val="single"/>
        </w:rPr>
        <w:t xml:space="preserve"> {收费总额} 元（大写：{收费总</w:t>
      </w:r>
      <w:r>
        <w:rPr>
          <w:rFonts w:ascii="宋体" w:hAnsi="宋体" w:cs="宋体" w:eastAsia="宋体"/>
          <w:color w:val="000000"/>
          <w:sz w:val="22"/>
          <w:szCs w:val="22"/>
        </w:rPr>
        <w:t xml:space="preserve">额大写} </w:t>
      </w:r>
      <w:r>
        <w:rPr>
          <w:rFonts w:ascii="宋体" w:hAnsi="宋体" w:cs="宋体" w:eastAsia="宋体"/>
          <w:color w:val="000000"/>
          <w:sz w:val="22"/>
          <w:szCs w:val="22"/>
          <w:u w:val="single"/>
        </w:rPr>
        <w:t>），其中代收费用（必须减去申请政</w:t>
      </w:r>
      <w:r>
        <w:rPr>
          <w:rFonts w:ascii="宋体" w:hAnsi="宋体" w:cs="宋体" w:eastAsia="宋体"/>
          <w:color w:val="000000"/>
          <w:sz w:val="22"/>
          <w:szCs w:val="22"/>
        </w:rPr>
        <w:t>府免费项</w:t>
      </w:r>
      <w:r>
        <w:rPr>
          <w:rFonts w:ascii="宋体" w:hAnsi="宋体" w:cs="宋体" w:eastAsia="宋体"/>
          <w:b/>
          <w:bCs/>
          <w:color w:val="000000"/>
          <w:sz w:val="22"/>
          <w:szCs w:val="22"/>
        </w:rPr>
        <w:t>目后殡仪馆收取费用） {代收费用} 元（大写：{代收</w:t>
      </w:r>
      <w:r>
        <w:rPr>
          <w:rFonts w:ascii="宋体" w:hAnsi="宋体" w:cs="宋体" w:eastAsia="宋体"/>
          <w:color w:val="000000"/>
          <w:sz w:val="22"/>
          <w:szCs w:val="22"/>
          <w:u w:val="single"/>
        </w:rPr>
        <w:t>费用大写} ），其他服务费</w:t>
      </w:r>
      <w:r>
        <w:rPr>
          <w:rFonts w:ascii="宋体" w:hAnsi="宋体" w:cs="宋体" w:eastAsia="宋体"/>
          <w:color w:val="000000"/>
          <w:sz w:val="22"/>
          <w:szCs w:val="22"/>
        </w:rPr>
        <w:t>用 {其他</w:t>
      </w:r>
      <w:r>
        <w:rPr>
          <w:rFonts w:ascii="宋体" w:hAnsi="宋体" w:cs="宋体" w:eastAsia="宋体"/>
          <w:color w:val="000000"/>
          <w:sz w:val="22"/>
          <w:szCs w:val="22"/>
          <w:u w:val="single"/>
        </w:rPr>
        <w:t>服务费用} 元（大写：{其他服务费用</w:t>
      </w:r>
      <w:r>
        <w:rPr>
          <w:rFonts w:ascii="宋体" w:hAnsi="宋体" w:cs="宋体" w:eastAsia="宋体"/>
          <w:color w:val="000000"/>
          <w:sz w:val="22"/>
          <w:szCs w:val="22"/>
        </w:rPr>
        <w:t>大写} ），双方</w:t>
      </w:r>
      <w:r>
        <w:rPr>
          <w:rFonts w:ascii="宋体" w:hAnsi="宋体" w:cs="宋体" w:eastAsia="宋体"/>
          <w:color w:val="000000"/>
          <w:sz w:val="22"/>
          <w:szCs w:val="22"/>
          <w:u w:val="single"/>
        </w:rPr>
        <w:t>约定支付期限和支付</w:t>
      </w:r>
      <w:r>
        <w:rPr>
          <w:rFonts w:ascii="宋体" w:hAnsi="宋体" w:cs="宋体" w:eastAsia="宋体"/>
          <w:color w:val="000000"/>
          <w:sz w:val="22"/>
          <w:szCs w:val="22"/>
        </w:rPr>
        <w:t>方式 {支</w:t>
      </w:r>
      <w:r>
        <w:rPr>
          <w:rFonts w:ascii="宋体" w:hAnsi="宋体" w:cs="宋体" w:eastAsia="宋体"/>
          <w:color w:val="000000"/>
          <w:sz w:val="22"/>
          <w:szCs w:val="22"/>
          <w:u w:val="single"/>
        </w:rPr>
        <w:t>付方式} 。</w:t>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atLeast" w:line="420"/>
        <w:ind w:firstLine="680" w:end="0"/>
        <w:jc w:val="start"/>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四、双方的权利和义务</w:t>
      </w:r>
    </w:p>
    <w:p>
      <w:pPr>
        <w:pStyle w:val="Normal"/>
        <w:spacing w:lineRule="atLeast" w:line="420"/>
        <w:rPr>
          <w:rFonts w:ascii="宋体" w:hAnsi="宋体" w:eastAsia="宋体" w:cs="宋体"/>
          <w:color w:val="000000"/>
          <w:sz w:val="22"/>
          <w:szCs w:val="22"/>
          <w:ins w:id="81" w:author="吴烽勇" w:date="2020-12-01T21:11:00Z"/>
        </w:rPr>
      </w:pPr>
      <w:r>
        <w:rPr>
          <w:rFonts w:ascii="宋体" w:hAnsi="宋体" w:cs="宋体" w:eastAsia="宋体"/>
          <w:color w:val="000000"/>
          <w:sz w:val="22"/>
          <w:szCs w:val="22"/>
        </w:rPr>
        <w:t>（一）{</w:t>
      </w:r>
      <w:r>
        <w:rPr>
          <w:rFonts w:ascii="宋体" w:hAnsi="宋体" w:cs="宋体" w:eastAsia="宋体"/>
          <w:color w:val="000000"/>
          <w:sz w:val="22"/>
          <w:szCs w:val="22"/>
        </w:rPr>
        <w:t>甲方}应主动明确</w:t>
      </w:r>
      <w:r>
        <w:rPr>
          <w:rFonts w:ascii="宋体" w:hAnsi="宋体" w:cs="宋体" w:eastAsia="宋体"/>
          <w:b/>
          <w:bCs/>
          <w:color w:val="000000"/>
          <w:sz w:val="22"/>
          <w:szCs w:val="22"/>
        </w:rPr>
        <w:t>告知</w:t>
      </w:r>
      <w:r>
        <w:rPr>
          <w:rFonts w:ascii="宋体" w:hAnsi="宋体" w:cs="宋体" w:eastAsia="宋体"/>
          <w:color w:val="000000"/>
          <w:sz w:val="22"/>
          <w:szCs w:val="22"/>
        </w:rPr>
        <w:t>{乙方}对殡仪服务的具体需求，</w:t>
      </w:r>
      <w:r>
        <w:rPr>
          <w:rFonts w:ascii="宋体" w:hAnsi="宋体" w:cs="宋体" w:eastAsia="宋体"/>
          <w:b/>
          <w:bCs/>
          <w:color w:val="000000"/>
          <w:sz w:val="22"/>
          <w:szCs w:val="22"/>
        </w:rPr>
        <w:t>如实</w:t>
      </w:r>
      <w:r>
        <w:rPr>
          <w:rFonts w:ascii="宋体" w:hAnsi="宋体" w:cs="宋体" w:eastAsia="宋体"/>
          <w:color w:val="000000"/>
          <w:sz w:val="22"/>
          <w:szCs w:val="22"/>
        </w:rPr>
        <w:t>向{乙方}提供协助办理殡仪相关业务所需的证件资料，并按时向{乙方}支付本合同约定服务事项的费用。</w:t>
      </w:r>
      <w:ins w:id="80" w:author="吴烽勇" w:date="2020-12-01T21:11:00Z">
        <w:r>
          <w:rPr>
            <w:rFonts w:ascii="宋体" w:hAnsi="宋体" w:cs="宋体" w:eastAsia="宋体"/>
            <w:b/>
            <w:bCs/>
            <w:color w:val="000000"/>
            <w:sz w:val="22"/>
            <w:szCs w:val="22"/>
          </w:rPr>
          <w:t>如果甲方发现乙方未按照甲方需求和要求提供服务，应立即提出异议。</w:t>
        </w:r>
      </w:ins>
    </w:p>
    <w:p>
      <w:pPr>
        <w:pStyle w:val="Normal"/>
        <w:spacing w:lineRule="atLeast" w:line="420"/>
        <w:rPr>
          <w:rFonts w:ascii="宋体" w:hAnsi="宋体" w:eastAsia="宋体" w:cs="宋体"/>
          <w:color w:val="000000"/>
          <w:sz w:val="22"/>
          <w:szCs w:val="22"/>
          <w:del w:id="83" w:author="吴烽勇" w:date="2020-12-01T21:11:00Z"/>
        </w:rPr>
      </w:pPr>
      <w:del w:id="82" w:author="吴烽勇" w:date="2020-12-01T21:11:00Z">
        <w:r>
          <w:rPr>
            <w:rFonts w:eastAsia="宋体" w:cs="宋体" w:ascii="宋体" w:hAnsi="宋体"/>
            <w:color w:val="000000"/>
            <w:sz w:val="22"/>
            <w:szCs w:val="22"/>
          </w:rPr>
        </w:r>
      </w:del>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（二）乙</w:t>
      </w:r>
      <w:r>
        <w:rPr>
          <w:rFonts w:ascii="宋体" w:hAnsi="宋体" w:cs="宋体" w:eastAsia="宋体"/>
          <w:color w:val="000000"/>
          <w:sz w:val="22"/>
          <w:szCs w:val="22"/>
        </w:rPr>
        <w:t>方应主动向甲方如实出示</w:t>
      </w:r>
      <w:r>
        <w:rPr>
          <w:rFonts w:ascii="宋体" w:hAnsi="宋体" w:cs="宋体" w:eastAsia="宋体"/>
          <w:b/>
          <w:bCs/>
          <w:color w:val="000000"/>
          <w:sz w:val="22"/>
          <w:szCs w:val="22"/>
        </w:rPr>
        <w:t>营业</w:t>
      </w:r>
      <w:r>
        <w:rPr>
          <w:rFonts w:ascii="宋体" w:hAnsi="宋体" w:cs="宋体" w:eastAsia="宋体"/>
          <w:color w:val="000000"/>
          <w:sz w:val="22"/>
          <w:szCs w:val="22"/>
        </w:rPr>
        <w:t>执照、相关资质文件、详实的服</w:t>
      </w:r>
      <w:r>
        <w:rPr>
          <w:rFonts w:ascii="宋体" w:hAnsi="宋体" w:cs="宋体" w:eastAsia="宋体"/>
          <w:b/>
          <w:bCs/>
          <w:color w:val="000000"/>
          <w:sz w:val="22"/>
          <w:szCs w:val="22"/>
        </w:rPr>
        <w:t>务项目及其收费标准，不得有</w:t>
      </w:r>
      <w:r>
        <w:rPr>
          <w:rFonts w:ascii="宋体" w:hAnsi="宋体" w:cs="宋体" w:eastAsia="宋体"/>
          <w:color w:val="000000"/>
          <w:sz w:val="22"/>
          <w:szCs w:val="22"/>
        </w:rPr>
        <w:t>任</w:t>
      </w:r>
      <w:r>
        <w:rPr>
          <w:rFonts w:ascii="宋体" w:hAnsi="宋体" w:cs="宋体" w:eastAsia="宋体"/>
          <w:color w:val="000000"/>
          <w:sz w:val="22"/>
          <w:szCs w:val="22"/>
          <w:shd w:fill="FFFFFF" w:val="clear"/>
        </w:rPr>
        <w:t>何误导消费和虚假宣传等欺诈行为，不得以任</w:t>
      </w:r>
      <w:r>
        <w:rPr>
          <w:rFonts w:ascii="宋体" w:hAnsi="宋体" w:cs="宋体" w:eastAsia="宋体"/>
          <w:color w:val="000000"/>
          <w:sz w:val="22"/>
          <w:szCs w:val="22"/>
        </w:rPr>
        <w:t>何手段、方式非法获取和泄露甲方或逝者信息；向甲方</w:t>
      </w:r>
      <w:r>
        <w:rPr>
          <w:rFonts w:ascii="宋体" w:hAnsi="宋体" w:cs="宋体" w:eastAsia="宋体"/>
          <w:color w:val="000000"/>
          <w:sz w:val="22"/>
          <w:szCs w:val="22"/>
          <w:shd w:fill="FFFFFF" w:val="clear"/>
        </w:rPr>
        <w:t>逐</w:t>
      </w:r>
      <w:r>
        <w:rPr>
          <w:rFonts w:ascii="宋体" w:hAnsi="宋体" w:cs="宋体" w:eastAsia="宋体"/>
          <w:color w:val="000000"/>
          <w:sz w:val="22"/>
          <w:szCs w:val="22"/>
        </w:rPr>
        <w:t>一明确告知</w:t>
      </w:r>
      <w:r>
        <w:rPr>
          <w:rFonts w:ascii="宋体" w:hAnsi="宋体" w:cs="宋体" w:eastAsia="宋体"/>
          <w:b/>
          <w:bCs/>
          <w:color w:val="000000"/>
          <w:sz w:val="22"/>
          <w:szCs w:val="22"/>
        </w:rPr>
        <w:t>其所</w:t>
      </w:r>
      <w:r>
        <w:rPr>
          <w:rFonts w:ascii="宋体" w:hAnsi="宋体" w:cs="宋体" w:eastAsia="宋体"/>
          <w:color w:val="000000"/>
          <w:sz w:val="22"/>
          <w:szCs w:val="22"/>
        </w:rPr>
        <w:t>提</w:t>
      </w:r>
      <w:r/>
      <w:r>
        <w:rPr>
          <w:rFonts w:ascii="宋体" w:hAnsi="宋体" w:cs="宋体" w:eastAsia="宋体"/>
          <w:color w:val="000000"/>
          <w:sz w:val="22"/>
          <w:szCs w:val="22"/>
        </w:rPr>
        <w:t>供的殡仪服务流程、项目、内容及收费情况，所提供的殡仪服务、丧葬用品应符合国家相关法律法规规定和行业标准；向甲方</w:t>
      </w:r>
      <w:r>
        <w:rPr>
          <w:rFonts w:ascii="宋体" w:hAnsi="宋体" w:cs="宋体" w:eastAsia="宋体"/>
          <w:color w:val="000000"/>
          <w:sz w:val="22"/>
          <w:szCs w:val="22"/>
          <w:shd w:fill="FFFFFF" w:val="clear"/>
        </w:rPr>
        <w:t>提</w:t>
      </w:r>
      <w:r>
        <w:rPr>
          <w:rFonts w:ascii="宋体" w:hAnsi="宋体" w:cs="宋体" w:eastAsia="宋体"/>
          <w:color w:val="000000"/>
          <w:sz w:val="22"/>
          <w:szCs w:val="22"/>
        </w:rPr>
        <w:t>供有效的服务清单与收费凭证，不得以任何理</w:t>
      </w:r>
      <w:r>
        <w:rPr>
          <w:rFonts w:ascii="宋体" w:hAnsi="宋体" w:cs="宋体" w:eastAsia="宋体"/>
          <w:b/>
          <w:bCs/>
          <w:color w:val="000000"/>
          <w:sz w:val="22"/>
          <w:szCs w:val="22"/>
        </w:rPr>
        <w:t>由、任何方式扣押{死</w:t>
      </w:r>
      <w:r>
        <w:rPr>
          <w:rFonts w:ascii="宋体" w:hAnsi="宋体" w:cs="宋体" w:eastAsia="宋体"/>
          <w:color w:val="000000"/>
          <w:sz w:val="22"/>
          <w:szCs w:val="22"/>
        </w:rPr>
        <w:t>亡证}、{火化证}、{殡仪馆收费票据}、{领取骨灰凭证}和{骨灰盅（含骨灰）}等。</w:t>
      </w:r>
    </w:p>
    <w:p>
      <w:pPr>
        <w:pStyle w:val="Normal"/>
        <w:spacing w:lineRule="atLeast" w:line="420"/>
        <w:ind w:firstLine="680" w:end="0"/>
        <w:jc w:val="start"/>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五、违约责任</w:t>
      </w:r>
    </w:p>
    <w:p>
      <w:pPr>
        <w:pStyle w:val="Normal"/>
        <w:spacing w:lineRule="atLeast" w:line="420"/>
        <w:rPr>
          <w:rFonts w:ascii="宋体" w:hAnsi="宋体" w:eastAsia="宋体" w:cs="宋体"/>
          <w:b/>
          <w:bCs/>
          <w:color w:val="000000"/>
          <w:sz w:val="22"/>
          <w:szCs w:val="22"/>
        </w:rPr>
      </w:pPr>
      <w:r>
        <w:rPr>
          <w:rFonts w:ascii="宋体" w:hAnsi="宋体" w:cs="宋体" w:eastAsia="宋体"/>
          <w:color w:val="000000"/>
          <w:sz w:val="22"/>
          <w:szCs w:val="22"/>
        </w:rPr>
        <w:t>（一）甲</w:t>
      </w:r>
      <w:r>
        <w:rPr>
          <w:rFonts w:ascii="宋体" w:hAnsi="宋体" w:cs="宋体" w:eastAsia="宋体"/>
          <w:color w:val="000000"/>
          <w:sz w:val="22"/>
          <w:szCs w:val="22"/>
        </w:rPr>
        <w:t>方逾期付款的，每逾期一天，按逾期未付款的{逾期未</w:t>
      </w:r>
      <w:r>
        <w:rPr>
          <w:rFonts w:eastAsia="宋体" w:cs="宋体" w:ascii="宋体" w:hAnsi="宋体"/>
          <w:color w:val="000000"/>
          <w:sz w:val="22"/>
          <w:szCs w:val="22"/>
        </w:rPr>
        <w:t>付款比例</w:t>
      </w:r>
      <w:r>
        <w:rPr>
          <w:rFonts w:ascii="宋体" w:hAnsi="宋体" w:cs="宋体" w:eastAsia="宋体"/>
          <w:color w:val="000000"/>
          <w:sz w:val="22"/>
          <w:szCs w:val="22"/>
        </w:rPr>
        <w:t>}向乙方支付违约金</w:t>
      </w:r>
      <w:r>
        <w:rPr>
          <w:rFonts w:ascii="宋体" w:hAnsi="宋体" w:cs="宋体" w:eastAsia="宋体"/>
          <w:b/>
          <w:bCs/>
          <w:color w:val="000000"/>
          <w:sz w:val="22"/>
          <w:szCs w:val="22"/>
        </w:rPr>
        <w:t>，违约金总额不得超过合同总价款</w:t>
      </w:r>
      <w:r>
        <w:rPr>
          <w:rFonts w:eastAsia="宋体" w:cs="宋体" w:ascii="宋体" w:hAnsi="宋体"/>
          <w:b/>
          <w:bCs/>
          <w:color w:val="000000"/>
          <w:sz w:val="22"/>
          <w:szCs w:val="22"/>
        </w:rPr>
        <w:t>的{违</w:t>
      </w:r>
      <w:r>
        <w:rPr>
          <w:rFonts w:ascii="宋体" w:hAnsi="宋体" w:cs="宋体" w:eastAsia="宋体"/>
          <w:b/>
          <w:bCs/>
          <w:color w:val="000000"/>
          <w:sz w:val="22"/>
          <w:szCs w:val="22"/>
        </w:rPr>
        <w:t>约</w:t>
      </w:r>
      <w:r>
        <w:t>金上限比例}%。</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（二）乙</w:t>
      </w:r>
      <w:r>
        <w:rPr>
          <w:rFonts w:ascii="宋体" w:hAnsi="宋体" w:cs="宋体" w:eastAsia="宋体"/>
          <w:color w:val="000000"/>
          <w:sz w:val="22"/>
          <w:szCs w:val="22"/>
        </w:rPr>
        <w:t>方提供的丧葬用品不符合合同约定，给甲方造成损失的，乙方应予{全额赔</w:t>
      </w:r>
      <w:r>
        <w:rPr>
          <w:rFonts w:ascii="宋体" w:hAnsi="宋体" w:cs="宋体" w:eastAsia="宋体"/>
          <w:b/>
          <w:bCs/>
          <w:color w:val="000000"/>
          <w:sz w:val="22"/>
          <w:szCs w:val="22"/>
        </w:rPr>
        <w:t>偿}</w:t>
      </w:r>
      <w:r>
        <w:rPr>
          <w:rFonts w:ascii="宋体" w:hAnsi="宋体" w:cs="宋体" w:eastAsia="宋体"/>
          <w:color w:val="000000"/>
          <w:sz w:val="22"/>
          <w:szCs w:val="22"/>
        </w:rPr>
        <w:t>。</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（三）乙</w:t>
      </w:r>
      <w:r>
        <w:rPr>
          <w:rFonts w:ascii="宋体" w:hAnsi="宋体" w:cs="宋体" w:eastAsia="宋体"/>
          <w:color w:val="000000"/>
          <w:sz w:val="22"/>
          <w:szCs w:val="22"/>
        </w:rPr>
        <w:t>方未向甲方提供服务</w:t>
      </w:r>
      <w:r>
        <w:rPr>
          <w:rFonts w:ascii="宋体" w:hAnsi="宋体" w:cs="宋体" w:eastAsia="宋体"/>
          <w:b/>
          <w:bCs/>
          <w:color w:val="000000"/>
          <w:sz w:val="22"/>
          <w:szCs w:val="22"/>
        </w:rPr>
        <w:t>清单的，甲方</w:t>
      </w:r>
      <w:del w:id="84" w:author="吴烽勇" w:date="2020-12-01T21:12:00Z">
        <w:r>
          <w:rPr>
            <w:rFonts w:ascii="宋体" w:hAnsi="宋体" w:cs="宋体" w:eastAsia="宋体"/>
            <w:b/>
            <w:bCs/>
            <w:color w:val="000000"/>
            <w:sz w:val="22"/>
            <w:szCs w:val="22"/>
          </w:rPr>
          <w:delText>和付费凭证</w:delText>
        </w:r>
      </w:del>
      <w:r>
        <w:rPr>
          <w:rFonts w:ascii="宋体" w:hAnsi="宋体" w:cs="宋体" w:eastAsia="宋体"/>
          <w:b/>
          <w:bCs/>
          <w:color w:val="000000"/>
          <w:sz w:val="22"/>
          <w:szCs w:val="22"/>
        </w:rPr>
        <w:t>有</w:t>
      </w:r>
      <w:r>
        <w:rPr>
          <w:rFonts w:ascii="宋体" w:hAnsi="宋体" w:cs="宋体" w:eastAsia="宋体"/>
          <w:color w:val="000000"/>
          <w:sz w:val="22"/>
          <w:szCs w:val="22"/>
        </w:rPr>
        <w:t>权拒付相关费用。</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（四）</w:t>
      </w:r>
      <w:ins w:id="85" w:author="吴烽勇" w:date="2020-12-01T21:13:00Z">
        <w:r>
          <w:rPr>
            <w:rFonts w:ascii="宋体" w:hAnsi="宋体" w:cs="宋体" w:eastAsia="宋体"/>
            <w:b/>
            <w:bCs/>
            <w:color w:val="000000"/>
            <w:sz w:val="22"/>
            <w:szCs w:val="22"/>
          </w:rPr>
          <w:t>非因甲方原因</w:t>
        </w:r>
      </w:ins>
      <w:ins w:id="86" w:author="吴烽勇" w:date="2020-12-01T21:13:00Z">
        <w:r>
          <w:rPr>
            <w:rFonts w:ascii="宋体" w:hAnsi="宋体" w:cs="宋体" w:eastAsia="宋体"/>
            <w:b/>
            <w:bCs/>
            <w:color w:val="000000"/>
            <w:sz w:val="22"/>
            <w:szCs w:val="22"/>
            <w:lang w:eastAsia="zh-CN"/>
          </w:rPr>
          <w:t>，</w:t>
        </w:r>
      </w:ins>
      <w:r>
        <w:rPr>
          <w:rFonts w:ascii="宋体" w:hAnsi="宋体" w:cs="宋体" w:eastAsia="宋体"/>
          <w:color w:val="000000"/>
          <w:sz w:val="22"/>
          <w:szCs w:val="22"/>
        </w:rPr>
        <w:t>乙方未能在约定时间内完成约定服务项目的，每逾期一天，应按未完成项目服务费的</w:t>
      </w:r>
      <w:r>
        <w:rPr>
          <w:rFonts w:eastAsia="宋体" w:cs="宋体" w:ascii="宋体" w:hAnsi="宋体"/>
          <w:color w:val="000000"/>
          <w:sz w:val="22"/>
          <w:szCs w:val="22"/>
        </w:rPr>
        <w:t>0.5‰</w:t>
      </w:r>
      <w:r>
        <w:rPr>
          <w:rFonts w:ascii="宋体" w:hAnsi="宋体" w:cs="宋体" w:eastAsia="宋体"/>
          <w:color w:val="000000"/>
          <w:sz w:val="22"/>
          <w:szCs w:val="22"/>
        </w:rPr>
        <w:t>向甲方支付违约金。</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（五）乙方违反约定造成甲方或逝者信息泄露的，应向甲方支付违约金</w:t>
      </w:r>
      <w:r>
        <w:rPr>
          <w:rFonts w:ascii="宋体" w:hAnsi="宋体" w:cs="宋体" w:eastAsia="宋体"/>
          <w:color w:val="000000"/>
          <w:sz w:val="22"/>
          <w:szCs w:val="22"/>
          <w:u w:val="single"/>
        </w:rPr>
        <w:t xml:space="preserve">     </w:t>
      </w:r>
      <w:r>
        <w:rPr>
          <w:rFonts w:ascii="宋体" w:hAnsi="宋体" w:cs="宋体" w:eastAsia="宋体"/>
          <w:color w:val="000000"/>
          <w:sz w:val="22"/>
          <w:szCs w:val="22"/>
        </w:rPr>
        <w:t>{违约金</w:t>
      </w:r>
      <w:r>
        <w:rPr>
          <w:rFonts w:ascii="宋体" w:hAnsi="宋体" w:cs="宋体" w:eastAsia="宋体"/>
          <w:color w:val="000000"/>
          <w:sz w:val="22"/>
          <w:szCs w:val="22"/>
          <w:u w:val="single"/>
        </w:rPr>
        <w:t xml:space="preserve">金额}    </w:t>
      </w:r>
      <w:r>
        <w:rPr>
          <w:rFonts w:ascii="宋体" w:hAnsi="宋体" w:cs="宋体" w:eastAsia="宋体"/>
          <w:color w:val="000000"/>
          <w:sz w:val="22"/>
          <w:szCs w:val="22"/>
        </w:rPr>
        <w:t xml:space="preserve"> 元（大写       {违约金金</w:t>
      </w:r>
      <w:r>
        <w:rPr>
          <w:rFonts w:eastAsia="宋体" w:cs="宋体" w:ascii="宋体" w:hAnsi="宋体"/>
          <w:color w:val="000000"/>
          <w:sz w:val="22"/>
          <w:szCs w:val="22"/>
        </w:rPr>
        <w:t>额大写</w:t>
      </w:r>
      <w:r>
        <w:rPr>
          <w:rFonts w:ascii="宋体" w:hAnsi="宋体" w:cs="宋体" w:eastAsia="宋体"/>
          <w:color w:val="000000"/>
          <w:sz w:val="22"/>
          <w:szCs w:val="22"/>
        </w:rPr>
        <w:t xml:space="preserve">}    </w:t>
      </w:r>
      <w:ins w:id="87" w:author="吴烽勇" w:date="2020-12-01T21:14:00Z">
        <w:r>
          <w:rPr>
            <w:rFonts w:ascii="宋体" w:hAnsi="宋体" w:cs="宋体" w:eastAsia="宋体"/>
            <w:b/>
            <w:bCs/>
            <w:color w:val="000000"/>
            <w:sz w:val="22"/>
            <w:szCs w:val="22"/>
          </w:rPr>
          <w:t>严重精神损害</w:t>
        </w:r>
      </w:ins>
      <w:del w:id="88" w:author="吴烽勇" w:date="2020-12-01T21:14:00Z">
        <w:r>
          <w:rPr>
            <w:rFonts w:ascii="宋体" w:hAnsi="宋体" w:cs="宋体" w:eastAsia="宋体"/>
            <w:b/>
            <w:bCs/>
            <w:color w:val="000000"/>
            <w:sz w:val="22"/>
            <w:szCs w:val="22"/>
          </w:rPr>
          <w:delText>精神</w:delText>
        </w:r>
      </w:del>
      <w:r>
        <w:rPr>
          <w:rFonts w:ascii="宋体" w:hAnsi="宋体" w:cs="宋体" w:eastAsia="宋体"/>
          <w:b/>
          <w:bCs/>
          <w:color w:val="000000"/>
          <w:sz w:val="22"/>
          <w:szCs w:val="22"/>
        </w:rPr>
        <w:t xml:space="preserve">   </w:t>
      </w:r>
      <w:r>
        <w:rPr>
          <w:rFonts w:ascii="宋体" w:hAnsi="宋体" w:cs="宋体" w:eastAsia="宋体"/>
          <w:color w:val="000000"/>
          <w:sz w:val="22"/>
          <w:szCs w:val="22"/>
        </w:rPr>
        <w:t>元），违约金总额不超</w:t>
      </w:r>
      <w:r>
        <w:rPr>
          <w:rFonts w:ascii="宋体" w:hAnsi="宋体" w:cs="宋体" w:eastAsia="宋体"/>
          <w:b/>
          <w:bCs/>
          <w:color w:val="000000"/>
          <w:sz w:val="22"/>
          <w:szCs w:val="22"/>
        </w:rPr>
        <w:t>过合</w:t>
      </w:r>
      <w:r>
        <w:rPr>
          <w:rFonts w:ascii="宋体" w:hAnsi="宋体" w:cs="宋体" w:eastAsia="宋体"/>
          <w:color w:val="000000"/>
          <w:sz w:val="22"/>
          <w:szCs w:val="22"/>
        </w:rPr>
        <w:t>同总价款的20%；造成甲方等方面损失的，还应承担相应赔偿责任。</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六、其他</w:t>
      </w:r>
      <w:r>
        <w:rPr>
          <w:rFonts w:ascii="方正小标宋_GBK" w:hAnsi="方正小标宋_GBK" w:cs="方正小标宋_GBK" w:eastAsia="方正小标宋_GBK"/>
          <w:color w:val="000000"/>
          <w:sz w:val="24"/>
          <w:szCs w:val="24"/>
        </w:rPr>
        <w:t>约定（如果没有，填“无”）</w:t>
      </w:r>
    </w:p>
    <w:p>
      <w:pPr>
        <w:pStyle w:val="Normal"/>
        <w:spacing w:lineRule="atLeast" w:line="420"/>
        <w:rPr>
          <w:rFonts w:ascii="宋体" w:hAnsi="宋体" w:eastAsia="宋体" w:cs="宋体"/>
          <w:bCs/>
          <w:color w:val="000000"/>
          <w:sz w:val="22"/>
          <w:szCs w:val="22"/>
          <w:u w:val="single"/>
        </w:rPr>
      </w:pPr>
      <w:r>
        <w:rPr>
          <w:rFonts w:ascii="宋体" w:hAnsi="宋体" w:cs="宋体" w:eastAsia="宋体"/>
          <w:bCs/>
          <w:color w:val="000000"/>
          <w:sz w:val="22"/>
          <w:szCs w:val="22"/>
          <w:u w:val="single"/>
        </w:rPr>
        <w:t xml:space="preserve">                                       </w:t>
      </w:r>
      <w:ins w:id="89" w:author="☁️" w:date="2022-01-20T17:18:00Z">
        <w:r>
          <w:rPr>
            <w:rFonts w:ascii="宋体" w:hAnsi="宋体" w:cs="宋体" w:eastAsia="宋体"/>
            <w:bCs/>
            <w:color w:val="000000"/>
            <w:sz w:val="22"/>
            <w:szCs w:val="22"/>
            <w:u w:val="single"/>
            <w:lang w:val="en-US" w:eastAsia="zh-CN"/>
          </w:rPr>
          <w:t xml:space="preserve">          </w:t>
        </w:r>
      </w:ins>
      <w:r>
        <w:rPr>
          <w:rFonts w:ascii="宋体" w:hAnsi="宋体" w:cs="宋体" w:eastAsia="宋体"/>
          <w:bCs/>
          <w:color w:val="000000"/>
          <w:sz w:val="22"/>
          <w:szCs w:val="22"/>
          <w:u w:val="single"/>
        </w:rPr>
        <w:t xml:space="preserve">           </w:t>
      </w:r>
      <w:del w:id="90" w:author="☁️" w:date="2022-01-20T17:18:00Z">
        <w:r>
          <w:rPr>
            <w:rFonts w:ascii="宋体" w:hAnsi="宋体" w:cs="宋体" w:eastAsia="宋体"/>
            <w:bCs/>
            <w:color w:val="000000"/>
            <w:sz w:val="22"/>
            <w:szCs w:val="22"/>
            <w:u w:val="single"/>
          </w:rPr>
          <w:delText xml:space="preserve">  </w:delText>
        </w:r>
      </w:del>
      <w:r>
        <w:rPr>
          <w:rFonts w:ascii="宋体" w:hAnsi="宋体" w:cs="宋体" w:eastAsia="宋体"/>
          <w:bCs/>
          <w:color w:val="000000"/>
          <w:sz w:val="22"/>
          <w:szCs w:val="22"/>
          <w:u w:val="single"/>
        </w:rPr>
        <w:t xml:space="preserve">  </w:t>
      </w:r>
    </w:p>
    <w:p>
      <w:pPr>
        <w:pStyle w:val="Normal"/>
        <w:spacing w:lineRule="atLeast" w:line="420"/>
        <w:rPr>
          <w:rFonts w:ascii="宋体" w:hAnsi="宋体" w:eastAsia="宋体" w:cs="宋体"/>
          <w:b/>
          <w:color w:val="000000"/>
          <w:sz w:val="22"/>
          <w:szCs w:val="22"/>
        </w:rPr>
      </w:pPr>
      <w:r>
        <w:rPr>
          <w:rFonts w:ascii="宋体" w:hAnsi="宋体" w:cs="宋体" w:eastAsia="宋体"/>
          <w:bCs/>
          <w:color w:val="000000"/>
          <w:sz w:val="22"/>
          <w:szCs w:val="22"/>
          <w:u w:val="single"/>
        </w:rPr>
        <w:t>请提供需要修改的文本，我将根据要求进行处理。</w:t>
      </w:r>
      <w:ins w:id="91" w:author="☁️" w:date="2022-01-20T17:18:00Z">
        <w:r>
          <w:rPr>
            <w:rFonts w:ascii="宋体" w:hAnsi="宋体" w:cs="宋体" w:eastAsia="宋体"/>
            <w:bCs/>
            <w:color w:val="000000"/>
            <w:sz w:val="22"/>
            <w:szCs w:val="22"/>
            <w:u w:val="single"/>
            <w:lang w:val="en-US" w:eastAsia="zh-CN"/>
          </w:rPr>
          <w:t xml:space="preserve">        </w:t>
        </w:r>
      </w:ins>
      <w:r>
        <w:rPr>
          <w:rFonts w:ascii="宋体" w:hAnsi="宋体" w:cs="宋体" w:eastAsia="宋体"/>
          <w:bCs/>
          <w:color w:val="000000"/>
          <w:sz w:val="22"/>
          <w:szCs w:val="22"/>
          <w:u w:val="single"/>
        </w:rPr>
      </w:r>
      <w:r>
        <w:rPr>
          <w:rFonts w:ascii="宋体" w:hAnsi="宋体" w:cs="宋体" w:eastAsia="宋体"/>
          <w:bCs/>
          <w:color w:val="000000"/>
          <w:sz w:val="22"/>
          <w:szCs w:val="22"/>
        </w:rPr>
      </w:r>
    </w:p>
    <w:p>
      <w:pPr>
        <w:pStyle w:val="Normal"/>
        <w:spacing w:lineRule="atLeast" w:line="420"/>
        <w:ind w:firstLine="52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七、争议解决方式</w:t>
      </w:r>
    </w:p>
    <w:p>
      <w:pPr>
        <w:pStyle w:val="Normal"/>
        <w:spacing w:lineRule="atLeast" w:line="420"/>
        <w:ind w:firstLine="666" w:end="0"/>
        <w:rPr>
          <w:rFonts w:ascii="宋体" w:hAnsi="宋体" w:eastAsia="宋体" w:cs="宋体"/>
          <w:color w:val="000000"/>
          <w:sz w:val="22"/>
          <w:szCs w:val="22"/>
        </w:rPr>
      </w:pPr>
      <w:r>
        <w:rPr>
          <w:rFonts w:ascii="宋体" w:hAnsi="宋体" w:cs="宋体" w:eastAsia="宋体"/>
          <w:color w:val="000000"/>
          <w:sz w:val="22"/>
          <w:szCs w:val="22"/>
        </w:rPr>
        <w:t>本合同在履行过程中发生的争议由双方协商解决，或向</w:t>
      </w:r>
      <w:r>
        <w:rPr>
          <w:rFonts w:ascii="宋体" w:hAnsi="宋体" w:cs="宋体" w:eastAsia="宋体"/>
          <w:color w:val="000000"/>
          <w:sz w:val="22"/>
          <w:szCs w:val="22"/>
          <w:shd w:fill="FFFFFF" w:val="clear"/>
        </w:rPr>
        <w:t>广州市各级消费者委员会</w:t>
      </w:r>
      <w:r>
        <w:rPr>
          <w:rFonts w:ascii="宋体" w:hAnsi="宋体" w:cs="宋体" w:eastAsia="宋体"/>
          <w:color w:val="000000"/>
          <w:sz w:val="22"/>
          <w:szCs w:val="22"/>
        </w:rPr>
        <w:t>申请调解，也</w:t>
      </w:r>
      <w:r/>
      <w:r>
        <w:rPr>
          <w:rFonts w:ascii="宋体" w:hAnsi="宋体" w:cs="宋体" w:eastAsia="宋体"/>
          <w:color w:val="000000"/>
          <w:sz w:val="22"/>
          <w:szCs w:val="22"/>
        </w:rPr>
        <w:t>可以按下列第</w:t>
      </w:r>
      <w:r>
        <w:rPr>
          <w:rFonts w:ascii="宋体" w:hAnsi="宋体" w:cs="宋体" w:eastAsia="宋体"/>
          <w:color w:val="000000"/>
          <w:sz w:val="22"/>
          <w:szCs w:val="22"/>
          <w:u w:val="single"/>
        </w:rPr>
        <w:t xml:space="preserve"> {争议解决</w:t>
      </w:r>
      <w:r>
        <w:rPr>
          <w:rFonts w:ascii="宋体" w:hAnsi="宋体" w:cs="宋体" w:eastAsia="宋体"/>
          <w:color w:val="000000"/>
          <w:sz w:val="22"/>
          <w:szCs w:val="22"/>
        </w:rPr>
        <w:t>方式} 种方式解决：</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{提交方</w:t>
      </w:r>
      <w:r>
        <w:rPr>
          <w:rFonts w:eastAsia="宋体" w:cs="宋体" w:ascii="宋体" w:hAnsi="宋体"/>
          <w:color w:val="000000"/>
          <w:sz w:val="22"/>
          <w:szCs w:val="22"/>
        </w:rPr>
        <w:t>式</w:t>
      </w:r>
      <w:r>
        <w:rPr>
          <w:rFonts w:ascii="宋体" w:hAnsi="宋体" w:cs="宋体" w:eastAsia="宋体"/>
          <w:color w:val="000000"/>
          <w:sz w:val="22"/>
          <w:szCs w:val="22"/>
        </w:rPr>
        <w:t>} 仲</w:t>
      </w:r>
      <w:r>
        <w:rPr>
          <w:rFonts w:ascii="宋体" w:hAnsi="宋体" w:cs="宋体" w:eastAsia="宋体"/>
          <w:color w:val="000000"/>
          <w:sz w:val="22"/>
          <w:szCs w:val="22"/>
          <w:u w:val="single"/>
        </w:rPr>
        <w:t>裁委员会仲裁；</w:t>
      </w:r>
      <w:r>
        <w:rPr>
          <w:rFonts w:ascii="宋体" w:hAnsi="宋体" w:cs="宋体" w:eastAsia="宋体"/>
          <w:color w:val="000000"/>
          <w:sz w:val="22"/>
          <w:szCs w:val="22"/>
        </w:rPr>
      </w:r>
    </w:p>
    <w:p>
      <w:pPr>
        <w:pStyle w:val="Normal"/>
        <w:spacing w:lineRule="atLeast" w:line="420"/>
        <w:ind w:firstLine="666"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eastAsia="宋体"/>
          <w:color w:val="000000"/>
          <w:sz w:val="22"/>
          <w:szCs w:val="22"/>
        </w:rPr>
        <w:t>．向</w:t>
      </w:r>
      <w:ins w:id="92" w:author="谢德莲" w:date="2020-12-03T10:06:00Z">
        <w:r>
          <w:rPr>
            <w:rFonts w:ascii="宋体" w:hAnsi="宋体" w:cs="宋体" w:eastAsia="宋体"/>
            <w:color w:val="000000"/>
            <w:sz w:val="22"/>
            <w:szCs w:val="22"/>
            <w:lang w:eastAsia="zh-CN"/>
          </w:rPr>
          <w:t>有管辖权的</w:t>
        </w:r>
      </w:ins>
      <w:r>
        <w:rPr>
          <w:rFonts w:ascii="宋体" w:hAnsi="宋体" w:cs="宋体" w:eastAsia="宋体"/>
          <w:color w:val="000000"/>
          <w:sz w:val="22"/>
          <w:szCs w:val="22"/>
        </w:rPr>
        <w:t>人民法院起诉。</w:t>
      </w:r>
    </w:p>
    <w:p>
      <w:pPr>
        <w:pStyle w:val="Normal"/>
        <w:spacing w:lineRule="atLeast" w:line="420"/>
        <w:ind w:firstLine="666" w:end="0"/>
        <w:rPr>
          <w:rFonts w:ascii="方正小标宋_GBK" w:hAnsi="方正小标宋_GBK" w:eastAsia="方正小标宋_GBK" w:cs="方正小标宋_GBK"/>
          <w:bCs/>
          <w:color w:val="000000"/>
          <w:sz w:val="24"/>
          <w:szCs w:val="24"/>
        </w:rPr>
      </w:pPr>
      <w:r>
        <w:rPr>
          <w:rFonts w:ascii="方正小标宋_GBK" w:hAnsi="方正小标宋_GBK" w:cs="方正小标宋_GBK" w:eastAsia="方正小标宋_GBK"/>
          <w:bCs/>
          <w:color w:val="000000"/>
          <w:sz w:val="24"/>
          <w:szCs w:val="24"/>
        </w:rPr>
        <w:t>八、附则</w:t>
      </w:r>
    </w:p>
    <w:p>
      <w:pPr>
        <w:pStyle w:val="Normal"/>
        <w:spacing w:lineRule="atLeast" w:line="420"/>
        <w:ind w:firstLine="666" w:end="0"/>
        <w:rPr>
          <w:rFonts w:ascii="宋体" w:hAnsi="宋体" w:eastAsia="宋体" w:cs="宋体"/>
          <w:color w:val="000000"/>
          <w:sz w:val="22"/>
          <w:szCs w:val="22"/>
        </w:rPr>
      </w:pPr>
      <w:r>
        <w:rPr>
          <w:rFonts w:ascii="宋体" w:hAnsi="宋体" w:cs="宋体" w:eastAsia="宋体"/>
          <w:color w:val="000000"/>
          <w:sz w:val="22"/>
          <w:szCs w:val="22"/>
        </w:rPr>
        <w:t>本合同一式两份，甲、乙双方各执一份，经双方签字、捺手印、盖章后生效。</w:t>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甲方（签字、捺手印）：</w:t>
      </w:r>
      <w:r>
        <w:rPr>
          <w:rFonts w:ascii="宋体" w:hAnsi="宋体" w:cs="宋体" w:eastAsia="宋体"/>
          <w:color w:val="000000"/>
          <w:sz w:val="22"/>
          <w:szCs w:val="22"/>
          <w:u w:val="single"/>
        </w:rPr>
        <w:t>{签字}</w:t>
      </w:r>
      <w:ins w:id="93" w:author="杨贺春" w:date="2020-11-25T12:15:00Z">
        <w:r>
          <w:rPr>
            <w:rFonts w:ascii="宋体" w:hAnsi="宋体" w:cs="宋体" w:eastAsia="宋体"/>
            <w:color w:val="000000"/>
            <w:sz w:val="22"/>
            <w:szCs w:val="22"/>
            <w:u w:val="single"/>
          </w:rPr>
          <w:t xml:space="preserve">    </w:t>
        </w:r>
      </w:ins>
      <w:r>
        <w:rPr>
          <w:rFonts w:ascii="宋体" w:hAnsi="宋体" w:cs="宋体" w:eastAsia="宋体"/>
          <w:color w:val="000000"/>
          <w:sz w:val="22"/>
          <w:szCs w:val="22"/>
          <w:u w:val="single"/>
        </w:rPr>
      </w:r>
      <w:del w:id="94" w:author="杨贺春" w:date="2020-11-25T12:15:00Z">
        <w:r>
          <w:rPr>
            <w:rFonts w:ascii="宋体" w:hAnsi="宋体" w:cs="宋体" w:eastAsia="宋体"/>
            <w:color w:val="000000"/>
            <w:sz w:val="22"/>
            <w:szCs w:val="22"/>
          </w:rPr>
          <w:delText xml:space="preserve">   </w:delText>
        </w:r>
      </w:del>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日期：</w:t>
      </w:r>
      <w:r>
        <w:rPr>
          <w:rFonts w:ascii="宋体" w:hAnsi="宋体" w:cs="宋体" w:eastAsia="宋体"/>
          <w:color w:val="000000"/>
          <w:sz w:val="22"/>
          <w:szCs w:val="22"/>
          <w:u w:val="single"/>
        </w:rPr>
        <w:t>{日期}于广</w:t>
      </w:r>
      <w:r>
        <w:rPr>
          <w:rFonts w:ascii="宋体" w:hAnsi="宋体" w:cs="宋体" w:eastAsia="宋体"/>
          <w:color w:val="000000"/>
          <w:sz w:val="22"/>
          <w:szCs w:val="22"/>
        </w:rPr>
        <w:t>州</w:t>
      </w:r>
      <w:r>
        <w:rPr>
          <w:rFonts w:ascii="宋体" w:hAnsi="宋体" w:cs="宋体" w:eastAsia="宋体"/>
          <w:color w:val="000000"/>
          <w:sz w:val="22"/>
          <w:szCs w:val="22"/>
          <w:u w:val="single"/>
        </w:rPr>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u w:val="single"/>
        </w:rPr>
      </w:pPr>
      <w:r>
        <w:rPr>
          <w:rFonts w:ascii="宋体" w:hAnsi="宋体" w:cs="宋体" w:eastAsia="宋体"/>
          <w:color w:val="000000"/>
          <w:sz w:val="22"/>
          <w:szCs w:val="22"/>
        </w:rPr>
        <w:t>乙方（盖章）：</w:t>
      </w:r>
      <w:r>
        <w:rPr>
          <w:rFonts w:ascii="宋体" w:hAnsi="宋体" w:cs="宋体" w:eastAsia="宋体"/>
          <w:color w:val="000000"/>
          <w:sz w:val="22"/>
          <w:szCs w:val="22"/>
          <w:u w:val="single"/>
        </w:rPr>
        <w:t xml:space="preserve"> {印章内容}</w:t>
      </w:r>
    </w:p>
    <w:p>
      <w:pPr>
        <w:pStyle w:val="Normal"/>
        <w:spacing w:lineRule="atLeast" w:line="420"/>
        <w:rPr>
          <w:rFonts w:ascii="宋体" w:hAnsi="宋体" w:eastAsia="宋体" w:cs="宋体"/>
          <w:color w:val="000000"/>
          <w:sz w:val="22"/>
          <w:szCs w:val="22"/>
          <w:u w:val="single"/>
        </w:rPr>
      </w:pPr>
      <w:r>
        <w:rPr>
          <w:rFonts w:ascii="宋体" w:hAnsi="宋体" w:cs="宋体" w:eastAsia="宋体"/>
          <w:color w:val="000000"/>
          <w:sz w:val="22"/>
          <w:szCs w:val="22"/>
        </w:rPr>
        <w:t>乙方经办人、业务员（签字、捺手印）：</w:t>
      </w:r>
      <w:r>
        <w:rPr>
          <w:rFonts w:ascii="宋体" w:hAnsi="宋体" w:cs="宋体" w:eastAsia="宋体"/>
          <w:color w:val="000000"/>
          <w:sz w:val="22"/>
          <w:szCs w:val="22"/>
          <w:u w:val="single"/>
        </w:rPr>
        <w:t>{经办人信息}</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日期：</w:t>
      </w:r>
      <w:r>
        <w:rPr>
          <w:rFonts w:ascii="宋体" w:hAnsi="宋体" w:cs="宋体" w:eastAsia="宋体"/>
          <w:color w:val="000000"/>
          <w:sz w:val="22"/>
          <w:szCs w:val="22"/>
          <w:u w:val="single"/>
        </w:rPr>
        <w:t>{日期}于广</w:t>
      </w:r>
      <w:r>
        <w:rPr>
          <w:rFonts w:ascii="宋体" w:hAnsi="宋体" w:cs="宋体" w:eastAsia="宋体"/>
          <w:color w:val="000000"/>
          <w:sz w:val="22"/>
          <w:szCs w:val="22"/>
        </w:rPr>
        <w:t>州</w:t>
      </w:r>
      <w:r>
        <w:rPr>
          <w:rFonts w:ascii="宋体" w:hAnsi="宋体" w:cs="宋体" w:eastAsia="宋体"/>
          <w:color w:val="000000"/>
          <w:sz w:val="22"/>
          <w:szCs w:val="22"/>
          <w:u w:val="single"/>
        </w:rPr>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500"/>
        <w:ind w:hanging="5780" w:start="5780" w:end="0"/>
        <w:jc w:val="start"/>
        <w:rPr>
          <w:rFonts w:ascii="Times New Roman" w:hAnsi="Times New Roman" w:eastAsia="宋体" w:cs="Times New Roman"/>
          <w:color w:val="000000"/>
          <w:sz w:val="22"/>
          <w:szCs w:val="30"/>
        </w:rPr>
      </w:pPr>
      <w:r>
        <w:rPr>
          <w:rFonts w:eastAsia="宋体" w:cs="Times New Roman"/>
          <w:color w:val="000000"/>
          <w:sz w:val="22"/>
          <w:szCs w:val="30"/>
        </w:rPr>
      </w:r>
    </w:p>
    <w:p>
      <w:pPr>
        <w:pStyle w:val="Normal"/>
        <w:spacing w:lineRule="exact" w:line="500"/>
        <w:rPr>
          <w:rFonts w:ascii="Times New Roman" w:hAnsi="Times New Roman" w:cs="Times New Roman"/>
          <w:color w:val="000000"/>
          <w:szCs w:val="30"/>
        </w:rPr>
      </w:pPr>
      <w:r>
        <w:rPr>
          <w:rFonts w:cs="Times New Roman"/>
          <w:color w:val="000000"/>
          <w:szCs w:val="30"/>
        </w:rPr>
      </w:r>
    </w:p>
    <w:sectPr>
      <w:footerReference w:type="default" r:id="rId5"/>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773430" cy="154305"/>
              <wp:effectExtent l="0" t="0" r="0" b="0"/>
              <wp:wrapNone/>
              <wp:docPr id="4" name="Frame11"/>
              <a:graphic xmlns:a="http://schemas.openxmlformats.org/drawingml/2006/main">
                <a:graphicData uri="http://schemas.microsoft.com/office/word/2010/wordprocessingShape">
                  <wps:wsp>
                    <wps:cNvSpPr txBox="1"/>
                    <wps:spPr>
                      <a:xfrm>
                        <a:off x="0" y="0"/>
                        <a:ext cx="773430" cy="154305"/>
                      </a:xfrm>
                      <a:prstGeom prst="rect"/>
                      <a:solidFill>
                        <a:srgbClr val="FFFFFF">
                          <a:alpha val="0"/>
                        </a:srgbClr>
                      </a:solidFill>
                    </wps:spPr>
                    <wps:txbx>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10</w:t>
                          </w:r>
                          <w:r>
                            <w:rPr/>
                            <w:fldChar w:fldCharType="end"/>
                          </w:r>
                          <w:r>
                            <w:rPr>
                              <w:rFonts w:eastAsia="Times New Roman"/>
                            </w:rPr>
                            <w:t xml:space="preserve"> </w:t>
                          </w:r>
                          <w:r>
                            <w:rPr/>
                            <w:t>页</w:t>
                          </w:r>
                        </w:p>
                      </w:txbxContent>
                    </wps:txbx>
                    <wps:bodyPr anchor="t" lIns="635" tIns="635" rIns="635" bIns="635">
                      <a:spAutoFit/>
                    </wps:bodyPr>
                  </wps:wsp>
                </a:graphicData>
              </a:graphic>
            </wp:anchor>
          </w:drawing>
        </mc:Choice>
        <mc:Fallback>
          <w:pict>
            <v:rect fillcolor="#FFFFFF" style="position:absolute;rotation:-0;width:60.9pt;height:12.15pt;mso-wrap-distance-left:9.05pt;mso-wrap-distance-right:9.05pt;mso-wrap-distance-top:0pt;mso-wrap-distance-bottom:0pt;margin-top:0pt;mso-position-vertical-relative:text;margin-left:177.2pt;mso-position-horizontal:center;mso-position-horizontal-relative:margin">
              <v:fill opacity="0f"/>
              <v:textbox inset="0.000694444444444445in,0.000694444444444445in,0.000694444444444445in,0.000694444444444445in">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10</w:t>
                    </w:r>
                    <w:r>
                      <w:rPr/>
                      <w:fldChar w:fldCharType="end"/>
                    </w:r>
                    <w:r>
                      <w:rPr>
                        <w:rFonts w:eastAsia="Times New Roman"/>
                      </w:rPr>
                      <w:t xml:space="preserve"> </w:t>
                    </w:r>
                    <w:r>
                      <w:rPr/>
                      <w:t>页</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spacing w:val="10"/>
      <w:kern w:val="2"/>
      <w:sz w:val="32"/>
      <w:szCs w:val="24"/>
      <w:lang w:val="en-US" w:eastAsia="zh-CN" w:bidi="ar-SA"/>
    </w:rPr>
  </w:style>
  <w:style w:type="character" w:styleId="Style14">
    <w:name w:val="默认段落字体"/>
    <w:qFormat/>
    <w:rPr/>
  </w:style>
  <w:style w:type="character" w:styleId="Char">
    <w:name w:val="批注文字 Char"/>
    <w:qFormat/>
    <w:rPr>
      <w:rFonts w:ascii="Times New Roman" w:hAnsi="Times New Roman" w:eastAsia="仿宋_GB2312" w:cs="Times New Roman"/>
      <w:spacing w:val="10"/>
      <w:kern w:val="2"/>
      <w:sz w:val="32"/>
      <w:szCs w:val="24"/>
    </w:rPr>
  </w:style>
  <w:style w:type="character" w:styleId="Char1">
    <w:name w:val="批注框文本 Char"/>
    <w:qFormat/>
    <w:rPr>
      <w:rFonts w:ascii="Times New Roman" w:hAnsi="Times New Roman" w:eastAsia="仿宋_GB2312" w:cs="Times New Roman"/>
      <w:spacing w:val="10"/>
      <w:kern w:val="2"/>
      <w:sz w:val="18"/>
      <w:szCs w:val="18"/>
    </w:rPr>
  </w:style>
  <w:style w:type="character" w:styleId="Char2">
    <w:name w:val="页脚 Char"/>
    <w:qFormat/>
    <w:rPr>
      <w:sz w:val="18"/>
      <w:szCs w:val="18"/>
    </w:rPr>
  </w:style>
  <w:style w:type="character" w:styleId="Char3">
    <w:name w:val="页眉 Char"/>
    <w:qFormat/>
    <w:rPr>
      <w:sz w:val="18"/>
      <w:szCs w:val="18"/>
    </w:rPr>
  </w:style>
  <w:style w:type="character" w:styleId="Char4">
    <w:name w:val="批注主题 Char"/>
    <w:qFormat/>
    <w:rPr>
      <w:rFonts w:ascii="Times New Roman" w:hAnsi="Times New Roman" w:eastAsia="仿宋_GB2312" w:cs="Times New Roman"/>
      <w:b/>
      <w:bCs/>
      <w:spacing w:val="10"/>
      <w:kern w:val="2"/>
      <w:sz w:val="32"/>
      <w:szCs w:val="2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spacing w:val="0"/>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spacing w:val="0"/>
      <w:kern w:val="0"/>
      <w:sz w:val="18"/>
      <w:szCs w:val="18"/>
    </w:rPr>
  </w:style>
  <w:style w:type="paragraph" w:styleId="Style18">
    <w:name w:val="普通(网站)"/>
    <w:basedOn w:val="Normal"/>
    <w:qFormat/>
    <w:pPr>
      <w:spacing w:before="100" w:after="100"/>
      <w:ind w:hanging="0" w:start="0" w:end="0"/>
      <w:jc w:val="start"/>
    </w:pPr>
    <w:rPr>
      <w:kern w:val="0"/>
      <w:sz w:val="24"/>
      <w:lang w:val="en-US" w:eastAsia="zh-CN" w:bidi="ar"/>
    </w:rPr>
  </w:style>
  <w:style w:type="paragraph" w:styleId="Style19">
    <w:name w:val="批注主题"/>
    <w:basedOn w:val="Style16"/>
    <w:next w:val="Style16"/>
    <w:qFormat/>
    <w:pPr/>
    <w:rPr>
      <w:b/>
      <w:bCs/>
    </w:rPr>
  </w:style>
  <w:style w:type="paragraph" w:styleId="p0">
    <w:name w:val="p0"/>
    <w:basedOn w:val="Normal"/>
    <w:qFormat/>
    <w:pPr>
      <w:widowControl/>
    </w:pPr>
    <w:rPr>
      <w:rFonts w:eastAsia="宋体"/>
      <w:spacing w:val="0"/>
      <w:kern w:val="0"/>
      <w:sz w:val="3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2020-11-25T12:19:00Z</dcterms:created>
  <dc:creator>马恒珠</dc:creator>
  <dc:description/>
  <dc:language>zh-CN</dc:language>
  <cp:lastModifiedBy>☁️</cp:lastModifiedBy>
  <cp:lastPrinted>2021-01-13T14:25:00Z</cp:lastPrinted>
  <dcterms:modified xsi:type="dcterms:W3CDTF">2022-02-08T16:18:04Z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