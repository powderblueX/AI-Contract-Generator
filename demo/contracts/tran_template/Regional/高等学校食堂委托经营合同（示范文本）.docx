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line="560" w:lineRule="exact"/>
        <w:ind w:left="28"/>
        <w:rPr>
          <w:rStyle w:val="18"/>
          <w:rFonts w:cs="Times New Roman"/>
          <w:sz w:val="28"/>
        </w:rPr>
      </w:pPr>
      <w:r>
        <w:rPr>
          <w:rStyle w:val="18"/>
          <w:rFonts w:hint="eastAsia" w:ascii="Times New Roman" w:hAnsi="Times New Roman" w:cs="Times New Roman"/>
          <w:sz w:val="28"/>
          <w:szCs w:val="28"/>
          <w:lang w:val="zh-CN"/>
        </w:rPr>
        <w:t xml:space="preserve">JF-2023-003 </w:t>
      </w:r>
      <w:r>
        <w:rPr>
          <w:rFonts w:hint="eastAsia"/>
          <w:sz w:val="30"/>
          <w:szCs w:val="30"/>
        </w:rPr>
        <w:t xml:space="preserve">                         </w:t>
      </w:r>
      <w:r>
        <w:rPr>
          <w:rStyle w:val="18"/>
          <w:rFonts w:hint="eastAsia" w:cs="Times New Roman"/>
          <w:sz w:val="28"/>
        </w:rPr>
        <w:t>合同编号：</w:t>
      </w:r>
      <w:r>
        <w:rPr>
          <w:rStyle w:val="18"/>
          <w:rFonts w:hint="eastAsia" w:cs="Times New Roman"/>
          <w:sz w:val="28"/>
          <w:lang w:val="zh-CN"/>
        </w:rPr>
        <w:t>{合同编号}</w:t>
      </w:r>
      <w:r>
        <w:rPr>
          <w:rStyle w:val="18"/>
          <w:rFonts w:cs="Times New Roman"/>
          <w:sz w:val="28"/>
          <w:lang w:val="zh-CN"/>
        </w:rPr>
      </w:r>
    </w:p>
    <w:p>
      <w:pPr>
        <w:pStyle w:val="14"/>
        <w:spacing w:line="560" w:lineRule="exact"/>
        <w:ind w:left="28"/>
        <w:rPr>
          <w:sz w:val="44"/>
          <w:szCs w:val="44"/>
          <w:lang w:val="zh-CN"/>
        </w:rPr>
      </w:pPr>
    </w:p>
    <w:p>
      <w:pPr>
        <w:pStyle w:val="14"/>
        <w:spacing w:line="700" w:lineRule="exact"/>
        <w:ind w:left="28"/>
        <w:rPr>
          <w:sz w:val="52"/>
          <w:szCs w:val="52"/>
          <w:lang w:val="zh-CN"/>
        </w:rPr>
      </w:pPr>
    </w:p>
    <w:p>
      <w:pPr>
        <w:pStyle w:val="14"/>
        <w:spacing w:line="700" w:lineRule="exact"/>
        <w:ind w:left="28"/>
        <w:rPr>
          <w:sz w:val="52"/>
          <w:szCs w:val="52"/>
          <w:lang w:val="zh-CN"/>
        </w:rPr>
      </w:pPr>
    </w:p>
    <w:p>
      <w:pPr>
        <w:pStyle w:val="14"/>
        <w:spacing w:line="700" w:lineRule="exact"/>
        <w:ind w:left="28"/>
        <w:rPr>
          <w:rFonts w:asciiTheme="majorEastAsia" w:hAnsiTheme="majorEastAsia" w:eastAsiaTheme="majorEastAsia" w:cstheme="majorEastAsia"/>
          <w:b/>
          <w:bCs/>
          <w:sz w:val="44"/>
          <w:szCs w:val="44"/>
          <w:lang w:val="zh-CN"/>
        </w:rPr>
      </w:pPr>
    </w:p>
    <w:p>
      <w:pPr>
        <w:pStyle w:val="19"/>
        <w:spacing w:line="700" w:lineRule="exact"/>
        <w:ind w:left="28"/>
        <w:jc w:val="center"/>
        <w:rPr>
          <w:rStyle w:val="18"/>
          <w:spacing w:val="57"/>
          <w:sz w:val="40"/>
          <w:szCs w:val="40"/>
          <w:lang w:val="zh-CN"/>
        </w:rPr>
      </w:pPr>
      <w:r>
        <w:rPr>
          <w:rStyle w:val="18"/>
          <w:rFonts w:hint="eastAsia"/>
          <w:spacing w:val="57"/>
          <w:sz w:val="40"/>
          <w:szCs w:val="40"/>
          <w:lang w:val="zh-CN"/>
        </w:rPr>
        <w:t>高等学校食堂委托经营合同</w:t>
      </w:r>
    </w:p>
    <w:p>
      <w:pPr>
        <w:spacing w:line="640" w:lineRule="exact"/>
        <w:jc w:val="center"/>
        <w:rPr>
          <w:rFonts w:asciiTheme="majorEastAsia" w:hAnsiTheme="majorEastAsia" w:eastAsiaTheme="majorEastAsia" w:cstheme="majorEastAsia"/>
          <w:b/>
          <w:bCs/>
          <w:iCs/>
          <w:sz w:val="44"/>
          <w:szCs w:val="44"/>
        </w:rPr>
      </w:pPr>
      <w:r>
        <w:rPr>
          <w:rFonts w:hint="eastAsia" w:ascii="楷体" w:hAnsi="楷体" w:eastAsia="楷体" w:cs="楷体"/>
          <w:bCs/>
          <w:kern w:val="0"/>
          <w:sz w:val="28"/>
          <w:szCs w:val="28"/>
        </w:rPr>
        <w:t>（示范文本）</w:t>
      </w:r>
    </w:p>
    <w:p>
      <w:pPr>
        <w:pStyle w:val="14"/>
        <w:tabs>
          <w:tab w:val="left" w:pos="129"/>
          <w:tab w:val="left" w:pos="3777"/>
        </w:tabs>
        <w:spacing w:line="640" w:lineRule="exact"/>
        <w:rPr>
          <w:sz w:val="34"/>
          <w:szCs w:val="34"/>
          <w:lang w:val="zh-CN"/>
        </w:rPr>
      </w:pPr>
    </w:p>
    <w:p>
      <w:pPr>
        <w:pStyle w:val="14"/>
        <w:tabs>
          <w:tab w:val="left" w:pos="129"/>
          <w:tab w:val="left" w:pos="3777"/>
        </w:tabs>
        <w:spacing w:line="700" w:lineRule="exact"/>
        <w:rPr>
          <w:sz w:val="34"/>
          <w:szCs w:val="34"/>
          <w:lang w:val="zh-CN"/>
        </w:rPr>
      </w:pPr>
    </w:p>
    <w:p>
      <w:pPr>
        <w:pStyle w:val="14"/>
        <w:spacing w:line="560" w:lineRule="exact"/>
        <w:ind w:left="1224" w:right="19" w:hanging="1224"/>
        <w:rPr>
          <w:w w:val="92"/>
          <w:sz w:val="36"/>
          <w:szCs w:val="36"/>
          <w:lang w:val="zh-CN"/>
        </w:rPr>
      </w:pPr>
    </w:p>
    <w:p>
      <w:pPr>
        <w:pStyle w:val="14"/>
        <w:spacing w:line="560" w:lineRule="exact"/>
        <w:ind w:left="1224" w:right="19" w:hanging="1224"/>
        <w:rPr>
          <w:w w:val="92"/>
          <w:sz w:val="36"/>
          <w:szCs w:val="36"/>
          <w:lang w:val="zh-CN"/>
        </w:rPr>
      </w:pPr>
    </w:p>
    <w:p>
      <w:pPr>
        <w:pStyle w:val="14"/>
        <w:spacing w:line="560" w:lineRule="exact"/>
        <w:ind w:left="1224" w:right="19" w:hanging="1224"/>
        <w:rPr>
          <w:w w:val="92"/>
          <w:sz w:val="36"/>
          <w:szCs w:val="36"/>
          <w:lang w:val="zh-CN"/>
        </w:rPr>
      </w:pPr>
    </w:p>
    <w:p>
      <w:pPr>
        <w:pStyle w:val="14"/>
        <w:spacing w:line="560" w:lineRule="exact"/>
        <w:ind w:left="1224" w:right="19" w:hanging="1224"/>
        <w:rPr>
          <w:w w:val="92"/>
          <w:sz w:val="36"/>
          <w:szCs w:val="36"/>
          <w:lang w:val="zh-CN"/>
        </w:rPr>
      </w:pPr>
    </w:p>
    <w:p>
      <w:pPr>
        <w:pStyle w:val="14"/>
        <w:spacing w:line="560" w:lineRule="exact"/>
        <w:ind w:left="1224" w:right="19" w:hanging="1224"/>
        <w:rPr>
          <w:w w:val="92"/>
          <w:sz w:val="36"/>
          <w:szCs w:val="36"/>
          <w:lang w:val="zh-CN"/>
        </w:rPr>
      </w:pPr>
    </w:p>
    <w:p>
      <w:pPr>
        <w:pStyle w:val="14"/>
        <w:spacing w:line="560" w:lineRule="exact"/>
        <w:ind w:left="1224" w:right="19" w:hanging="1224"/>
        <w:rPr>
          <w:w w:val="92"/>
          <w:sz w:val="36"/>
          <w:szCs w:val="36"/>
          <w:lang w:val="zh-CN"/>
        </w:rPr>
      </w:pPr>
    </w:p>
    <w:p>
      <w:pPr>
        <w:pStyle w:val="14"/>
        <w:spacing w:line="560" w:lineRule="exact"/>
        <w:ind w:left="1224" w:right="19" w:hanging="1224"/>
        <w:rPr>
          <w:w w:val="92"/>
          <w:sz w:val="36"/>
          <w:szCs w:val="36"/>
          <w:lang w:val="zh-CN"/>
        </w:rPr>
      </w:pPr>
    </w:p>
    <w:p>
      <w:pPr>
        <w:pStyle w:val="14"/>
        <w:spacing w:line="560" w:lineRule="exact"/>
        <w:ind w:left="1224" w:right="19" w:hanging="1224"/>
        <w:rPr>
          <w:w w:val="92"/>
          <w:sz w:val="36"/>
          <w:szCs w:val="36"/>
          <w:lang w:val="zh-CN"/>
        </w:rPr>
      </w:pPr>
    </w:p>
    <w:p>
      <w:pPr>
        <w:pStyle w:val="14"/>
        <w:spacing w:line="560" w:lineRule="exact"/>
        <w:ind w:left="1224" w:right="19" w:hanging="1224"/>
        <w:rPr>
          <w:w w:val="92"/>
          <w:sz w:val="36"/>
          <w:szCs w:val="36"/>
          <w:lang w:val="zh-CN"/>
        </w:rPr>
      </w:pPr>
    </w:p>
    <w:p>
      <w:pPr>
        <w:pStyle w:val="14"/>
        <w:spacing w:line="560" w:lineRule="exact"/>
        <w:ind w:left="1224" w:right="19" w:hanging="1224"/>
        <w:rPr>
          <w:w w:val="92"/>
          <w:sz w:val="36"/>
          <w:szCs w:val="36"/>
          <w:lang w:val="zh-CN"/>
        </w:rPr>
      </w:pPr>
    </w:p>
    <w:p>
      <w:pPr>
        <w:pStyle w:val="14"/>
        <w:spacing w:line="560" w:lineRule="exact"/>
        <w:ind w:left="1224" w:right="19" w:hanging="1224"/>
        <w:jc w:val="center"/>
        <w:rPr>
          <w:rFonts w:ascii="黑体" w:hAnsi="Arial" w:eastAsia="黑体" w:cs="黑体"/>
          <w:spacing w:val="16"/>
          <w:sz w:val="32"/>
          <w:szCs w:val="32"/>
        </w:rPr>
      </w:pPr>
      <w:r>
        <w:rPr>
          <w:rFonts w:ascii="黑体" w:hAnsi="Arial" w:eastAsia="黑体" w:cs="Arial"/>
          <w:spacing w:val="16"/>
          <w:sz w:val="30"/>
          <w:szCs w:val="30"/>
        </w:rPr>
        <mc:AlternateContent>
          <mc:Choice Requires="wps">
            <w:drawing>
              <wp:anchor distT="0" distB="0" distL="114300" distR="114300" simplePos="0" relativeHeight="251659264" behindDoc="0" locked="0" layoutInCell="1" allowOverlap="1">
                <wp:simplePos x="0" y="0"/>
                <wp:positionH relativeFrom="column">
                  <wp:posOffset>3952875</wp:posOffset>
                </wp:positionH>
                <wp:positionV relativeFrom="paragraph">
                  <wp:posOffset>146050</wp:posOffset>
                </wp:positionV>
                <wp:extent cx="1000125" cy="396240"/>
                <wp:effectExtent l="0" t="0" r="0" b="0"/>
                <wp:wrapNone/>
                <wp:docPr id="5" name="Text Box 2"/>
                <wp:cNvGraphicFramePr/>
                <a:graphic xmlns:a="http://schemas.openxmlformats.org/drawingml/2006/main">
                  <a:graphicData uri="http://schemas.microsoft.com/office/word/2010/wordprocessingShape">
                    <wps:wsp>
                      <wps:cNvSpPr txBox="1">
                        <a:spLocks noChangeArrowheads="1"/>
                      </wps:cNvSpPr>
                      <wps:spPr>
                        <a:xfrm>
                          <a:off x="0" y="0"/>
                          <a:ext cx="1000125" cy="396240"/>
                        </a:xfrm>
                        <a:prstGeom prst="rect">
                          <a:avLst/>
                        </a:prstGeom>
                        <a:ln w="12700">
                          <a:noFill/>
                        </a:ln>
                      </wps:spPr>
                      <wps:txbx>
                        <w:txbxContent>
                          <w:p>
                            <w:pPr>
                              <w:jc w:val="left"/>
                              <w:rPr>
                                <w:rFonts w:ascii="黑体" w:eastAsia="黑体"/>
                                <w:sz w:val="32"/>
                                <w:szCs w:val="32"/>
                              </w:rPr>
                            </w:pPr>
                            <w:r>
                              <w:rPr>
                                <w:rFonts w:hint="eastAsia" w:ascii="黑体" w:eastAsia="黑体"/>
                                <w:sz w:val="32"/>
                                <w:szCs w:val="32"/>
                              </w:rPr>
                              <w:t>制定</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1.25pt;margin-top:11.5pt;height:31.2pt;width:78.75pt;z-index:251659264;mso-width-relative:page;mso-height-relative:page;" filled="f" stroked="f" coordsize="21600,21600" o:gfxdata="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jssD/YAAAACQEAAA8AAAAAAAAAAQAgAAAAIgAAAGRycy9kb3ducmV2Lnht&#10;bFBLAQIUABQAAAAIAIdO4kDOE6FY+QEAAPkDAAAOAAAAAAAAAAEAIAAAACcBAABkcnMvZTJvRG9j&#10;LnhtbFBLBQYAAAAABgAGAFkBAACSBQAAAAA=&#10;">
                <v:fill on="f" focussize="0,0"/>
                <v:stroke on="f" weight="1pt"/>
                <v:imagedata o:title=""/>
                <o:lock v:ext="edit" aspectratio="f"/>
                <v:textbox>
                  <w:txbxContent>
                    <w:p>
                      <w:pPr>
                        <w:jc w:val="left"/>
                        <w:rPr>
                          <w:rFonts w:ascii="黑体" w:eastAsia="黑体"/>
                          <w:sz w:val="32"/>
                          <w:szCs w:val="32"/>
                        </w:rPr>
                      </w:pPr>
                      <w:r>
                        <w:rPr>
                          <w:rFonts w:hint="eastAsia" w:ascii="黑体" w:eastAsia="黑体"/>
                          <w:sz w:val="32"/>
                          <w:szCs w:val="32"/>
                        </w:rPr>
                        <w:t>制定</w:t>
                      </w:r>
                    </w:p>
                  </w:txbxContent>
                </v:textbox>
              </v:shape>
            </w:pict>
          </mc:Fallback>
        </mc:AlternateContent>
      </w:r>
      <w:r>
        <w:rPr>
          <w:rFonts w:hint="eastAsia" w:ascii="黑体" w:hAnsi="Arial" w:eastAsia="黑体" w:cs="黑体"/>
          <w:spacing w:val="16"/>
          <w:sz w:val="32"/>
          <w:szCs w:val="32"/>
        </w:rPr>
        <w:t>吉林省教育厅</w:t>
      </w:r>
    </w:p>
    <w:p>
      <w:pPr>
        <w:tabs>
          <w:tab w:val="left" w:pos="2622"/>
          <w:tab w:val="left" w:pos="5658"/>
        </w:tabs>
        <w:autoSpaceDE w:val="0"/>
        <w:autoSpaceDN w:val="0"/>
        <w:adjustRightInd w:val="0"/>
        <w:snapToGrid w:val="0"/>
        <w:spacing w:line="620" w:lineRule="exact"/>
        <w:jc w:val="center"/>
        <w:rPr>
          <w:rFonts w:ascii="黑体" w:hAnsi="Arial" w:eastAsia="黑体" w:cs="黑体"/>
          <w:spacing w:val="16"/>
          <w:kern w:val="0"/>
          <w:sz w:val="32"/>
          <w:szCs w:val="32"/>
        </w:rPr>
      </w:pPr>
      <w:r>
        <w:rPr>
          <w:rFonts w:hint="eastAsia" w:ascii="黑体" w:hAnsi="Arial" w:eastAsia="黑体" w:cs="黑体"/>
          <w:spacing w:val="16"/>
          <w:kern w:val="0"/>
          <w:sz w:val="32"/>
          <w:szCs w:val="32"/>
        </w:rPr>
        <w:t>吉林省市场监督管理厅</w:t>
      </w:r>
    </w:p>
    <w:p>
      <w:pPr>
        <w:pStyle w:val="14"/>
        <w:spacing w:line="560" w:lineRule="exact"/>
        <w:jc w:val="both"/>
        <w:rPr>
          <w:rFonts w:ascii="方正小标宋简体" w:hAnsi="方正小标宋简体" w:eastAsia="方正小标宋简体" w:cs="方正小标宋简体"/>
          <w:w w:val="92"/>
          <w:sz w:val="44"/>
          <w:szCs w:val="44"/>
          <w:lang w:val="zh-CN"/>
        </w:rPr>
      </w:pPr>
    </w:p>
    <w:p>
      <w:pPr>
        <w:pStyle w:val="14"/>
        <w:spacing w:line="560" w:lineRule="exact"/>
        <w:jc w:val="both"/>
        <w:rPr>
          <w:rFonts w:ascii="方正小标宋简体" w:hAnsi="方正小标宋简体" w:eastAsia="方正小标宋简体" w:cs="方正小标宋简体"/>
          <w:w w:val="92"/>
          <w:sz w:val="44"/>
          <w:szCs w:val="44"/>
          <w:lang w:val="zh-CN"/>
        </w:rPr>
      </w:pPr>
    </w:p>
    <w:p>
      <w:pPr>
        <w:pStyle w:val="19"/>
        <w:spacing w:line="560" w:lineRule="exact"/>
        <w:ind w:left="28"/>
        <w:jc w:val="center"/>
        <w:rPr>
          <w:rStyle w:val="18"/>
          <w:rFonts w:ascii="黑体" w:hAnsi="黑体" w:eastAsia="黑体"/>
          <w:w w:val="92"/>
          <w:sz w:val="28"/>
          <w:szCs w:val="28"/>
        </w:rPr>
      </w:pPr>
      <w:r>
        <w:rPr>
          <w:rStyle w:val="18"/>
          <w:rFonts w:ascii="黑体" w:hAnsi="黑体" w:eastAsia="黑体"/>
          <w:w w:val="92"/>
          <w:sz w:val="28"/>
          <w:szCs w:val="28"/>
        </w:rPr>
        <w:t>使用说明</w:t>
      </w:r>
    </w:p>
    <w:p>
      <w:pPr>
        <w:pStyle w:val="14"/>
        <w:spacing w:line="480" w:lineRule="exact"/>
        <w:ind w:firstLine="404" w:firstLineChars="200"/>
        <w:rPr>
          <w:rFonts w:asciiTheme="minorEastAsia" w:hAnsiTheme="minorEastAsia" w:eastAsiaTheme="minorEastAsia"/>
          <w:w w:val="92"/>
          <w:sz w:val="22"/>
          <w:szCs w:val="22"/>
        </w:rPr>
      </w:pPr>
    </w:p>
    <w:p>
      <w:pPr>
        <w:pStyle w:val="14"/>
        <w:spacing w:line="48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1.本合同文本为示范文本，由吉林</w:t>
      </w:r>
      <w:r>
        <w:rPr>
          <w:rFonts w:asciiTheme="minorEastAsia" w:hAnsiTheme="minorEastAsia" w:eastAsiaTheme="minorEastAsia"/>
          <w:w w:val="92"/>
          <w:sz w:val="22"/>
          <w:szCs w:val="22"/>
        </w:rPr>
        <w:t>省</w:t>
      </w:r>
      <w:r>
        <w:rPr>
          <w:rFonts w:hint="eastAsia" w:asciiTheme="minorEastAsia" w:hAnsiTheme="minorEastAsia" w:eastAsiaTheme="minorEastAsia"/>
          <w:w w:val="92"/>
          <w:sz w:val="22"/>
          <w:szCs w:val="22"/>
        </w:rPr>
        <w:t>教育</w:t>
      </w:r>
      <w:r>
        <w:rPr>
          <w:rFonts w:asciiTheme="minorEastAsia" w:hAnsiTheme="minorEastAsia" w:eastAsiaTheme="minorEastAsia"/>
          <w:w w:val="92"/>
          <w:sz w:val="22"/>
          <w:szCs w:val="22"/>
        </w:rPr>
        <w:t>厅</w:t>
      </w:r>
      <w:r>
        <w:rPr>
          <w:rFonts w:hint="eastAsia" w:asciiTheme="minorEastAsia" w:hAnsiTheme="minorEastAsia" w:eastAsiaTheme="minorEastAsia"/>
          <w:w w:val="92"/>
          <w:sz w:val="22"/>
          <w:szCs w:val="22"/>
        </w:rPr>
        <w:t>、吉林</w:t>
      </w:r>
      <w:r>
        <w:rPr>
          <w:rFonts w:asciiTheme="minorEastAsia" w:hAnsiTheme="minorEastAsia" w:eastAsiaTheme="minorEastAsia"/>
          <w:w w:val="92"/>
          <w:sz w:val="22"/>
          <w:szCs w:val="22"/>
        </w:rPr>
        <w:t>省市场</w:t>
      </w:r>
      <w:r>
        <w:rPr>
          <w:rFonts w:hint="eastAsia" w:asciiTheme="minorEastAsia" w:hAnsiTheme="minorEastAsia" w:eastAsiaTheme="minorEastAsia"/>
          <w:w w:val="92"/>
          <w:sz w:val="22"/>
          <w:szCs w:val="22"/>
        </w:rPr>
        <w:t>监督</w:t>
      </w:r>
      <w:r>
        <w:rPr>
          <w:rFonts w:asciiTheme="minorEastAsia" w:hAnsiTheme="minorEastAsia" w:eastAsiaTheme="minorEastAsia"/>
          <w:w w:val="92"/>
          <w:sz w:val="22"/>
          <w:szCs w:val="22"/>
        </w:rPr>
        <w:t>管理</w:t>
      </w:r>
      <w:r>
        <w:rPr>
          <w:rFonts w:hint="eastAsia" w:asciiTheme="minorEastAsia" w:hAnsiTheme="minorEastAsia" w:eastAsiaTheme="minorEastAsia"/>
          <w:w w:val="92"/>
          <w:sz w:val="22"/>
          <w:szCs w:val="22"/>
        </w:rPr>
        <w:t>厅共同制定，</w:t>
      </w:r>
      <w:r>
        <w:rPr>
          <w:rFonts w:hint="eastAsia" w:asciiTheme="minorEastAsia" w:hAnsiTheme="minorEastAsia" w:eastAsiaTheme="minorEastAsia"/>
          <w:color w:val="000000" w:themeColor="text1"/>
          <w:w w:val="92"/>
          <w:sz w:val="22"/>
          <w:szCs w:val="22"/>
          <w14:textFill>
            <w14:solidFill>
              <w14:schemeClr w14:val="tx1"/>
            </w14:solidFill>
          </w14:textFill>
        </w:rPr>
        <w:t>供全省高等学校食堂对外签订合同时参照使用。</w:t>
      </w:r>
    </w:p>
    <w:p>
      <w:pPr>
        <w:pStyle w:val="14"/>
        <w:spacing w:line="48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2.双方当事人应当仔细阅读合同条款，特别是其中具有选择性、补充性、修改性的内容。</w:t>
      </w:r>
    </w:p>
    <w:p>
      <w:pPr>
        <w:pStyle w:val="14"/>
        <w:spacing w:line="48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3.双方当事人可以根据实际情况对本合同示范文本进行修改、补充和完善，实际使用时应当删除“示范文本”字样。</w:t>
      </w:r>
    </w:p>
    <w:p>
      <w:pPr>
        <w:pStyle w:val="14"/>
        <w:spacing w:line="48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4.当事人参照本合同示范文本订立合同的，应当充分理解合同条款，自行承担合同订立和履行所发生的法律后果。</w:t>
      </w:r>
    </w:p>
    <w:p>
      <w:pPr>
        <w:pStyle w:val="14"/>
        <w:spacing w:line="48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5.当事人对本合同示范文本的条款理解发生争议时，应当按照有关法律法规规定对合同条款进行解释。教育部门、市场监管部门不负责对当事人订立的合同进行解释。</w:t>
      </w:r>
    </w:p>
    <w:p>
      <w:pPr>
        <w:pStyle w:val="14"/>
        <w:spacing w:line="48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6.本合同示范文本在吉林省范围内自公布之日起使用，其使用期至新版合同示范文本发布时止。</w:t>
      </w:r>
      <w:r>
        <w:rPr>
          <w:rFonts w:asciiTheme="minorEastAsia" w:hAnsiTheme="minorEastAsia" w:eastAsiaTheme="minorEastAsia"/>
          <w:sz w:val="22"/>
          <w:szCs w:val="22"/>
        </w:rPr>
        <w:tab/>
      </w:r>
    </w:p>
    <w:p>
      <w:pPr>
        <w:pStyle w:val="14"/>
        <w:spacing w:line="480" w:lineRule="exact"/>
        <w:ind w:firstLine="404" w:firstLineChars="200"/>
        <w:rPr>
          <w:rFonts w:asciiTheme="minorEastAsia" w:hAnsiTheme="minorEastAsia" w:eastAsiaTheme="minorEastAsia"/>
          <w:w w:val="92"/>
          <w:sz w:val="22"/>
          <w:szCs w:val="22"/>
        </w:rPr>
      </w:pPr>
    </w:p>
    <w:p>
      <w:pPr>
        <w:pStyle w:val="14"/>
        <w:spacing w:line="480" w:lineRule="exact"/>
        <w:ind w:firstLine="404" w:firstLineChars="200"/>
        <w:rPr>
          <w:rFonts w:asciiTheme="minorEastAsia" w:hAnsiTheme="minorEastAsia" w:eastAsiaTheme="minorEastAsia"/>
          <w:w w:val="92"/>
          <w:sz w:val="22"/>
          <w:szCs w:val="22"/>
        </w:rPr>
      </w:pPr>
    </w:p>
    <w:p>
      <w:pPr>
        <w:pStyle w:val="14"/>
        <w:spacing w:line="480" w:lineRule="exact"/>
        <w:ind w:firstLine="404" w:firstLineChars="200"/>
        <w:rPr>
          <w:rFonts w:asciiTheme="minorEastAsia" w:hAnsiTheme="minorEastAsia" w:eastAsiaTheme="minorEastAsia"/>
          <w:w w:val="92"/>
          <w:sz w:val="22"/>
          <w:szCs w:val="22"/>
        </w:rPr>
      </w:pPr>
    </w:p>
    <w:p>
      <w:pPr>
        <w:pStyle w:val="14"/>
        <w:spacing w:line="480" w:lineRule="exact"/>
        <w:ind w:firstLine="404" w:firstLineChars="200"/>
        <w:rPr>
          <w:rFonts w:asciiTheme="minorEastAsia" w:hAnsiTheme="minorEastAsia" w:eastAsiaTheme="minorEastAsia"/>
          <w:w w:val="92"/>
          <w:sz w:val="22"/>
          <w:szCs w:val="22"/>
        </w:rPr>
      </w:pPr>
    </w:p>
    <w:p>
      <w:pPr>
        <w:pStyle w:val="14"/>
        <w:spacing w:line="480" w:lineRule="exact"/>
        <w:ind w:firstLine="404" w:firstLineChars="200"/>
        <w:rPr>
          <w:rFonts w:asciiTheme="minorEastAsia" w:hAnsiTheme="minorEastAsia" w:eastAsiaTheme="minorEastAsia"/>
          <w:w w:val="92"/>
          <w:sz w:val="22"/>
          <w:szCs w:val="22"/>
        </w:rPr>
      </w:pPr>
    </w:p>
    <w:p>
      <w:pPr>
        <w:pStyle w:val="14"/>
        <w:spacing w:line="480" w:lineRule="exact"/>
        <w:ind w:firstLine="404" w:firstLineChars="200"/>
        <w:rPr>
          <w:rFonts w:asciiTheme="minorEastAsia" w:hAnsiTheme="minorEastAsia" w:eastAsiaTheme="minorEastAsia"/>
          <w:w w:val="92"/>
          <w:sz w:val="22"/>
          <w:szCs w:val="22"/>
        </w:rPr>
      </w:pPr>
    </w:p>
    <w:p>
      <w:pPr>
        <w:pStyle w:val="14"/>
        <w:spacing w:line="480" w:lineRule="exact"/>
        <w:ind w:firstLine="404" w:firstLineChars="200"/>
        <w:rPr>
          <w:rFonts w:asciiTheme="minorEastAsia" w:hAnsiTheme="minorEastAsia" w:eastAsiaTheme="minorEastAsia"/>
          <w:w w:val="92"/>
          <w:sz w:val="22"/>
          <w:szCs w:val="22"/>
        </w:rPr>
      </w:pPr>
    </w:p>
    <w:p>
      <w:pPr>
        <w:pStyle w:val="14"/>
        <w:spacing w:line="480" w:lineRule="exact"/>
        <w:ind w:firstLine="404" w:firstLineChars="200"/>
        <w:rPr>
          <w:rFonts w:asciiTheme="minorEastAsia" w:hAnsiTheme="minorEastAsia" w:eastAsiaTheme="minorEastAsia"/>
          <w:w w:val="92"/>
          <w:sz w:val="22"/>
          <w:szCs w:val="22"/>
        </w:rPr>
      </w:pPr>
    </w:p>
    <w:p>
      <w:pPr>
        <w:pStyle w:val="14"/>
        <w:spacing w:line="480" w:lineRule="exact"/>
        <w:ind w:firstLine="404" w:firstLineChars="200"/>
        <w:rPr>
          <w:rFonts w:asciiTheme="minorEastAsia" w:hAnsiTheme="minorEastAsia" w:eastAsiaTheme="minorEastAsia"/>
          <w:w w:val="92"/>
          <w:sz w:val="22"/>
          <w:szCs w:val="22"/>
        </w:rPr>
      </w:pPr>
    </w:p>
    <w:p>
      <w:pPr>
        <w:pStyle w:val="14"/>
        <w:spacing w:line="480" w:lineRule="exact"/>
        <w:ind w:firstLine="404" w:firstLineChars="200"/>
        <w:rPr>
          <w:rFonts w:asciiTheme="minorEastAsia" w:hAnsiTheme="minorEastAsia" w:eastAsiaTheme="minorEastAsia"/>
          <w:w w:val="92"/>
          <w:sz w:val="22"/>
          <w:szCs w:val="22"/>
        </w:rPr>
      </w:pPr>
    </w:p>
    <w:p>
      <w:pPr>
        <w:spacing w:line="560" w:lineRule="exact"/>
        <w:rPr>
          <w:rFonts w:cs="仿宋" w:asciiTheme="minorEastAsia" w:hAnsiTheme="minorEastAsia" w:eastAsiaTheme="minorEastAsia"/>
          <w:sz w:val="22"/>
          <w:szCs w:val="22"/>
        </w:rPr>
      </w:pPr>
      <w:r>
        <w:rPr>
          <w:rFonts w:hint="eastAsia" w:cs="CESI仿宋-GB13000" w:asciiTheme="minorEastAsia" w:hAnsiTheme="minorEastAsia" w:eastAsiaTheme="minorEastAsia"/>
          <w:sz w:val="22"/>
          <w:szCs w:val="22"/>
        </w:rPr>
        <w:t xml:space="preserve">                      </w:t>
      </w:r>
    </w:p>
    <w:p>
      <w:pPr>
        <w:adjustRightInd w:val="0"/>
        <w:spacing w:line="400" w:lineRule="exact"/>
        <w:ind w:firstLine="431" w:firstLineChars="196"/>
        <w:jc w:val="center"/>
        <w:rPr>
          <w:rFonts w:cs="宋体" w:asciiTheme="minorEastAsia" w:hAnsiTheme="minorEastAsia" w:eastAsiaTheme="minorEastAsia"/>
          <w:sz w:val="22"/>
          <w:szCs w:val="22"/>
        </w:rPr>
      </w:pPr>
    </w:p>
    <w:p>
      <w:pPr>
        <w:adjustRightInd w:val="0"/>
        <w:spacing w:line="600" w:lineRule="exact"/>
        <w:jc w:val="center"/>
        <w:rPr>
          <w:rFonts w:asciiTheme="minorEastAsia" w:hAnsiTheme="minorEastAsia" w:eastAsiaTheme="minorEastAsia" w:cstheme="majorEastAsia"/>
          <w:bCs/>
          <w:sz w:val="22"/>
          <w:szCs w:val="22"/>
        </w:rPr>
      </w:pPr>
    </w:p>
    <w:p>
      <w:pPr>
        <w:adjustRightInd w:val="0"/>
        <w:spacing w:line="600" w:lineRule="exact"/>
        <w:jc w:val="center"/>
        <w:rPr>
          <w:rFonts w:asciiTheme="minorEastAsia" w:hAnsiTheme="minorEastAsia" w:eastAsiaTheme="minorEastAsia" w:cstheme="majorEastAsia"/>
          <w:bCs/>
          <w:sz w:val="22"/>
          <w:szCs w:val="22"/>
        </w:rPr>
      </w:pPr>
    </w:p>
    <w:p>
      <w:pPr>
        <w:adjustRightInd w:val="0"/>
        <w:spacing w:line="600" w:lineRule="exact"/>
        <w:jc w:val="center"/>
        <w:rPr>
          <w:rFonts w:asciiTheme="minorEastAsia" w:hAnsiTheme="minorEastAsia" w:eastAsiaTheme="minorEastAsia" w:cstheme="majorEastAsia"/>
          <w:bCs/>
          <w:sz w:val="22"/>
          <w:szCs w:val="22"/>
        </w:rPr>
      </w:pPr>
    </w:p>
    <w:p>
      <w:pPr>
        <w:pStyle w:val="19"/>
        <w:spacing w:line="420" w:lineRule="exact"/>
        <w:ind w:firstLine="800" w:firstLineChars="200"/>
        <w:jc w:val="center"/>
        <w:rPr>
          <w:rStyle w:val="18"/>
          <w:sz w:val="40"/>
          <w:szCs w:val="40"/>
        </w:rPr>
      </w:pPr>
      <w:r>
        <w:rPr>
          <w:rStyle w:val="18"/>
          <w:rFonts w:hint="eastAsia"/>
          <w:sz w:val="40"/>
          <w:szCs w:val="40"/>
        </w:rPr>
        <w:t>高等学校食堂委托经营合同</w:t>
      </w:r>
    </w:p>
    <w:p>
      <w:pPr>
        <w:autoSpaceDE w:val="0"/>
        <w:autoSpaceDN w:val="0"/>
        <w:adjustRightInd w:val="0"/>
        <w:spacing w:line="420" w:lineRule="exact"/>
        <w:jc w:val="center"/>
        <w:rPr>
          <w:rStyle w:val="18"/>
          <w:rFonts w:ascii="楷体" w:hAnsi="楷体" w:eastAsia="楷体"/>
          <w:kern w:val="0"/>
          <w:sz w:val="28"/>
          <w:szCs w:val="28"/>
        </w:rPr>
      </w:pPr>
      <w:r>
        <w:rPr>
          <w:rStyle w:val="18"/>
          <w:rFonts w:hint="eastAsia" w:ascii="楷体" w:hAnsi="楷体" w:eastAsia="楷体"/>
          <w:kern w:val="0"/>
          <w:sz w:val="28"/>
          <w:szCs w:val="28"/>
        </w:rPr>
        <w:t>(示范文本)</w:t>
      </w:r>
    </w:p>
    <w:p>
      <w:pPr>
        <w:adjustRightInd w:val="0"/>
        <w:snapToGrid w:val="0"/>
        <w:spacing w:line="360" w:lineRule="auto"/>
        <w:ind w:firstLine="440" w:firstLineChars="200"/>
        <w:rPr>
          <w:rFonts w:cs="宋体" w:asciiTheme="minorEastAsia" w:hAnsiTheme="minorEastAsia" w:eastAsiaTheme="minorEastAsia"/>
          <w:sz w:val="22"/>
          <w:szCs w:val="22"/>
        </w:rPr>
      </w:pPr>
    </w:p>
    <w:p>
      <w:pPr>
        <w:spacing w:line="560" w:lineRule="exact"/>
        <w:jc w:val="lef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{甲方</w:t>
      </w:r>
      <w:r>
        <w:rPr>
          <w:rFonts w:hint="eastAsia" w:cs="仿宋_GB2312" w:asciiTheme="minorEastAsia" w:hAnsiTheme="minorEastAsia" w:eastAsiaTheme="minorEastAsia"/>
          <w:kern w:val="0"/>
          <w:sz w:val="22"/>
          <w:szCs w:val="22"/>
          <w:u w:val="single"/>
          <w:shd w:val="clear" w:color="auto" w:fill="FFFFFF"/>
          <w:lang w:bidi="ar"/>
        </w:rPr>
        <w:t>}：</w:t>
      </w:r>
      <w:r>
        <w:rPr>
          <w:rFonts w:hint="eastAsia" w:cs="仿宋_GB2312" w:asciiTheme="minorEastAsia" w:hAnsiTheme="minorEastAsia" w:eastAsiaTheme="minorEastAsia"/>
          <w:kern w:val="0"/>
          <w:sz w:val="22"/>
          <w:szCs w:val="22"/>
          <w:shd w:val="clear" w:color="auto" w:fill="FFFFFF"/>
          <w:lang w:bidi="ar"/>
        </w:rPr>
      </w:r>
    </w:p>
    <w:p>
      <w:pPr>
        <w:spacing w:line="560" w:lineRule="exact"/>
        <w:jc w:val="lef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统一社会信用代码证号：</w:t>
      </w:r>
      <w:r>
        <w:rPr>
          <w:rFonts w:hint="eastAsia" w:cs="仿宋_GB2312" w:asciiTheme="minorEastAsia" w:hAnsiTheme="minorEastAsia" w:eastAsiaTheme="minorEastAsia"/>
          <w:kern w:val="0"/>
          <w:sz w:val="22"/>
          <w:szCs w:val="22"/>
          <w:u w:val="single"/>
          <w:shd w:val="clear" w:color="auto" w:fill="FFFFFF"/>
          <w:lang w:bidi="ar"/>
        </w:rPr>
        <w:t>{代码}</w:t>
      </w:r>
      <w:del w:id="0" w:author="LY" w:date="2024-04-22T05:44:37Z">
        <w:r>
          <w:rPr>
            <w:rFonts w:hint="eastAsia" w:cs="仿宋_GB2312" w:asciiTheme="minorEastAsia" w:hAnsiTheme="minorEastAsia" w:eastAsiaTheme="minorEastAsia"/>
            <w:kern w:val="0"/>
            <w:sz w:val="22"/>
            <w:szCs w:val="22"/>
            <w:u w:val="single"/>
            <w:shd w:val="clear" w:color="auto" w:fill="FFFFFF"/>
            <w:lang w:bidi="ar"/>
          </w:rPr>
          <w:delText xml:space="preserve"> </w:delText>
        </w:r>
      </w:del>
      <w:del w:id="1" w:author="LY" w:date="2024-04-22T05:44:36Z">
        <w:r>
          <w:rPr>
            <w:rFonts w:hint="eastAsia" w:cs="仿宋_GB2312" w:asciiTheme="minorEastAsia" w:hAnsiTheme="minorEastAsia" w:eastAsiaTheme="minorEastAsia"/>
            <w:kern w:val="0"/>
            <w:sz w:val="22"/>
            <w:szCs w:val="22"/>
            <w:u w:val="single"/>
            <w:shd w:val="clear" w:color="auto" w:fill="FFFFFF"/>
            <w:lang w:bidi="ar"/>
          </w:rPr>
          <w:delText xml:space="preserve">  </w:delText>
        </w:r>
      </w:del>
      <w:del w:id="2" w:author="LY" w:date="2024-04-22T05:44:35Z">
        <w:r>
          <w:rPr>
            <w:rFonts w:hint="eastAsia" w:cs="仿宋_GB2312" w:asciiTheme="minorEastAsia" w:hAnsiTheme="minorEastAsia" w:eastAsiaTheme="minorEastAsia"/>
            <w:kern w:val="0"/>
            <w:sz w:val="22"/>
            <w:szCs w:val="22"/>
            <w:u w:val="single"/>
            <w:shd w:val="clear" w:color="auto" w:fill="FFFFFF"/>
            <w:lang w:bidi="ar"/>
          </w:rPr>
          <w:delText xml:space="preserve"> </w:delText>
        </w:r>
      </w:del>
      <w:r>
        <w:rPr>
          <w:rFonts w:hint="eastAsia" w:cs="仿宋_GB2312" w:asciiTheme="minorEastAsia" w:hAnsiTheme="minorEastAsia" w:eastAsiaTheme="minorEastAsia"/>
          <w:kern w:val="0"/>
          <w:sz w:val="22"/>
          <w:szCs w:val="22"/>
          <w:shd w:val="clear" w:color="auto" w:fill="FFFFFF"/>
          <w:lang w:bidi="ar"/>
        </w:rPr>
      </w:r>
    </w:p>
    <w:p>
      <w:pPr>
        <w:spacing w:line="560" w:lineRule="exact"/>
        <w:jc w:val="lef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{乙方</w:t>
      </w:r>
      <w:r>
        <w:rPr>
          <w:rFonts w:hint="eastAsia" w:cs="仿宋_GB2312" w:asciiTheme="minorEastAsia" w:hAnsiTheme="minorEastAsia" w:eastAsiaTheme="minorEastAsia"/>
          <w:kern w:val="0"/>
          <w:sz w:val="22"/>
          <w:szCs w:val="22"/>
          <w:u w:val="single"/>
          <w:shd w:val="clear" w:color="auto" w:fill="FFFFFF"/>
          <w:lang w:bidi="ar"/>
        </w:rPr>
        <w:t>}</w:t>
      </w:r>
      <w:r>
        <w:rPr>
          <w:rFonts w:hint="eastAsia" w:cs="仿宋_GB2312" w:asciiTheme="minorEastAsia" w:hAnsiTheme="minorEastAsia" w:eastAsiaTheme="minorEastAsia"/>
          <w:kern w:val="0"/>
          <w:sz w:val="22"/>
          <w:szCs w:val="22"/>
          <w:shd w:val="clear" w:color="auto" w:fill="FFFFFF"/>
          <w:lang w:bidi="ar"/>
        </w:rPr>
      </w:r>
    </w:p>
    <w:p>
      <w:pPr>
        <w:widowControl/>
        <w:spacing w:line="560" w:lineRule="exact"/>
        <w:ind w:right="2"/>
        <w:rPr>
          <w:rFonts w:asciiTheme="minorEastAsia" w:hAnsiTheme="minorEastAsia" w:eastAsiaTheme="minorEastAsia"/>
          <w:sz w:val="22"/>
          <w:szCs w:val="22"/>
        </w:rPr>
      </w:pPr>
      <w:r>
        <w:rPr>
          <w:rFonts w:hint="eastAsia" w:cs="仿宋_GB2312" w:asciiTheme="minorEastAsia" w:hAnsiTheme="minorEastAsia" w:eastAsiaTheme="minorEastAsia"/>
          <w:kern w:val="0"/>
          <w:sz w:val="22"/>
          <w:szCs w:val="22"/>
          <w:shd w:val="clear" w:color="auto" w:fill="FFFFFF"/>
          <w:lang w:bidi="ar"/>
        </w:rPr>
        <w:t>统一社会信用代码证号：</w:t>
      </w:r>
      <w:r>
        <w:rPr>
          <w:rFonts w:hint="eastAsia" w:cs="仿宋_GB2312" w:asciiTheme="minorEastAsia" w:hAnsiTheme="minorEastAsia" w:eastAsiaTheme="minorEastAsia"/>
          <w:kern w:val="0"/>
          <w:sz w:val="22"/>
          <w:szCs w:val="22"/>
          <w:u w:val="single"/>
          <w:shd w:val="clear" w:color="auto" w:fill="FFFFFF"/>
          <w:lang w:bidi="ar"/>
        </w:rPr>
        <w:t>{代码}</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根据《中华人民共和国民法典》《中华人民共和国食品安全法》《学校食品安全与营养健康规定》等有关法律、法规、规章规定，甲乙双方在平等、自愿、协商一致基础上，签订本合同。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一、合同的组成</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以下文件是本合同不可分割的组成部分，如果不同文件的条款之间有冲突，文件之间的优先效力顺序如下：</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1.本合同及其附件、补充协议；</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2.中标通知书（含乙方承诺书等）；</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3.乙方提供的投标文件（含澄清文件及承诺等）；</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4.甲方发出的招标文件（</w:t>
      </w:r>
      <w:r>
        <w:rPr>
          <w:rFonts w:hint="eastAsia" w:cs="仿宋" w:asciiTheme="minorEastAsia" w:hAnsiTheme="minorEastAsia" w:eastAsiaTheme="minorEastAsia"/>
          <w:kern w:val="0"/>
          <w:sz w:val="22"/>
          <w:szCs w:val="22"/>
        </w:rPr>
        <w:t>项目编号：</w:t>
      </w:r>
      <w:r>
        <w:rPr>
          <w:rFonts w:hint="eastAsia" w:cs="仿宋" w:asciiTheme="minorEastAsia" w:hAnsiTheme="minorEastAsia" w:eastAsiaTheme="minorEastAsia"/>
          <w:kern w:val="0"/>
          <w:sz w:val="22"/>
          <w:szCs w:val="22"/>
          <w:u w:val="single"/>
        </w:rPr>
        <w:t>{项目编号}</w:t>
      </w:r>
      <w:r>
        <w:rPr>
          <w:rFonts w:hint="eastAsia" w:cs="宋体" w:asciiTheme="minorEastAsia" w:hAnsiTheme="minorEastAsia" w:eastAsiaTheme="minorEastAsia"/>
          <w:sz w:val="22"/>
          <w:szCs w:val="22"/>
        </w:rPr>
        <w:t>）（含招标补充文件等）。</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二、合同标的</w:t>
      </w:r>
    </w:p>
    <w:p>
      <w:pPr>
        <w:pStyle w:val="15"/>
        <w:snapToGrid/>
        <w:spacing w:line="560" w:lineRule="exact"/>
        <w:ind w:firstLine="440" w:firstLineChars="200"/>
        <w:rPr>
          <w:rFonts w:cs="宋体" w:asciiTheme="minorEastAsia" w:hAnsiTheme="minorEastAsia" w:eastAsiaTheme="minorEastAsia"/>
          <w:sz w:val="22"/>
          <w:szCs w:val="22"/>
          <w:u w:val="single"/>
          <w:lang w:val="en"/>
        </w:rPr>
      </w:pPr>
      <w:r>
        <w:rPr>
          <w:rFonts w:hint="eastAsia" w:cs="宋体" w:asciiTheme="minorEastAsia" w:hAnsiTheme="minorEastAsia" w:eastAsiaTheme="minorEastAsia"/>
          <w:sz w:val="22"/>
          <w:szCs w:val="22"/>
        </w:rPr>
        <w:t>1.标的名称：</w:t>
      </w:r>
      <w:r>
        <w:rPr>
          <w:rFonts w:hint="eastAsia" w:cs="宋体" w:asciiTheme="minorEastAsia" w:hAnsiTheme="minorEastAsia" w:eastAsiaTheme="minorEastAsia"/>
          <w:sz w:val="22"/>
          <w:szCs w:val="22"/>
          <w:u w:val="single"/>
        </w:rPr>
        <w:t>{标的名称}。</w:t>
      </w:r>
      <w:r>
        <w:rPr>
          <w:rFonts w:cs="宋体" w:asciiTheme="minorEastAsia" w:hAnsiTheme="minorEastAsia" w:eastAsiaTheme="minorEastAsia"/>
          <w:sz w:val="22"/>
          <w:szCs w:val="22"/>
          <w:u w:val="single"/>
          <w:lang w:val="en"/>
        </w:rPr>
      </w:r>
      <w:r>
        <w:rPr>
          <w:rFonts w:hint="eastAsia" w:cs="宋体" w:asciiTheme="minorEastAsia" w:hAnsiTheme="minorEastAsia" w:eastAsiaTheme="minorEastAsia"/>
          <w:sz w:val="22"/>
          <w:szCs w:val="22"/>
          <w:u w:val="single"/>
        </w:rPr>
      </w:r>
      <w:r>
        <w:rPr>
          <w:rFonts w:hint="eastAsia" w:cs="宋体" w:asciiTheme="minorEastAsia" w:hAnsiTheme="minorEastAsia" w:eastAsiaTheme="minorEastAsia"/>
          <w:sz w:val="22"/>
          <w:szCs w:val="22"/>
        </w:rPr>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2.委托经营范围：</w:t>
      </w:r>
      <w:r>
        <w:rPr>
          <w:rFonts w:cs="宋体" w:asciiTheme="minorEastAsia" w:hAnsiTheme="minorEastAsia" w:eastAsiaTheme="minorEastAsia"/>
          <w:sz w:val="22"/>
          <w:szCs w:val="22"/>
          <w:u w:val="single"/>
          <w:lang w:val="en"/>
        </w:rPr>
        <w:t>{委托经营范围} 。</w:t>
      </w:r>
      <w:r>
        <w:rPr>
          <w:rFonts w:hint="eastAsia" w:cs="宋体" w:asciiTheme="minorEastAsia" w:hAnsiTheme="minorEastAsia" w:eastAsiaTheme="minorEastAsia"/>
          <w:sz w:val="22"/>
          <w:szCs w:val="22"/>
          <w:u w:val="single"/>
        </w:rPr>
      </w:r>
      <w:r>
        <w:rPr>
          <w:rFonts w:hint="eastAsia" w:cs="宋体" w:asciiTheme="minorEastAsia" w:hAnsiTheme="minorEastAsia" w:eastAsiaTheme="minorEastAsia"/>
          <w:sz w:val="22"/>
          <w:szCs w:val="22"/>
        </w:rPr>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三、合同期限</w:t>
      </w:r>
    </w:p>
    <w:p>
      <w:pPr>
        <w:spacing w:line="560" w:lineRule="exact"/>
        <w:ind w:firstLine="440" w:firstLineChars="200"/>
        <w:rPr>
          <w:rFonts w:cs="宋体" w:asciiTheme="minorEastAsia" w:hAnsiTheme="minorEastAsia" w:eastAsiaTheme="minorEastAsia"/>
          <w:sz w:val="22"/>
          <w:szCs w:val="22"/>
        </w:rPr>
        <w:pPrChange w:id="3" w:author="LY" w:date="2024-04-21T22:17:34Z">
          <w:pPr>
            <w:spacing w:line="560" w:lineRule="exact"/>
            <w:ind w:firstLine="640"/>
          </w:pPr>
        </w:pPrChange>
      </w:pPr>
      <w:r>
        <w:rPr>
          <w:rFonts w:hint="eastAsia" w:cs="宋体" w:asciiTheme="minorEastAsia" w:hAnsiTheme="minorEastAsia" w:eastAsiaTheme="minorEastAsia"/>
          <w:sz w:val="22"/>
          <w:szCs w:val="22"/>
        </w:rPr>
        <w:t>{合同期限</w:t>
      </w:r>
      <w:r>
        <w:rPr>
          <w:rFonts w:hint="eastAsia" w:cs="仿宋" w:asciiTheme="minorEastAsia" w:hAnsiTheme="minorEastAsia" w:eastAsiaTheme="minorEastAsia"/>
          <w:sz w:val="22"/>
          <w:szCs w:val="22"/>
          <w:u w:val="single"/>
        </w:rPr>
        <w:t>} 年，即</w:t>
      </w:r>
      <w:r>
        <w:rPr>
          <w:rFonts w:hint="eastAsia" w:cs="仿宋" w:asciiTheme="minorEastAsia" w:hAnsiTheme="minorEastAsia" w:eastAsiaTheme="minorEastAsia"/>
          <w:sz w:val="22"/>
          <w:szCs w:val="22"/>
        </w:rPr>
        <w:t>： {起</w:t>
      </w:r>
      <w:r>
        <w:rPr>
          <w:rFonts w:hint="eastAsia" w:cs="仿宋_GB2312" w:asciiTheme="minorEastAsia" w:hAnsiTheme="minorEastAsia" w:eastAsiaTheme="minorEastAsia"/>
          <w:sz w:val="22"/>
          <w:szCs w:val="22"/>
          <w:u w:val="single"/>
        </w:rPr>
        <w:t xml:space="preserve">始日期} </w:t>
      </w:r>
      <w:r>
        <w:rPr>
          <w:rFonts w:hint="eastAsia" w:cs="仿宋_GB2312" w:asciiTheme="minorEastAsia" w:hAnsiTheme="minorEastAsia" w:eastAsiaTheme="minorEastAsia"/>
          <w:sz w:val="22"/>
          <w:szCs w:val="22"/>
        </w:rPr>
        <w:t>至</w:t>
      </w:r>
      <w:r>
        <w:rPr>
          <w:rFonts w:hint="eastAsia" w:cs="仿宋_GB2312" w:asciiTheme="minorEastAsia" w:hAnsiTheme="minorEastAsia" w:eastAsiaTheme="minorEastAsia"/>
          <w:sz w:val="22"/>
          <w:szCs w:val="22"/>
          <w:u w:val="single"/>
        </w:rPr>
        <w:t xml:space="preserve"> {结束</w:t>
      </w:r>
      <w:r>
        <w:rPr>
          <w:rFonts w:hint="eastAsia" w:cs="仿宋_GB2312" w:asciiTheme="minorEastAsia" w:hAnsiTheme="minorEastAsia" w:eastAsiaTheme="minorEastAsia"/>
          <w:sz w:val="22"/>
          <w:szCs w:val="22"/>
        </w:rPr>
        <w:t>日</w:t>
      </w:r>
      <w:r>
        <w:rPr>
          <w:rFonts w:hint="eastAsia" w:cs="仿宋_GB2312" w:asciiTheme="minorEastAsia" w:hAnsiTheme="minorEastAsia" w:eastAsiaTheme="minorEastAsia"/>
          <w:sz w:val="22"/>
          <w:szCs w:val="22"/>
          <w:u w:val="single"/>
        </w:rPr>
        <w:t>期} 止</w:t>
      </w:r>
      <w:r>
        <w:rPr>
          <w:rFonts w:hint="eastAsia" w:cs="仿宋_GB2312" w:asciiTheme="minorEastAsia" w:hAnsiTheme="minorEastAsia" w:eastAsiaTheme="minorEastAsia"/>
          <w:sz w:val="22"/>
          <w:szCs w:val="22"/>
        </w:rPr>
        <w:t>。（</w:t>
      </w:r>
      <w:r>
        <w:rPr>
          <w:rFonts w:hint="eastAsia" w:cs="仿宋_GB2312" w:asciiTheme="minorEastAsia" w:hAnsiTheme="minorEastAsia" w:eastAsiaTheme="minorEastAsia"/>
          <w:sz w:val="22"/>
          <w:szCs w:val="22"/>
          <w:u w:val="single"/>
        </w:rPr>
        <w:t>学期末，以</w:t>
      </w:r>
      <w:r>
        <w:rPr>
          <w:rFonts w:hint="eastAsia" w:cs="仿宋_GB2312" w:asciiTheme="minorEastAsia" w:hAnsiTheme="minorEastAsia" w:eastAsiaTheme="minorEastAsia"/>
          <w:sz w:val="22"/>
          <w:szCs w:val="22"/>
        </w:rPr>
        <w:t>校</w:t>
      </w:r>
      <w:r>
        <w:rPr>
          <w:rFonts w:hint="eastAsia" w:cs="仿宋_GB2312" w:asciiTheme="minorEastAsia" w:hAnsiTheme="minorEastAsia" w:eastAsiaTheme="minorEastAsia"/>
          <w:sz w:val="22"/>
          <w:szCs w:val="22"/>
          <w:u w:val="single"/>
        </w:rPr>
        <w:t>历为准）</w:t>
      </w:r>
      <w:r>
        <w:rPr>
          <w:rFonts w:hint="eastAsia" w:cs="仿宋_GB2312" w:asciiTheme="minorEastAsia" w:hAnsiTheme="minorEastAsia" w:eastAsiaTheme="minorEastAsia"/>
          <w:sz w:val="22"/>
          <w:szCs w:val="22"/>
        </w:rPr>
      </w:r>
      <w:r>
        <w:rPr>
          <w:rFonts w:hint="eastAsia" w:cs="仿宋_GB2312" w:asciiTheme="minorEastAsia" w:hAnsiTheme="minorEastAsia" w:eastAsiaTheme="minorEastAsia"/>
          <w:sz w:val="22"/>
          <w:szCs w:val="22"/>
          <w:u w:val="single"/>
        </w:rPr>
      </w:r>
      <w:r>
        <w:rPr>
          <w:rFonts w:hint="eastAsia" w:cs="仿宋_GB2312" w:asciiTheme="minorEastAsia" w:hAnsiTheme="minorEastAsia" w:eastAsiaTheme="minorEastAsia"/>
          <w:sz w:val="22"/>
          <w:szCs w:val="22"/>
        </w:rPr>
      </w:r>
      <w:r>
        <w:rPr>
          <w:rFonts w:hint="eastAsia" w:cs="仿宋" w:asciiTheme="minorEastAsia" w:hAnsiTheme="minorEastAsia" w:eastAsiaTheme="minorEastAsia"/>
          <w:sz w:val="22"/>
          <w:szCs w:val="22"/>
        </w:rPr>
      </w:r>
      <w:r>
        <w:rPr>
          <w:rFonts w:hint="eastAsia" w:cs="宋体" w:asciiTheme="minorEastAsia" w:hAnsiTheme="minorEastAsia" w:eastAsiaTheme="minorEastAsia"/>
          <w:sz w:val="22"/>
          <w:szCs w:val="22"/>
        </w:rPr>
      </w:r>
    </w:p>
    <w:p>
      <w:pPr>
        <w:spacing w:line="560" w:lineRule="exact"/>
        <w:ind w:firstLine="440" w:firstLineChars="200"/>
        <w:contextualSpacing/>
        <w:rPr>
          <w:rFonts w:cs="仿宋" w:asciiTheme="minorEastAsia" w:hAnsiTheme="minorEastAsia" w:eastAsiaTheme="minorEastAsia"/>
          <w:sz w:val="22"/>
          <w:szCs w:val="22"/>
        </w:rPr>
        <w:pPrChange w:id="4" w:author="LY" w:date="2024-04-21T22:17:39Z">
          <w:pPr>
            <w:spacing w:line="560" w:lineRule="exact"/>
            <w:ind w:firstLine="640"/>
            <w:contextualSpacing/>
          </w:pPr>
        </w:pPrChange>
      </w:pPr>
      <w:r>
        <w:rPr>
          <w:rFonts w:hint="eastAsia" w:cs="仿宋_GB2312" w:asciiTheme="minorEastAsia" w:hAnsiTheme="minorEastAsia" w:eastAsiaTheme="minorEastAsia"/>
          <w:bCs/>
          <w:sz w:val="22"/>
          <w:szCs w:val="22"/>
        </w:rPr>
        <w:t>服务期</w:t>
      </w:r>
      <w:r>
        <w:rPr>
          <w:rFonts w:hint="eastAsia" w:cs="仿宋" w:asciiTheme="minorEastAsia" w:hAnsiTheme="minorEastAsia" w:eastAsiaTheme="minorEastAsia"/>
          <w:sz w:val="22"/>
          <w:szCs w:val="22"/>
        </w:rPr>
        <w:t>内，如遇法律、行政法规、地方性法规、部门规章、地方政府规章或相关政策调整，按照相关规定执行。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四、委托经营方式</w:t>
      </w:r>
    </w:p>
    <w:p>
      <w:pPr>
        <w:tabs>
          <w:tab w:val="left" w:pos="2700"/>
        </w:tabs>
        <w:spacing w:line="560" w:lineRule="exact"/>
        <w:ind w:firstLine="440" w:firstLineChars="200"/>
        <w:jc w:val="left"/>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在乙方依法获得食堂经营许可后，由乙方统一经营管理。乙方不得转包、分包、转委托，不得利用委托经营食堂面向社会经营。</w:t>
      </w:r>
    </w:p>
    <w:p>
      <w:pPr>
        <w:pStyle w:val="6"/>
        <w:spacing w:line="560" w:lineRule="exact"/>
        <w:rPr>
          <w:rFonts w:asciiTheme="minorEastAsia" w:hAnsiTheme="minorEastAsia" w:eastAsiaTheme="minorEastAsia"/>
          <w:sz w:val="22"/>
          <w:szCs w:val="22"/>
        </w:rPr>
      </w:pPr>
      <w:r>
        <w:rPr>
          <w:rFonts w:hint="eastAsia" w:cs="仿宋" w:asciiTheme="minorEastAsia" w:hAnsiTheme="minorEastAsia" w:eastAsiaTheme="minorEastAsia"/>
          <w:sz w:val="22"/>
          <w:szCs w:val="22"/>
        </w:rPr>
        <w:t>乙方独立承担经营过程中所有债权债务。</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五、经营费用及结算方法</w:t>
      </w:r>
    </w:p>
    <w:p>
      <w:pPr>
        <w:adjustRightInd w:val="0"/>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1.履约保证金：乙方应在接到中标通知书后</w:t>
      </w:r>
      <w:r>
        <w:rPr>
          <w:rFonts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 xml:space="preserve">{工作日}  </w:t>
      </w:r>
      <w:r>
        <w:rPr>
          <w:rFonts w:hint="eastAsia" w:cs="宋体" w:asciiTheme="minorEastAsia" w:hAnsiTheme="minorEastAsia" w:eastAsiaTheme="minorEastAsia"/>
          <w:sz w:val="22"/>
          <w:szCs w:val="22"/>
          <w:u w:val="single"/>
        </w:rPr>
        <w:t xml:space="preserve"> 日内向甲</w:t>
      </w:r>
      <w:r>
        <w:rPr>
          <w:rFonts w:hint="eastAsia" w:cs="宋体" w:asciiTheme="minorEastAsia" w:hAnsiTheme="minorEastAsia" w:eastAsiaTheme="minorEastAsia"/>
          <w:sz w:val="22"/>
          <w:szCs w:val="22"/>
        </w:rPr>
        <w:t>方交付   {金额}   万元履约保证金，逾期未交付保证金，甲方有权要求乙方按照《中华人民共和国招投标法》</w:t>
      </w:r>
      <w:r>
        <w:rPr>
          <w:rFonts w:hint="eastAsia" w:cs="仿宋" w:asciiTheme="minorEastAsia" w:hAnsiTheme="minorEastAsia" w:eastAsiaTheme="minorEastAsia"/>
          <w:sz w:val="22"/>
          <w:szCs w:val="22"/>
        </w:rPr>
        <w:t>第60条规定承担法律责任</w:t>
      </w:r>
      <w:r>
        <w:rPr>
          <w:rFonts w:cs="宋体" w:asciiTheme="minorEastAsia" w:hAnsiTheme="minorEastAsia" w:eastAsiaTheme="minorEastAsia"/>
          <w:sz w:val="22"/>
          <w:szCs w:val="22"/>
          <w:u w:val="single"/>
        </w:rPr>
        <w:t>。保证</w:t>
      </w:r>
      <w:r>
        <w:rPr>
          <w:rFonts w:hint="eastAsia" w:cs="仿宋" w:asciiTheme="minorEastAsia" w:hAnsiTheme="minorEastAsia" w:eastAsiaTheme="minorEastAsia"/>
          <w:sz w:val="22"/>
          <w:szCs w:val="22"/>
        </w:rPr>
        <w:t>金不足时，乙方应</w:t>
      </w:r>
      <w:r>
        <w:rPr>
          <w:rFonts w:hint="eastAsia" w:cs="宋体" w:asciiTheme="minorEastAsia" w:hAnsiTheme="minorEastAsia" w:eastAsiaTheme="minorEastAsia"/>
          <w:sz w:val="22"/>
          <w:szCs w:val="22"/>
        </w:rPr>
        <w:t>当在   {补足工作日}   个工作日内补</w:t>
      </w:r>
      <w:r>
        <w:rPr>
          <w:rFonts w:hint="eastAsia" w:cs="仿宋" w:asciiTheme="minorEastAsia" w:hAnsiTheme="minorEastAsia" w:eastAsiaTheme="minorEastAsia"/>
          <w:sz w:val="22"/>
          <w:szCs w:val="22"/>
        </w:rPr>
        <w:t>足。乙方在</w:t>
      </w:r>
      <w:r>
        <w:rPr>
          <w:rFonts w:hint="eastAsia" w:cs="仿宋" w:asciiTheme="minorEastAsia" w:hAnsiTheme="minorEastAsia" w:eastAsiaTheme="minorEastAsia"/>
          <w:sz w:val="22"/>
          <w:szCs w:val="22"/>
          <w:u w:val="single"/>
        </w:rPr>
        <w:t>合同期内</w:t>
      </w:r>
      <w:r>
        <w:rPr>
          <w:rFonts w:hint="eastAsia" w:cs="仿宋" w:asciiTheme="minorEastAsia" w:hAnsiTheme="minorEastAsia" w:eastAsiaTheme="minorEastAsia"/>
          <w:sz w:val="22"/>
          <w:szCs w:val="22"/>
        </w:rPr>
        <w:t>无违约违规行为</w:t>
      </w:r>
      <w:r>
        <w:rPr>
          <w:rFonts w:hint="eastAsia" w:cs="宋体" w:asciiTheme="minorEastAsia" w:hAnsiTheme="minorEastAsia" w:eastAsiaTheme="minorEastAsia"/>
          <w:sz w:val="22"/>
          <w:szCs w:val="22"/>
        </w:rPr>
        <w:t>，合同期满后，甲方应当在    {退款工作日}    个工作日内，将履约保证金全额返还乙方（不计利息）。</w:t>
      </w:r>
    </w:p>
    <w:p>
      <w:pPr>
        <w:adjustRightInd w:val="0"/>
        <w:spacing w:line="560" w:lineRule="exact"/>
        <w:ind w:firstLine="440" w:firstLineChars="200"/>
        <w:rPr>
          <w:rFonts w:cs="宋体" w:asciiTheme="minorEastAsia" w:hAnsiTheme="minorEastAsia" w:eastAsiaTheme="minorEastAsia"/>
          <w:sz w:val="22"/>
          <w:szCs w:val="22"/>
        </w:rPr>
        <w:pPrChange w:id="5" w:author="LY" w:date="2024-04-22T05:46:52Z">
          <w:pPr>
            <w:adjustRightInd w:val="0"/>
            <w:spacing w:line="560" w:lineRule="exact"/>
            <w:ind w:firstLine="330" w:firstLineChars="150"/>
          </w:pPr>
        </w:pPrChange>
      </w:pPr>
      <w:r>
        <w:rPr>
          <w:rFonts w:hint="eastAsia" w:cs="宋体" w:asciiTheme="minorEastAsia" w:hAnsiTheme="minorEastAsia" w:eastAsiaTheme="minorEastAsia"/>
          <w:sz w:val="22"/>
          <w:szCs w:val="22"/>
        </w:rPr>
        <w:t>2.委托经营期限内发生的一切费用均由乙方承担，并自行向有关部门缴纳。服务项目应于开业前取得相关部门颁发的经营许可，所需费用均由乙方承担。</w:t>
      </w:r>
    </w:p>
    <w:p>
      <w:pPr>
        <w:spacing w:line="560" w:lineRule="exact"/>
        <w:ind w:firstLine="440" w:firstLineChars="200"/>
        <w:rPr>
          <w:rFonts w:cs="宋体" w:asciiTheme="minorEastAsia" w:hAnsiTheme="minorEastAsia" w:eastAsiaTheme="minorEastAsia"/>
          <w:sz w:val="22"/>
          <w:szCs w:val="22"/>
        </w:rPr>
        <w:pPrChange w:id="6" w:author="LY" w:date="2024-04-22T05:46:52Z">
          <w:pPr>
            <w:spacing w:line="560" w:lineRule="exact"/>
            <w:ind w:firstLine="330" w:firstLineChars="150"/>
          </w:pPr>
        </w:pPrChange>
      </w:pPr>
      <w:r>
        <w:rPr>
          <w:rFonts w:cs="宋体" w:asciiTheme="minorEastAsia" w:hAnsiTheme="minorEastAsia" w:eastAsiaTheme="minorEastAsia"/>
          <w:sz w:val="22"/>
          <w:szCs w:val="22"/>
        </w:rPr>
        <w:t>3</w:t>
      </w:r>
      <w:r>
        <w:rPr>
          <w:rFonts w:hint="eastAsia" w:cs="宋体" w:asciiTheme="minorEastAsia" w:hAnsiTheme="minorEastAsia" w:eastAsiaTheme="minorEastAsia"/>
          <w:sz w:val="22"/>
          <w:szCs w:val="22"/>
        </w:rPr>
        <w:t>. 乙方营业收入应通过甲方学校支付系统代收，双方每</w:t>
      </w:r>
      <w:r>
        <w:rPr>
          <w:rFonts w:cs="宋体" w:asciiTheme="minorEastAsia" w:hAnsiTheme="minorEastAsia" w:eastAsiaTheme="minorEastAsia"/>
          <w:sz w:val="22"/>
          <w:szCs w:val="22"/>
          <w:u w:val="single"/>
        </w:rPr>
        <w:t>月 {</w:t>
      </w:r>
      <w:r>
        <w:rPr>
          <w:rFonts w:hint="eastAsia" w:cs="宋体" w:asciiTheme="minorEastAsia" w:hAnsiTheme="minorEastAsia" w:eastAsiaTheme="minorEastAsia"/>
          <w:sz w:val="22"/>
          <w:szCs w:val="22"/>
        </w:rPr>
        <w:t>对账日期} 日前对上月卡机系统营业收入进行</w:t>
      </w:r>
      <w:r>
        <w:rPr>
          <w:rFonts w:cs="宋体" w:asciiTheme="minorEastAsia" w:hAnsiTheme="minorEastAsia" w:eastAsiaTheme="minorEastAsia"/>
          <w:sz w:val="22"/>
          <w:szCs w:val="22"/>
          <w:u w:val="single"/>
        </w:rPr>
        <w:t>对账后</w:t>
      </w:r>
      <w:r>
        <w:rPr>
          <w:rFonts w:hint="eastAsia" w:cs="宋体" w:asciiTheme="minorEastAsia" w:hAnsiTheme="minorEastAsia" w:eastAsiaTheme="minorEastAsia"/>
          <w:sz w:val="22"/>
          <w:szCs w:val="22"/>
        </w:rPr>
        <w:t>，</w:t>
      </w:r>
      <w:r>
        <w:rPr>
          <w:rFonts w:cs="宋体" w:asciiTheme="minorEastAsia" w:hAnsiTheme="minorEastAsia" w:eastAsiaTheme="minorEastAsia"/>
          <w:sz w:val="22"/>
          <w:szCs w:val="22"/>
        </w:rPr>
        <w:t>每</w:t>
      </w:r>
      <w:r>
        <w:rPr>
          <w:rFonts w:hint="eastAsia" w:cs="宋体" w:asciiTheme="minorEastAsia" w:hAnsiTheme="minorEastAsia" w:eastAsiaTheme="minorEastAsia"/>
          <w:sz w:val="22"/>
          <w:szCs w:val="22"/>
        </w:rPr>
        <w:t>月 {转账日期} 日前将上月营业收入转入乙方账户。</w:t>
      </w:r>
    </w:p>
    <w:p>
      <w:pPr>
        <w:spacing w:line="560" w:lineRule="exact"/>
        <w:ind w:firstLine="440" w:firstLineChars="200"/>
        <w:rPr>
          <w:rFonts w:cs="宋体" w:asciiTheme="minorEastAsia" w:hAnsiTheme="minorEastAsia" w:eastAsiaTheme="minorEastAsia"/>
          <w:sz w:val="22"/>
          <w:szCs w:val="22"/>
        </w:rPr>
        <w:pPrChange w:id="7" w:author="LY" w:date="2024-04-22T05:46:52Z">
          <w:pPr>
            <w:spacing w:line="560" w:lineRule="exact"/>
            <w:ind w:firstLine="330" w:firstLineChars="150"/>
          </w:pPr>
        </w:pPrChange>
      </w:pPr>
      <w:r>
        <w:rPr>
          <w:rFonts w:cs="宋体" w:asciiTheme="minorEastAsia" w:hAnsiTheme="minorEastAsia" w:eastAsiaTheme="minorEastAsia"/>
          <w:sz w:val="22"/>
          <w:szCs w:val="22"/>
        </w:rPr>
        <w:t>4</w:t>
      </w:r>
      <w:r>
        <w:rPr>
          <w:rFonts w:hint="eastAsia" w:cs="宋体" w:asciiTheme="minorEastAsia" w:hAnsiTheme="minorEastAsia" w:eastAsiaTheme="minorEastAsia"/>
          <w:sz w:val="22"/>
          <w:szCs w:val="22"/>
        </w:rPr>
        <w:t>.采暖费用由</w:t>
      </w:r>
      <w:r>
        <w:rPr>
          <w:rFonts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u w:val="single"/>
        </w:rPr>
        <w:t xml:space="preserve"> </w:t>
      </w:r>
      <w:r>
        <w:rPr>
          <w:rFonts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{承担方}    方承担。水、电、燃气等乙方经营所需费用由乙方承担。水、电费用应通过学校代缴；燃气费用由乙方自行向有关公用企业结算。</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六、食堂的维护及费用承担</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1.甲方负责水、暖、电系统整体专项维修及消防设施维修维护，负责房屋主体结构的自然损坏维修、养护（外墙及防水）。若因乙方原因造成损坏，则由乙方负责维修或承担维修费用（自然损耗除外）；若无修复价值，由乙方折价赔偿。</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2.乙方负责经营场所内所有日常维修维护和委托经营期内的设施、设备维修维护（包含但不限于：{设施设备}、{引风系统}、{烟道清洗}、{燃气系统}、{油烟净化系统}、{上下水系统}、{供暖系统}、{配电系统}、{地沟内设施}、{</w:t>
      </w:r>
      <w:bookmarkStart w:id="0" w:name="_GoBack"/>
      <w:bookmarkEnd w:id="0"/>
      <w:r>
        <w:rPr>
          <w:rFonts w:hint="eastAsia" w:cs="宋体" w:asciiTheme="minorEastAsia" w:hAnsiTheme="minorEastAsia" w:eastAsiaTheme="minorEastAsia"/>
          <w:sz w:val="22"/>
          <w:szCs w:val="22"/>
        </w:rPr>
        <w:t>排水出口至排水主干管以内的排水设施}等）并承担相关费用。</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3.资产物品（以甲乙双方认可的资产明细表为准）由乙方负责管理使用，乙方需要保证相关设施的完好性。</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4.由于乙方经营不当造成的损坏由乙方负责维修，否则甲方将收取维修费或赔偿款。</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5.甲方负责一卡通系统维护，发生故障及损坏维修,费用由乙方承担。</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6.乙方自行承担安全生产责任。</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七、食堂的改造或增设他物</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1</w:t>
      </w:r>
      <w:r>
        <w:rPr>
          <w:rFonts w:cs="宋体" w:asciiTheme="minorEastAsia" w:hAnsiTheme="minorEastAsia" w:eastAsiaTheme="minorEastAsia"/>
          <w:sz w:val="22"/>
          <w:szCs w:val="22"/>
        </w:rPr>
        <w:t>.</w:t>
      </w:r>
      <w:r>
        <w:rPr>
          <w:rFonts w:hint="eastAsia" w:cs="宋体" w:asciiTheme="minorEastAsia" w:hAnsiTheme="minorEastAsia" w:eastAsiaTheme="minorEastAsia"/>
          <w:sz w:val="22"/>
          <w:szCs w:val="22"/>
        </w:rPr>
        <w:t>乙方未经甲方同意，不得对食堂进行改造或增设他物。否则，甲方随时有权要求乙方恢复原状或者赔偿损失。</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2.</w:t>
      </w:r>
      <w:r>
        <w:rPr>
          <w:rFonts w:cs="宋体" w:asciiTheme="minorEastAsia" w:hAnsiTheme="minorEastAsia" w:eastAsiaTheme="minorEastAsia"/>
          <w:sz w:val="22"/>
          <w:szCs w:val="22"/>
        </w:rPr>
        <w:t>甲方同意</w:t>
      </w:r>
      <w:r>
        <w:rPr>
          <w:rFonts w:hint="eastAsia" w:cs="宋体" w:asciiTheme="minorEastAsia" w:hAnsiTheme="minorEastAsia" w:eastAsiaTheme="minorEastAsia"/>
          <w:sz w:val="22"/>
          <w:szCs w:val="22"/>
        </w:rPr>
        <w:t>乙方</w:t>
      </w:r>
      <w:r>
        <w:rPr>
          <w:rFonts w:cs="宋体" w:asciiTheme="minorEastAsia" w:hAnsiTheme="minorEastAsia" w:eastAsiaTheme="minorEastAsia"/>
          <w:sz w:val="22"/>
          <w:szCs w:val="22"/>
        </w:rPr>
        <w:t>改</w:t>
      </w:r>
      <w:r>
        <w:rPr>
          <w:rFonts w:hint="eastAsia" w:cs="宋体" w:asciiTheme="minorEastAsia" w:hAnsiTheme="minorEastAsia" w:eastAsiaTheme="minorEastAsia"/>
          <w:sz w:val="22"/>
          <w:szCs w:val="22"/>
        </w:rPr>
        <w:t>造</w:t>
      </w:r>
      <w:r>
        <w:rPr>
          <w:rFonts w:cs="宋体" w:asciiTheme="minorEastAsia" w:hAnsiTheme="minorEastAsia" w:eastAsiaTheme="minorEastAsia"/>
          <w:sz w:val="22"/>
          <w:szCs w:val="22"/>
        </w:rPr>
        <w:t>或增设他物的，</w:t>
      </w:r>
      <w:r>
        <w:rPr>
          <w:rFonts w:hint="eastAsia" w:cs="宋体" w:asciiTheme="minorEastAsia" w:hAnsiTheme="minorEastAsia" w:eastAsiaTheme="minorEastAsia"/>
          <w:sz w:val="22"/>
          <w:szCs w:val="22"/>
        </w:rPr>
        <w:t>乙方</w:t>
      </w:r>
      <w:r>
        <w:rPr>
          <w:rFonts w:cs="宋体" w:asciiTheme="minorEastAsia" w:hAnsiTheme="minorEastAsia" w:eastAsiaTheme="minorEastAsia"/>
          <w:sz w:val="22"/>
          <w:szCs w:val="22"/>
        </w:rPr>
        <w:t>不得损害</w:t>
      </w:r>
      <w:r>
        <w:rPr>
          <w:rFonts w:hint="eastAsia" w:cs="宋体" w:asciiTheme="minorEastAsia" w:hAnsiTheme="minorEastAsia" w:eastAsiaTheme="minorEastAsia"/>
          <w:sz w:val="22"/>
          <w:szCs w:val="22"/>
        </w:rPr>
        <w:t>原有配套设施，并须符合消防安全标准</w:t>
      </w:r>
      <w:r>
        <w:rPr>
          <w:rFonts w:cs="宋体" w:asciiTheme="minorEastAsia" w:hAnsiTheme="minorEastAsia" w:eastAsiaTheme="minorEastAsia"/>
          <w:sz w:val="22"/>
          <w:szCs w:val="22"/>
        </w:rPr>
        <w:t>。</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3.</w:t>
      </w:r>
      <w:r>
        <w:rPr>
          <w:rFonts w:cs="宋体" w:asciiTheme="minorEastAsia" w:hAnsiTheme="minorEastAsia" w:eastAsiaTheme="minorEastAsia"/>
          <w:sz w:val="22"/>
          <w:szCs w:val="22"/>
        </w:rPr>
        <w:t>合同期满，对改</w:t>
      </w:r>
      <w:r>
        <w:rPr>
          <w:rFonts w:hint="eastAsia" w:cs="宋体" w:asciiTheme="minorEastAsia" w:hAnsiTheme="minorEastAsia" w:eastAsiaTheme="minorEastAsia"/>
          <w:sz w:val="22"/>
          <w:szCs w:val="22"/>
        </w:rPr>
        <w:t>造</w:t>
      </w:r>
      <w:r>
        <w:rPr>
          <w:rFonts w:cs="宋体" w:asciiTheme="minorEastAsia" w:hAnsiTheme="minorEastAsia" w:eastAsiaTheme="minorEastAsia"/>
          <w:sz w:val="22"/>
          <w:szCs w:val="22"/>
        </w:rPr>
        <w:t>或增设他物的处理办法</w:t>
      </w:r>
      <w:r>
        <w:rPr>
          <w:rFonts w:hint="eastAsia" w:cs="宋体" w:asciiTheme="minorEastAsia" w:hAnsiTheme="minorEastAsia" w:eastAsiaTheme="minorEastAsia"/>
          <w:sz w:val="22"/>
          <w:szCs w:val="22"/>
        </w:rPr>
        <w:t>，按以下第</w:t>
      </w:r>
      <w:r>
        <w:rPr>
          <w:rFonts w:hint="eastAsia" w:cs="宋体" w:asciiTheme="minorEastAsia" w:hAnsiTheme="minorEastAsia" w:eastAsiaTheme="minorEastAsia"/>
          <w:sz w:val="22"/>
          <w:szCs w:val="22"/>
          <w:u w:val="single"/>
        </w:rPr>
        <w:t>{选项}</w:t>
      </w:r>
      <w:r>
        <w:rPr>
          <w:rFonts w:hint="eastAsia" w:cs="宋体" w:asciiTheme="minorEastAsia" w:hAnsiTheme="minorEastAsia" w:eastAsiaTheme="minorEastAsia"/>
          <w:sz w:val="22"/>
          <w:szCs w:val="22"/>
        </w:rPr>
        <w:t>种方式</w:t>
      </w:r>
      <w:r>
        <w:rPr>
          <w:rFonts w:cs="宋体" w:asciiTheme="minorEastAsia" w:hAnsiTheme="minorEastAsia" w:eastAsiaTheme="minorEastAsia"/>
          <w:sz w:val="22"/>
          <w:szCs w:val="22"/>
        </w:rPr>
        <w:t>：</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（1）无偿归甲所有；</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（2）乙方撤走增设设备设施，将场地恢复原状；</w:t>
      </w:r>
    </w:p>
    <w:p>
      <w:pPr>
        <w:spacing w:line="560" w:lineRule="exact"/>
        <w:ind w:firstLine="440" w:firstLineChars="200"/>
        <w:rPr>
          <w:rFonts w:cs="宋体" w:asciiTheme="minorEastAsia" w:hAnsiTheme="minorEastAsia" w:eastAsiaTheme="minorEastAsia"/>
          <w:sz w:val="22"/>
          <w:szCs w:val="22"/>
          <w:u w:val="single"/>
        </w:rPr>
      </w:pPr>
      <w:r>
        <w:rPr>
          <w:rFonts w:hint="eastAsia" w:cs="宋体" w:asciiTheme="minorEastAsia" w:hAnsiTheme="minorEastAsia" w:eastAsiaTheme="minorEastAsia"/>
          <w:sz w:val="22"/>
          <w:szCs w:val="22"/>
        </w:rPr>
        <w:t>（3）</w:t>
      </w:r>
      <w:r>
        <w:rPr>
          <w:rFonts w:hint="eastAsia" w:cs="宋体" w:asciiTheme="minorEastAsia" w:hAnsiTheme="minorEastAsia" w:eastAsiaTheme="minorEastAsia"/>
          <w:sz w:val="22"/>
          <w:szCs w:val="22"/>
          <w:u w:val="single"/>
        </w:rPr>
        <w:t>{内容}。</w:t>
      </w:r>
      <w:r>
        <w:rPr>
          <w:rFonts w:cs="宋体" w:asciiTheme="minorEastAsia" w:hAnsiTheme="minorEastAsia" w:eastAsiaTheme="minorEastAsia"/>
          <w:sz w:val="22"/>
          <w:szCs w:val="22"/>
          <w:u w:val="single"/>
          <w:lang w:val="en"/>
        </w:rPr>
      </w:r>
      <w:r>
        <w:rPr>
          <w:rFonts w:hint="eastAsia" w:cs="宋体" w:asciiTheme="minorEastAsia" w:hAnsiTheme="minorEastAsia" w:eastAsiaTheme="minorEastAsia"/>
          <w:sz w:val="22"/>
          <w:szCs w:val="22"/>
          <w:u w:val="single"/>
        </w:rPr>
      </w:r>
      <w:r>
        <w:rPr>
          <w:rFonts w:hint="eastAsia" w:cs="宋体" w:asciiTheme="minorEastAsia" w:hAnsiTheme="minorEastAsia" w:eastAsiaTheme="minorEastAsia"/>
          <w:sz w:val="22"/>
          <w:szCs w:val="22"/>
        </w:rPr>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八、双方的权利和义务</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1.甲方于合同签订之日起将项目区域及其学校内部与委托经营食堂有关的资产提供给乙方无偿使用。资产清单</w:t>
      </w:r>
      <w:r>
        <w:rPr>
          <w:rFonts w:hint="eastAsia" w:cs="仿宋_GB2312" w:asciiTheme="minorEastAsia" w:hAnsiTheme="minorEastAsia" w:eastAsiaTheme="minorEastAsia"/>
          <w:sz w:val="22"/>
          <w:szCs w:val="22"/>
        </w:rPr>
        <w:t>作为本合同附件，合同终止后，双方清点返还。</w:t>
      </w:r>
    </w:p>
    <w:p>
      <w:pPr>
        <w:spacing w:line="560" w:lineRule="exact"/>
        <w:ind w:firstLine="440" w:firstLineChars="200"/>
        <w:rPr>
          <w:rFonts w:cs="仿宋_GB2312" w:asciiTheme="minorEastAsia" w:hAnsiTheme="minorEastAsia" w:eastAsiaTheme="minorEastAsia"/>
          <w:sz w:val="22"/>
          <w:szCs w:val="22"/>
        </w:rPr>
        <w:pPrChange w:id="8" w:author="LY" w:date="2024-04-21T22:24:33Z">
          <w:pPr>
            <w:spacing w:line="560" w:lineRule="exact"/>
            <w:ind w:firstLine="640"/>
          </w:pPr>
        </w:pPrChange>
      </w:pPr>
      <w:r>
        <w:rPr>
          <w:rFonts w:cs="仿宋_GB2312" w:asciiTheme="minorEastAsia" w:hAnsiTheme="minorEastAsia" w:eastAsiaTheme="minorEastAsia"/>
          <w:sz w:val="22"/>
          <w:szCs w:val="22"/>
        </w:rPr>
        <w:t>2</w:t>
      </w:r>
      <w:r>
        <w:rPr>
          <w:rFonts w:hint="eastAsia" w:cs="仿宋_GB2312" w:asciiTheme="minorEastAsia" w:hAnsiTheme="minorEastAsia" w:eastAsiaTheme="minorEastAsia"/>
          <w:sz w:val="22"/>
          <w:szCs w:val="22"/>
        </w:rPr>
        <w:t>.甲方应具备《食品经营许可证》等经营资质，负责年检及换证工作。</w:t>
      </w:r>
    </w:p>
    <w:p>
      <w:pPr>
        <w:spacing w:line="560" w:lineRule="exact"/>
        <w:ind w:firstLine="440" w:firstLineChars="200"/>
        <w:rPr>
          <w:rFonts w:cs="仿宋_GB2312" w:asciiTheme="minorEastAsia" w:hAnsiTheme="minorEastAsia" w:eastAsiaTheme="minorEastAsia"/>
          <w:sz w:val="22"/>
          <w:szCs w:val="22"/>
        </w:rPr>
        <w:pPrChange w:id="9" w:author="LY" w:date="2024-04-21T22:24:33Z">
          <w:pPr>
            <w:spacing w:line="560" w:lineRule="exact"/>
            <w:ind w:firstLine="640"/>
          </w:pPr>
        </w:pPrChange>
      </w:pPr>
      <w:r>
        <w:rPr>
          <w:rFonts w:hint="eastAsia" w:cs="仿宋_GB2312" w:asciiTheme="minorEastAsia" w:hAnsiTheme="minorEastAsia" w:eastAsiaTheme="minorEastAsia"/>
          <w:sz w:val="22"/>
          <w:szCs w:val="22"/>
        </w:rPr>
        <w:t>3.甲方负责</w:t>
      </w:r>
      <w:r>
        <w:rPr>
          <w:rFonts w:hint="eastAsia" w:cs="仿宋" w:asciiTheme="minorEastAsia" w:hAnsiTheme="minorEastAsia" w:eastAsiaTheme="minorEastAsia"/>
          <w:sz w:val="22"/>
          <w:szCs w:val="22"/>
        </w:rPr>
        <w:t>食堂经营中必需的水、电正常供应，但发生公共供水供电系统故障除外。</w:t>
      </w:r>
    </w:p>
    <w:p>
      <w:pPr>
        <w:spacing w:line="560" w:lineRule="exact"/>
        <w:ind w:firstLine="440" w:firstLineChars="200"/>
        <w:rPr>
          <w:rFonts w:cs="仿宋_GB2312" w:asciiTheme="minorEastAsia" w:hAnsiTheme="minorEastAsia" w:eastAsiaTheme="minorEastAsia"/>
          <w:sz w:val="22"/>
          <w:szCs w:val="22"/>
        </w:rPr>
        <w:pPrChange w:id="10" w:author="LY" w:date="2024-04-21T22:24:33Z">
          <w:pPr>
            <w:spacing w:line="560" w:lineRule="exact"/>
            <w:ind w:firstLine="640"/>
          </w:pPr>
        </w:pPrChange>
      </w:pPr>
      <w:r>
        <w:rPr>
          <w:rFonts w:hint="eastAsia" w:cs="仿宋_GB2312" w:asciiTheme="minorEastAsia" w:hAnsiTheme="minorEastAsia" w:eastAsiaTheme="minorEastAsia"/>
          <w:sz w:val="22"/>
          <w:szCs w:val="22"/>
        </w:rPr>
        <w:t>4.甲方有权对乙方食品安全、环境卫生、营养膳食、服务质量、食品采购、食品价格等实施全方位监管。</w:t>
      </w:r>
    </w:p>
    <w:p>
      <w:pPr>
        <w:spacing w:line="560" w:lineRule="exact"/>
        <w:ind w:firstLine="440" w:firstLineChars="200"/>
        <w:rPr>
          <w:rFonts w:cs="仿宋" w:asciiTheme="minorEastAsia" w:hAnsiTheme="minorEastAsia" w:eastAsiaTheme="minorEastAsia"/>
          <w:sz w:val="22"/>
          <w:szCs w:val="22"/>
        </w:rPr>
        <w:pPrChange w:id="11" w:author="LY" w:date="2024-04-21T22:24:33Z">
          <w:pPr>
            <w:spacing w:line="560" w:lineRule="exact"/>
            <w:ind w:firstLine="640"/>
          </w:pPr>
        </w:pPrChange>
      </w:pPr>
      <w:r>
        <w:rPr>
          <w:rFonts w:hint="eastAsia" w:cs="仿宋_GB2312" w:asciiTheme="minorEastAsia" w:hAnsiTheme="minorEastAsia" w:eastAsiaTheme="minorEastAsia"/>
          <w:sz w:val="22"/>
          <w:szCs w:val="22"/>
        </w:rPr>
        <w:t>5.</w:t>
      </w:r>
      <w:r>
        <w:rPr>
          <w:rFonts w:hint="eastAsia" w:cs="仿宋" w:asciiTheme="minorEastAsia" w:hAnsiTheme="minorEastAsia" w:eastAsiaTheme="minorEastAsia"/>
          <w:sz w:val="22"/>
          <w:szCs w:val="22"/>
        </w:rPr>
        <w:t>甲方</w:t>
      </w:r>
      <w:ins w:id="12" w:author="LY" w:date="2024-04-22T05:41:15Z">
        <w:r>
          <w:rPr>
            <w:rFonts w:hint="eastAsia" w:cs="仿宋" w:asciiTheme="minorEastAsia" w:hAnsiTheme="minorEastAsia" w:eastAsiaTheme="minorEastAsia"/>
            <w:sz w:val="22"/>
            <w:szCs w:val="22"/>
            <w:lang w:val="en-US" w:eastAsia="zh-CN"/>
          </w:rPr>
          <w:t>有</w:t>
        </w:r>
      </w:ins>
      <w:r>
        <w:rPr>
          <w:rFonts w:hint="eastAsia" w:cs="仿宋" w:asciiTheme="minorEastAsia" w:hAnsiTheme="minorEastAsia" w:eastAsiaTheme="minorEastAsia"/>
          <w:sz w:val="22"/>
          <w:szCs w:val="22"/>
          <w:highlight w:val="none"/>
        </w:rPr>
        <w:t>重大活动、放假或停水停电等情</w:t>
      </w:r>
      <w:r>
        <w:rPr>
          <w:rFonts w:hint="eastAsia" w:cs="仿宋" w:asciiTheme="minorEastAsia" w:hAnsiTheme="minorEastAsia" w:eastAsiaTheme="minorEastAsia"/>
          <w:sz w:val="22"/>
          <w:szCs w:val="22"/>
        </w:rPr>
        <w:t>况时，应提前通知乙方及时调整保障计划。</w:t>
      </w:r>
    </w:p>
    <w:p>
      <w:pPr>
        <w:pStyle w:val="7"/>
        <w:spacing w:after="0" w:line="560" w:lineRule="exact"/>
        <w:ind w:left="0" w:leftChars="0" w:firstLine="440"/>
        <w:rPr>
          <w:rFonts w:cs="仿宋" w:asciiTheme="minorEastAsia" w:hAnsiTheme="minorEastAsia" w:eastAsiaTheme="minorEastAsia"/>
          <w:sz w:val="22"/>
          <w:szCs w:val="22"/>
        </w:rPr>
      </w:pPr>
      <w:r>
        <w:rPr>
          <w:rFonts w:cs="仿宋" w:asciiTheme="minorEastAsia" w:hAnsiTheme="minorEastAsia" w:eastAsiaTheme="minorEastAsia"/>
          <w:sz w:val="22"/>
          <w:szCs w:val="22"/>
        </w:rPr>
        <w:t>6.</w:t>
      </w:r>
      <w:r>
        <w:rPr>
          <w:rFonts w:hint="eastAsia" w:cs="仿宋_GB2312" w:asciiTheme="minorEastAsia" w:hAnsiTheme="minorEastAsia" w:eastAsiaTheme="minorEastAsia"/>
          <w:sz w:val="22"/>
          <w:szCs w:val="22"/>
        </w:rPr>
        <w:t>因乙方经营原因，致甲方受到行政处罚的，甲方有权向乙方追偿</w:t>
      </w:r>
      <w:r>
        <w:rPr>
          <w:rFonts w:hint="eastAsia" w:cs="宋体" w:asciiTheme="minorEastAsia" w:hAnsiTheme="minorEastAsia" w:eastAsiaTheme="minorEastAsia"/>
          <w:sz w:val="22"/>
          <w:szCs w:val="22"/>
          <w:u w:val="single"/>
        </w:rPr>
        <w:t>{倍数}</w:t>
      </w:r>
      <w:r>
        <w:rPr>
          <w:rFonts w:hint="eastAsia" w:cs="宋体" w:asciiTheme="minorEastAsia" w:hAnsiTheme="minorEastAsia" w:eastAsiaTheme="minorEastAsia"/>
          <w:sz w:val="22"/>
          <w:szCs w:val="22"/>
        </w:rPr>
        <w:t>倍</w:t>
      </w:r>
      <w:r>
        <w:rPr>
          <w:rFonts w:hint="eastAsia" w:cs="仿宋_GB2312" w:asciiTheme="minorEastAsia" w:hAnsiTheme="minorEastAsia" w:eastAsiaTheme="minorEastAsia"/>
          <w:sz w:val="22"/>
          <w:szCs w:val="22"/>
        </w:rPr>
        <w:t>罚金。</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7</w:t>
      </w:r>
      <w:r>
        <w:rPr>
          <w:rFonts w:cs="宋体" w:asciiTheme="minorEastAsia" w:hAnsiTheme="minorEastAsia" w:eastAsiaTheme="minorEastAsia"/>
          <w:sz w:val="22"/>
          <w:szCs w:val="22"/>
        </w:rPr>
        <w:t>.</w:t>
      </w:r>
      <w:r>
        <w:rPr>
          <w:rFonts w:hint="eastAsia" w:cs="宋体" w:asciiTheme="minorEastAsia" w:hAnsiTheme="minorEastAsia" w:eastAsiaTheme="minorEastAsia"/>
          <w:sz w:val="22"/>
          <w:szCs w:val="22"/>
        </w:rPr>
        <w:t xml:space="preserve"> 乙方应</w:t>
      </w:r>
      <w:r>
        <w:rPr>
          <w:rFonts w:hint="eastAsia" w:cs="宋体" w:asciiTheme="minorEastAsia" w:hAnsiTheme="minorEastAsia" w:eastAsiaTheme="minorEastAsia"/>
          <w:sz w:val="22"/>
          <w:szCs w:val="22"/>
          <w:u w:val="single"/>
        </w:rPr>
        <w:t>于 {年</w:t>
      </w:r>
      <w:r>
        <w:rPr>
          <w:rFonts w:hint="eastAsia" w:cs="宋体" w:asciiTheme="minorEastAsia" w:hAnsiTheme="minorEastAsia" w:eastAsiaTheme="minorEastAsia"/>
          <w:sz w:val="22"/>
          <w:szCs w:val="22"/>
        </w:rPr>
        <w:t>份</w:t>
      </w:r>
      <w:r>
        <w:rPr>
          <w:rFonts w:hint="eastAsia" w:cs="宋体" w:asciiTheme="minorEastAsia" w:hAnsiTheme="minorEastAsia" w:eastAsiaTheme="minorEastAsia"/>
          <w:sz w:val="22"/>
          <w:szCs w:val="22"/>
          <w:u w:val="single"/>
        </w:rPr>
        <w:t>} {月</w:t>
      </w:r>
      <w:r>
        <w:rPr>
          <w:rFonts w:hint="eastAsia" w:cs="宋体" w:asciiTheme="minorEastAsia" w:hAnsiTheme="minorEastAsia" w:eastAsiaTheme="minorEastAsia"/>
          <w:sz w:val="22"/>
          <w:szCs w:val="22"/>
        </w:rPr>
        <w:t>份</w:t>
      </w:r>
      <w:r>
        <w:rPr>
          <w:rFonts w:hint="eastAsia" w:cs="宋体" w:asciiTheme="minorEastAsia" w:hAnsiTheme="minorEastAsia" w:eastAsiaTheme="minorEastAsia"/>
          <w:sz w:val="22"/>
          <w:szCs w:val="22"/>
          <w:u w:val="single"/>
        </w:rPr>
        <w:t>} {日</w:t>
      </w:r>
      <w:r>
        <w:rPr>
          <w:rFonts w:hint="eastAsia" w:cs="宋体" w:asciiTheme="minorEastAsia" w:hAnsiTheme="minorEastAsia" w:eastAsiaTheme="minorEastAsia"/>
          <w:sz w:val="22"/>
          <w:szCs w:val="22"/>
        </w:rPr>
        <w:t>期} 前完成前期装修及用餐准备工作。</w:t>
      </w:r>
    </w:p>
    <w:p>
      <w:pPr>
        <w:spacing w:line="560" w:lineRule="exact"/>
        <w:ind w:firstLine="440" w:firstLineChars="200"/>
        <w:rPr>
          <w:rFonts w:cs="宋体" w:asciiTheme="minorEastAsia" w:hAnsiTheme="minorEastAsia" w:eastAsiaTheme="minorEastAsia"/>
          <w:sz w:val="22"/>
          <w:szCs w:val="22"/>
        </w:rPr>
      </w:pPr>
      <w:r>
        <w:rPr>
          <w:rFonts w:cs="宋体" w:asciiTheme="minorEastAsia" w:hAnsiTheme="minorEastAsia" w:eastAsiaTheme="minorEastAsia"/>
          <w:sz w:val="22"/>
          <w:szCs w:val="22"/>
        </w:rPr>
        <w:t>8</w:t>
      </w:r>
      <w:r>
        <w:rPr>
          <w:rFonts w:hint="eastAsia" w:cs="宋体" w:asciiTheme="minorEastAsia" w:hAnsiTheme="minorEastAsia" w:eastAsiaTheme="minorEastAsia"/>
          <w:sz w:val="22"/>
          <w:szCs w:val="22"/>
        </w:rPr>
        <w:t>.乙方对餐厅</w:t>
      </w:r>
      <w:r>
        <w:rPr>
          <w:rFonts w:cs="宋体" w:asciiTheme="minorEastAsia" w:hAnsiTheme="minorEastAsia" w:eastAsiaTheme="minorEastAsia"/>
          <w:sz w:val="22"/>
          <w:szCs w:val="22"/>
        </w:rPr>
        <w:t>的规划、档口的设置</w:t>
      </w:r>
      <w:r>
        <w:rPr>
          <w:rFonts w:hint="eastAsia" w:cs="宋体" w:asciiTheme="minorEastAsia" w:hAnsiTheme="minorEastAsia" w:eastAsiaTheme="minorEastAsia"/>
          <w:sz w:val="22"/>
          <w:szCs w:val="22"/>
        </w:rPr>
        <w:t>须书面报送</w:t>
      </w:r>
      <w:r>
        <w:rPr>
          <w:rFonts w:cs="宋体" w:asciiTheme="minorEastAsia" w:hAnsiTheme="minorEastAsia" w:eastAsiaTheme="minorEastAsia"/>
          <w:sz w:val="22"/>
          <w:szCs w:val="22"/>
        </w:rPr>
        <w:t>且征得校方同意方可实施，</w:t>
      </w:r>
      <w:r>
        <w:rPr>
          <w:rFonts w:hint="eastAsia" w:cs="宋体" w:asciiTheme="minorEastAsia" w:hAnsiTheme="minorEastAsia" w:eastAsiaTheme="minorEastAsia"/>
          <w:sz w:val="22"/>
          <w:szCs w:val="22"/>
        </w:rPr>
        <w:t>品</w:t>
      </w:r>
      <w:r>
        <w:rPr>
          <w:rFonts w:cs="宋体" w:asciiTheme="minorEastAsia" w:hAnsiTheme="minorEastAsia" w:eastAsiaTheme="minorEastAsia"/>
          <w:sz w:val="22"/>
          <w:szCs w:val="22"/>
        </w:rPr>
        <w:t>类</w:t>
      </w:r>
      <w:r>
        <w:rPr>
          <w:rFonts w:hint="eastAsia" w:cs="宋体" w:asciiTheme="minorEastAsia" w:hAnsiTheme="minorEastAsia" w:eastAsiaTheme="minorEastAsia"/>
          <w:sz w:val="22"/>
          <w:szCs w:val="22"/>
        </w:rPr>
        <w:t>推出</w:t>
      </w:r>
      <w:r>
        <w:rPr>
          <w:rFonts w:cs="宋体" w:asciiTheme="minorEastAsia" w:hAnsiTheme="minorEastAsia" w:eastAsiaTheme="minorEastAsia"/>
          <w:sz w:val="22"/>
          <w:szCs w:val="22"/>
        </w:rPr>
        <w:t>及</w:t>
      </w:r>
      <w:r>
        <w:rPr>
          <w:rFonts w:hint="eastAsia" w:cs="宋体" w:asciiTheme="minorEastAsia" w:hAnsiTheme="minorEastAsia" w:eastAsiaTheme="minorEastAsia"/>
          <w:sz w:val="22"/>
          <w:szCs w:val="22"/>
        </w:rPr>
        <w:t>定价须在校方指导、</w:t>
      </w:r>
      <w:r>
        <w:rPr>
          <w:rFonts w:cs="宋体" w:asciiTheme="minorEastAsia" w:hAnsiTheme="minorEastAsia" w:eastAsiaTheme="minorEastAsia"/>
          <w:sz w:val="22"/>
          <w:szCs w:val="22"/>
        </w:rPr>
        <w:t>核定</w:t>
      </w:r>
      <w:r>
        <w:rPr>
          <w:rFonts w:hint="eastAsia" w:cs="宋体" w:asciiTheme="minorEastAsia" w:hAnsiTheme="minorEastAsia" w:eastAsiaTheme="minorEastAsia"/>
          <w:sz w:val="22"/>
          <w:szCs w:val="22"/>
        </w:rPr>
        <w:t>后执行。</w:t>
      </w:r>
    </w:p>
    <w:p>
      <w:pPr>
        <w:adjustRightInd w:val="0"/>
        <w:spacing w:line="560" w:lineRule="exact"/>
        <w:ind w:firstLine="431" w:firstLineChars="196"/>
        <w:rPr>
          <w:rFonts w:cs="宋体" w:asciiTheme="minorEastAsia" w:hAnsiTheme="minorEastAsia" w:eastAsiaTheme="minorEastAsia"/>
          <w:sz w:val="22"/>
          <w:szCs w:val="22"/>
        </w:rPr>
      </w:pPr>
      <w:r>
        <w:rPr>
          <w:rFonts w:cs="宋体" w:asciiTheme="minorEastAsia" w:hAnsiTheme="minorEastAsia" w:eastAsiaTheme="minorEastAsia"/>
          <w:sz w:val="22"/>
          <w:szCs w:val="22"/>
        </w:rPr>
        <w:t>9</w:t>
      </w:r>
      <w:r>
        <w:rPr>
          <w:rFonts w:hint="eastAsia" w:cs="宋体" w:asciiTheme="minorEastAsia" w:hAnsiTheme="minorEastAsia" w:eastAsiaTheme="minorEastAsia"/>
          <w:sz w:val="22"/>
          <w:szCs w:val="22"/>
        </w:rPr>
        <w:t>.乙方须承担学校公务和各项活动接待任务，按照学校作息时间安排三餐。</w:t>
      </w:r>
    </w:p>
    <w:p>
      <w:pPr>
        <w:adjustRightInd w:val="0"/>
        <w:spacing w:line="560" w:lineRule="exact"/>
        <w:ind w:firstLine="440" w:firstLineChars="200"/>
        <w:rPr>
          <w:rFonts w:cs="宋体" w:asciiTheme="minorEastAsia" w:hAnsiTheme="minorEastAsia" w:eastAsiaTheme="minorEastAsia"/>
          <w:sz w:val="22"/>
          <w:szCs w:val="22"/>
        </w:rPr>
      </w:pPr>
      <w:r>
        <w:rPr>
          <w:rFonts w:cs="宋体" w:asciiTheme="minorEastAsia" w:hAnsiTheme="minorEastAsia" w:eastAsiaTheme="minorEastAsia"/>
          <w:sz w:val="22"/>
          <w:szCs w:val="22"/>
        </w:rPr>
        <w:t>10</w:t>
      </w:r>
      <w:r>
        <w:rPr>
          <w:rFonts w:hint="eastAsia" w:cs="宋体" w:asciiTheme="minorEastAsia" w:hAnsiTheme="minorEastAsia" w:eastAsiaTheme="minorEastAsia"/>
          <w:sz w:val="22"/>
          <w:szCs w:val="22"/>
        </w:rPr>
        <w:t>.乙方必须遵守食品加工流程、操作间使用、垃圾处理和废物回收等各项规定。</w:t>
      </w:r>
    </w:p>
    <w:p>
      <w:pPr>
        <w:adjustRightInd w:val="0"/>
        <w:snapToGrid w:val="0"/>
        <w:spacing w:line="560" w:lineRule="exact"/>
        <w:ind w:firstLine="440" w:firstLineChars="200"/>
        <w:rPr>
          <w:rFonts w:cs="宋体" w:asciiTheme="minorEastAsia" w:hAnsiTheme="minorEastAsia" w:eastAsiaTheme="minorEastAsia"/>
          <w:sz w:val="22"/>
          <w:szCs w:val="22"/>
        </w:rPr>
      </w:pPr>
      <w:r>
        <w:rPr>
          <w:rFonts w:cs="宋体" w:asciiTheme="minorEastAsia" w:hAnsiTheme="minorEastAsia" w:eastAsiaTheme="minorEastAsia"/>
          <w:sz w:val="22"/>
          <w:szCs w:val="22"/>
        </w:rPr>
        <w:t>11</w:t>
      </w:r>
      <w:r>
        <w:rPr>
          <w:rFonts w:hint="eastAsia" w:cs="宋体" w:asciiTheme="minorEastAsia" w:hAnsiTheme="minorEastAsia" w:eastAsiaTheme="minorEastAsia"/>
          <w:sz w:val="22"/>
          <w:szCs w:val="22"/>
        </w:rPr>
        <w:t>.乙方应持续推进“互联网+明厨亮灶”工程建设，实现食品加工操作过程可视化。</w:t>
      </w:r>
    </w:p>
    <w:p>
      <w:pPr>
        <w:adjustRightInd w:val="0"/>
        <w:snapToGrid w:val="0"/>
        <w:spacing w:line="560" w:lineRule="exact"/>
        <w:ind w:firstLine="440" w:firstLineChars="200"/>
        <w:rPr>
          <w:rFonts w:cs="宋体" w:asciiTheme="minorEastAsia" w:hAnsiTheme="minorEastAsia" w:eastAsiaTheme="minorEastAsia"/>
          <w:sz w:val="22"/>
          <w:szCs w:val="22"/>
        </w:rPr>
      </w:pPr>
      <w:r>
        <w:rPr>
          <w:rFonts w:cs="宋体" w:asciiTheme="minorEastAsia" w:hAnsiTheme="minorEastAsia" w:eastAsiaTheme="minorEastAsia"/>
          <w:sz w:val="22"/>
          <w:szCs w:val="22"/>
        </w:rPr>
        <w:t>12</w:t>
      </w:r>
      <w:r>
        <w:rPr>
          <w:rFonts w:hint="eastAsia" w:cs="宋体" w:asciiTheme="minorEastAsia" w:hAnsiTheme="minorEastAsia" w:eastAsiaTheme="minorEastAsia"/>
          <w:sz w:val="22"/>
          <w:szCs w:val="22"/>
        </w:rPr>
        <w:t>.乙方应严格执行食品卫生“五四”制，原材料不得购入“三无”产品及过期、霉烂变质产品，杜绝食物中毒事件发生。</w:t>
      </w:r>
    </w:p>
    <w:p>
      <w:pPr>
        <w:adjustRightInd w:val="0"/>
        <w:spacing w:line="560" w:lineRule="exact"/>
        <w:ind w:firstLine="440" w:firstLineChars="200"/>
        <w:rPr>
          <w:rFonts w:cs="宋体" w:asciiTheme="minorEastAsia" w:hAnsiTheme="minorEastAsia" w:eastAsiaTheme="minorEastAsia"/>
          <w:sz w:val="22"/>
          <w:szCs w:val="22"/>
        </w:rPr>
      </w:pPr>
      <w:r>
        <w:rPr>
          <w:rFonts w:cs="宋体" w:asciiTheme="minorEastAsia" w:hAnsiTheme="minorEastAsia" w:eastAsiaTheme="minorEastAsia"/>
          <w:sz w:val="22"/>
          <w:szCs w:val="22"/>
        </w:rPr>
        <w:t>13</w:t>
      </w:r>
      <w:r>
        <w:rPr>
          <w:rFonts w:hint="eastAsia" w:cs="宋体" w:asciiTheme="minorEastAsia" w:hAnsiTheme="minorEastAsia" w:eastAsiaTheme="minorEastAsia"/>
          <w:sz w:val="22"/>
          <w:szCs w:val="22"/>
        </w:rPr>
        <w:t>.乙方项目负责人须本人到现场实施管理，参加甲方召集召开的各项工作会议。对于甲方提出的意见和建议，应及时整改。</w:t>
      </w:r>
    </w:p>
    <w:p>
      <w:pPr>
        <w:spacing w:line="560" w:lineRule="exact"/>
        <w:ind w:firstLine="440" w:firstLineChars="200"/>
        <w:rPr>
          <w:rFonts w:cs="宋体" w:asciiTheme="minorEastAsia" w:hAnsiTheme="minorEastAsia" w:eastAsiaTheme="minorEastAsia"/>
          <w:sz w:val="22"/>
          <w:szCs w:val="22"/>
        </w:rPr>
      </w:pPr>
      <w:r>
        <w:rPr>
          <w:rFonts w:cs="宋体" w:asciiTheme="minorEastAsia" w:hAnsiTheme="minorEastAsia" w:eastAsiaTheme="minorEastAsia"/>
          <w:sz w:val="22"/>
          <w:szCs w:val="22"/>
        </w:rPr>
        <w:t>14</w:t>
      </w:r>
      <w:r>
        <w:rPr>
          <w:rFonts w:hint="eastAsia" w:cs="宋体" w:asciiTheme="minorEastAsia" w:hAnsiTheme="minorEastAsia" w:eastAsiaTheme="minorEastAsia"/>
          <w:sz w:val="22"/>
          <w:szCs w:val="22"/>
        </w:rPr>
        <w:t>.乙方严格按照合法用工原则聘用工作人员，其聘用合同的签订、终止、工资福利待遇等由乙方负责。乙方承担社会保险义务，合同期内保证为所聘员工逐年逐月缴纳社会保险。所聘用的员工工伤待遇按国家有关规定执行，费用及责任由乙方承担。员工住宿问题由乙方自行解决。</w:t>
      </w:r>
    </w:p>
    <w:p>
      <w:pPr>
        <w:adjustRightInd w:val="0"/>
        <w:spacing w:line="560" w:lineRule="exact"/>
        <w:ind w:firstLine="440" w:firstLineChars="200"/>
        <w:rPr>
          <w:rFonts w:cs="宋体" w:asciiTheme="minorEastAsia" w:hAnsiTheme="minorEastAsia" w:eastAsiaTheme="minorEastAsia"/>
          <w:sz w:val="22"/>
          <w:szCs w:val="22"/>
        </w:rPr>
      </w:pPr>
      <w:r>
        <w:rPr>
          <w:rFonts w:cs="宋体" w:asciiTheme="minorEastAsia" w:hAnsiTheme="minorEastAsia" w:eastAsiaTheme="minorEastAsia"/>
          <w:sz w:val="22"/>
          <w:szCs w:val="22"/>
        </w:rPr>
        <w:t>15</w:t>
      </w:r>
      <w:r>
        <w:rPr>
          <w:rFonts w:hint="eastAsia" w:cs="宋体" w:asciiTheme="minorEastAsia" w:hAnsiTheme="minorEastAsia" w:eastAsiaTheme="minorEastAsia"/>
          <w:sz w:val="22"/>
          <w:szCs w:val="22"/>
        </w:rPr>
        <w:t>.乙方应建立从业人员健康档案。乙方从业人员须持有效健康证明上岗，并具有良好的职业道德，应着洁净工作服、工作帽上岗，窗口服务人员佩戴口罩。</w:t>
      </w:r>
    </w:p>
    <w:p>
      <w:pPr>
        <w:adjustRightInd w:val="0"/>
        <w:snapToGrid w:val="0"/>
        <w:spacing w:line="560" w:lineRule="exact"/>
        <w:ind w:firstLine="440" w:firstLineChars="200"/>
        <w:rPr>
          <w:rFonts w:cs="宋体" w:asciiTheme="minorEastAsia" w:hAnsiTheme="minorEastAsia" w:eastAsiaTheme="minorEastAsia"/>
          <w:sz w:val="22"/>
          <w:szCs w:val="22"/>
        </w:rPr>
      </w:pPr>
      <w:r>
        <w:rPr>
          <w:rFonts w:cs="宋体" w:asciiTheme="minorEastAsia" w:hAnsiTheme="minorEastAsia" w:eastAsiaTheme="minorEastAsia"/>
          <w:sz w:val="22"/>
          <w:szCs w:val="22"/>
        </w:rPr>
        <w:t>16</w:t>
      </w:r>
      <w:r>
        <w:rPr>
          <w:rFonts w:hint="eastAsia" w:cs="宋体" w:asciiTheme="minorEastAsia" w:hAnsiTheme="minorEastAsia" w:eastAsiaTheme="minorEastAsia"/>
          <w:sz w:val="22"/>
          <w:szCs w:val="22"/>
        </w:rPr>
        <w:t>.乙方应按要求配备食品安全总监和食品安全员，资格证书复印件交付甲方管理部门存档。</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1</w:t>
      </w:r>
      <w:r>
        <w:rPr>
          <w:rFonts w:cs="宋体" w:asciiTheme="minorEastAsia" w:hAnsiTheme="minorEastAsia" w:eastAsiaTheme="minorEastAsia"/>
          <w:sz w:val="22"/>
          <w:szCs w:val="22"/>
        </w:rPr>
        <w:t>7</w:t>
      </w:r>
      <w:r>
        <w:rPr>
          <w:rFonts w:hint="eastAsia" w:cs="宋体" w:asciiTheme="minorEastAsia" w:hAnsiTheme="minorEastAsia" w:eastAsiaTheme="minorEastAsia"/>
          <w:sz w:val="22"/>
          <w:szCs w:val="22"/>
        </w:rPr>
        <w:t>.委托经营期间，乙方及其工作人员不得在委托经营区域内聚众赌博、酗酒及从事违法活动或进行损害公共利益活动。</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1</w:t>
      </w:r>
      <w:r>
        <w:rPr>
          <w:rFonts w:cs="宋体" w:asciiTheme="minorEastAsia" w:hAnsiTheme="minorEastAsia" w:eastAsiaTheme="minorEastAsia"/>
          <w:sz w:val="22"/>
          <w:szCs w:val="22"/>
        </w:rPr>
        <w:t>8</w:t>
      </w:r>
      <w:r>
        <w:rPr>
          <w:rFonts w:hint="eastAsia" w:cs="宋体" w:asciiTheme="minorEastAsia" w:hAnsiTheme="minorEastAsia" w:eastAsiaTheme="minorEastAsia"/>
          <w:sz w:val="22"/>
          <w:szCs w:val="22"/>
        </w:rPr>
        <w:t>.乙方不得利用甲方名义注册登记和签订任何形式的合同、协议等。乙方须独立经营，不得转包、分包、转委托，不得向校外送餐。</w:t>
      </w:r>
    </w:p>
    <w:p>
      <w:pPr>
        <w:spacing w:line="560" w:lineRule="exact"/>
        <w:ind w:firstLine="440" w:firstLineChars="200"/>
        <w:rPr>
          <w:rFonts w:cs="仿宋_GB2312" w:asciiTheme="minorEastAsia" w:hAnsiTheme="minorEastAsia" w:eastAsiaTheme="minorEastAsia"/>
          <w:sz w:val="22"/>
          <w:szCs w:val="22"/>
        </w:rPr>
      </w:pPr>
      <w:r>
        <w:rPr>
          <w:rFonts w:hint="eastAsia" w:cs="宋体" w:asciiTheme="minorEastAsia" w:hAnsiTheme="minorEastAsia" w:eastAsiaTheme="minorEastAsia"/>
          <w:sz w:val="22"/>
          <w:szCs w:val="22"/>
        </w:rPr>
        <w:t>1</w:t>
      </w:r>
      <w:r>
        <w:rPr>
          <w:rFonts w:cs="宋体" w:asciiTheme="minorEastAsia" w:hAnsiTheme="minorEastAsia" w:eastAsiaTheme="minorEastAsia"/>
          <w:sz w:val="22"/>
          <w:szCs w:val="22"/>
        </w:rPr>
        <w:t>9</w:t>
      </w:r>
      <w:r>
        <w:rPr>
          <w:rFonts w:hint="eastAsia" w:cs="宋体" w:asciiTheme="minorEastAsia" w:hAnsiTheme="minorEastAsia" w:eastAsiaTheme="minorEastAsia"/>
          <w:sz w:val="22"/>
          <w:szCs w:val="22"/>
        </w:rPr>
        <w:t>.</w:t>
      </w:r>
      <w:r>
        <w:rPr>
          <w:rFonts w:hint="eastAsia" w:cs="仿宋" w:asciiTheme="minorEastAsia" w:hAnsiTheme="minorEastAsia" w:eastAsiaTheme="minorEastAsia"/>
          <w:bCs/>
          <w:sz w:val="22"/>
          <w:szCs w:val="22"/>
        </w:rPr>
        <w:t>向保险公司投保与就餐人数相匹配的食品安全责任险，并向甲方提供相关材料的复印件。</w:t>
      </w:r>
    </w:p>
    <w:p>
      <w:pPr>
        <w:spacing w:line="560" w:lineRule="exact"/>
        <w:ind w:firstLine="440" w:firstLineChars="200"/>
        <w:rPr>
          <w:rFonts w:cs="宋体" w:asciiTheme="minorEastAsia" w:hAnsiTheme="minorEastAsia" w:eastAsiaTheme="minorEastAsia"/>
          <w:sz w:val="22"/>
          <w:szCs w:val="22"/>
        </w:rPr>
      </w:pPr>
      <w:r>
        <w:rPr>
          <w:rFonts w:cs="宋体" w:asciiTheme="minorEastAsia" w:hAnsiTheme="minorEastAsia" w:eastAsiaTheme="minorEastAsia"/>
          <w:sz w:val="22"/>
          <w:szCs w:val="22"/>
        </w:rPr>
        <w:t>20</w:t>
      </w:r>
      <w:r>
        <w:rPr>
          <w:rFonts w:hint="eastAsia" w:cs="宋体" w:asciiTheme="minorEastAsia" w:hAnsiTheme="minorEastAsia" w:eastAsiaTheme="minorEastAsia"/>
          <w:sz w:val="22"/>
          <w:szCs w:val="22"/>
        </w:rPr>
        <w:t>.应保持基本大伙规模，早餐主食≥</w:t>
      </w:r>
      <w:r>
        <w:rPr>
          <w:rFonts w:hint="eastAsia" w:cs="宋体" w:asciiTheme="minorEastAsia" w:hAnsiTheme="minorEastAsia" w:eastAsiaTheme="minorEastAsia"/>
          <w:sz w:val="22"/>
          <w:szCs w:val="22"/>
          <w:u w:val="single"/>
        </w:rPr>
        <w:t>{早餐主</w:t>
      </w:r>
      <w:r>
        <w:rPr>
          <w:rFonts w:hint="eastAsia" w:cs="宋体" w:asciiTheme="minorEastAsia" w:hAnsiTheme="minorEastAsia" w:eastAsiaTheme="minorEastAsia"/>
          <w:sz w:val="22"/>
          <w:szCs w:val="22"/>
        </w:rPr>
        <w:t>食数量}个；早</w:t>
      </w:r>
      <w:r>
        <w:rPr>
          <w:rFonts w:hint="eastAsia" w:cs="宋体" w:asciiTheme="minorEastAsia" w:hAnsiTheme="minorEastAsia" w:eastAsiaTheme="minorEastAsia"/>
          <w:sz w:val="22"/>
          <w:szCs w:val="22"/>
          <w:u w:val="single"/>
        </w:rPr>
        <w:t>餐副食≥</w:t>
      </w:r>
      <w:r>
        <w:rPr>
          <w:rFonts w:hint="eastAsia" w:cs="宋体" w:asciiTheme="minorEastAsia" w:hAnsiTheme="minorEastAsia" w:eastAsiaTheme="minorEastAsia"/>
          <w:sz w:val="22"/>
          <w:szCs w:val="22"/>
        </w:rPr>
        <w:t>{早餐副食数量}个</w:t>
      </w:r>
      <w:r>
        <w:rPr>
          <w:rFonts w:hint="eastAsia" w:cs="宋体" w:asciiTheme="minorEastAsia" w:hAnsiTheme="minorEastAsia" w:eastAsiaTheme="minorEastAsia"/>
          <w:sz w:val="22"/>
          <w:szCs w:val="22"/>
          <w:u w:val="single"/>
        </w:rPr>
        <w:t>；午餐晚</w:t>
      </w:r>
      <w:r>
        <w:rPr>
          <w:rFonts w:hint="eastAsia" w:cs="宋体" w:asciiTheme="minorEastAsia" w:hAnsiTheme="minorEastAsia" w:eastAsiaTheme="minorEastAsia"/>
          <w:sz w:val="22"/>
          <w:szCs w:val="22"/>
        </w:rPr>
        <w:t>餐主食≥{午餐晚</w:t>
      </w:r>
      <w:r>
        <w:rPr>
          <w:rFonts w:hint="eastAsia" w:cs="宋体" w:asciiTheme="minorEastAsia" w:hAnsiTheme="minorEastAsia" w:eastAsiaTheme="minorEastAsia"/>
          <w:sz w:val="22"/>
          <w:szCs w:val="22"/>
          <w:u w:val="single"/>
        </w:rPr>
        <w:t>餐主食数</w:t>
      </w:r>
      <w:r>
        <w:rPr>
          <w:rFonts w:hint="eastAsia" w:cs="宋体" w:asciiTheme="minorEastAsia" w:hAnsiTheme="minorEastAsia" w:eastAsiaTheme="minorEastAsia"/>
          <w:sz w:val="22"/>
          <w:szCs w:val="22"/>
        </w:rPr>
        <w:t>量}个；午晚餐副食≥{午晚餐副食数量}个；午餐晚餐必须有2种以上（含）一元菜。保证同品同质价格一致且明码标价。</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（1）大米饭：</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元/两，馒头、花卷、素馅包子≤</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元/个（≥130克），肉馅包子</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元/个。</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（2）基本伙食中每份菜的重量，无汁无汤菜不低于250克，带汁的菜不低于280克，带汤的菜不低于300克。</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（3）乙方根据菜品原材料种类、组成、加工方法等合理进行成本核算，制定菜品单价，报甲方核准后公示。低价位菜所占比例为20-30%；中价位菜所占比例为40-50%；高价位菜占比例为20-30%。</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九、合同解除</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（一）双方协商一致可以解除合同。</w:t>
      </w:r>
    </w:p>
    <w:p>
      <w:pPr>
        <w:spacing w:line="560" w:lineRule="exact"/>
        <w:ind w:firstLine="440" w:firstLineChars="200"/>
        <w:rPr>
          <w:rFonts w:asciiTheme="minorEastAsia" w:hAnsiTheme="minorEastAsia" w:eastAsiaTheme="minorEastAsia"/>
          <w:sz w:val="22"/>
          <w:szCs w:val="22"/>
        </w:rPr>
      </w:pPr>
      <w:r>
        <w:rPr>
          <w:rFonts w:hint="eastAsia" w:cs="宋体" w:asciiTheme="minorEastAsia" w:hAnsiTheme="minorEastAsia" w:eastAsiaTheme="minorEastAsia"/>
          <w:sz w:val="22"/>
          <w:szCs w:val="22"/>
        </w:rPr>
        <w:t>（二）乙方在委托经营期内有下列情况之一的，甲方可以解除合同：</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1.违反相关法律法规，被市场监督管理部门吊销或逾期未能办理完成食品经营许可证、营业执照等生产经营所需证照的；</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2.未建立相应管理制度或执行制度不力的、经营管理混乱的、不配合校方工作的、被相关行政部门处罚且限期整改不力的；</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3.发生就餐者食物中毒的；消防设备设施管理不善，造成严重安全生产事故的；发生其他安全事故，后果严重的；</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4.因擅自提高饭菜价格、食品卫生安全和服务质量存在问题及其他原因引起就餐人员不满而发生群体事件影响恶劣的；</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5.掺杂使假，销售无证、过期、有害食品的；</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6.有转包、分包、转委托行为的；</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7.未经甲方同意，停业、停餐及从事校外餐饮服务的；</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8.因其聘用人员违法违规行为给学校造成重大社会不良影响的；</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9.违反安全生产规定的；</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10.其他影响正常委托经营的违约行为。</w:t>
      </w:r>
    </w:p>
    <w:p>
      <w:pPr>
        <w:spacing w:line="560" w:lineRule="exact"/>
        <w:ind w:firstLine="440" w:firstLineChars="200"/>
        <w:rPr>
          <w:rFonts w:cs="宋体" w:asciiTheme="minorEastAsia" w:hAnsiTheme="minorEastAsia" w:eastAsiaTheme="minorEastAsia"/>
          <w:sz w:val="22"/>
          <w:szCs w:val="22"/>
        </w:rPr>
      </w:pPr>
      <w:r>
        <w:rPr>
          <w:rFonts w:hint="eastAsia" w:asciiTheme="minorEastAsia" w:hAnsiTheme="minorEastAsia" w:eastAsiaTheme="minorEastAsia"/>
          <w:sz w:val="22"/>
          <w:szCs w:val="22"/>
        </w:rPr>
        <w:t>（三）甲方在委托经营期内有下列情况之一的，</w:t>
      </w:r>
      <w:r>
        <w:rPr>
          <w:rFonts w:hint="eastAsia" w:cs="仿宋_GB2312" w:asciiTheme="minorEastAsia" w:hAnsiTheme="minorEastAsia" w:eastAsiaTheme="minorEastAsia"/>
          <w:sz w:val="22"/>
          <w:szCs w:val="22"/>
        </w:rPr>
        <w:t>乙方可</w:t>
      </w:r>
      <w:r>
        <w:rPr>
          <w:rFonts w:hint="eastAsia" w:cs="宋体" w:asciiTheme="minorEastAsia" w:hAnsiTheme="minorEastAsia" w:eastAsiaTheme="minorEastAsia"/>
          <w:sz w:val="22"/>
          <w:szCs w:val="22"/>
        </w:rPr>
        <w:t>以解除合同：</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1.甲方拒绝或拖延核算餐费，经乙方催告后</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{核算时限}日内仍不核算或支付的；</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2.甲方拒绝履行提供水、电、气、暖等必要经营条件，乙方无法继续经营的。</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十、违约责任</w:t>
      </w:r>
    </w:p>
    <w:p>
      <w:pPr>
        <w:adjustRightInd w:val="0"/>
        <w:spacing w:line="560" w:lineRule="exact"/>
        <w:ind w:firstLine="431" w:firstLineChars="196"/>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w:t>
      </w:r>
      <w:r>
        <w:rPr>
          <w:rFonts w:hint="eastAsia" w:cs="宋体" w:asciiTheme="minorEastAsia" w:hAnsiTheme="minorEastAsia" w:eastAsiaTheme="minorEastAsia"/>
          <w:sz w:val="22"/>
          <w:szCs w:val="22"/>
        </w:rPr>
        <w:t xml:space="preserve"> 如乙方违约导致合同解除，则乙方交纳履约保障金不予返还，乙方还应向甲方支付违约</w:t>
      </w:r>
      <w:r>
        <w:rPr>
          <w:rFonts w:hint="eastAsia" w:cs="宋体" w:asciiTheme="minorEastAsia" w:hAnsiTheme="minorEastAsia" w:eastAsiaTheme="minorEastAsia"/>
          <w:sz w:val="22"/>
          <w:szCs w:val="22"/>
          <w:u w:val="single"/>
        </w:rPr>
        <w:t>金 {</w:t>
      </w:r>
      <w:r>
        <w:rPr>
          <w:rFonts w:hint="eastAsia" w:cs="宋体" w:asciiTheme="minorEastAsia" w:hAnsiTheme="minorEastAsia" w:eastAsiaTheme="minorEastAsia"/>
          <w:sz w:val="22"/>
          <w:szCs w:val="22"/>
        </w:rPr>
        <w:t>违约金金额} 万元，违约金不足以补偿甲方损失的，按实际损失赔偿。</w:t>
      </w:r>
    </w:p>
    <w:p>
      <w:pPr>
        <w:adjustRightInd w:val="0"/>
        <w:spacing w:line="560" w:lineRule="exact"/>
        <w:ind w:firstLine="431" w:firstLineChars="196"/>
        <w:rPr>
          <w:del w:id="13" w:author="LY" w:date="2024-04-21T22:33:49Z"/>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2.合同履行期限届满前，如乙方提出解除合同，需提前</w:t>
      </w:r>
    </w:p>
    <w:p>
      <w:pPr>
        <w:adjustRightInd w:val="0"/>
        <w:spacing w:line="560" w:lineRule="exact"/>
        <w:ind w:firstLine="431" w:firstLineChars="196"/>
        <w:rPr>
          <w:rFonts w:cs="宋体" w:asciiTheme="minorEastAsia" w:hAnsiTheme="minorEastAsia" w:eastAsiaTheme="minorEastAsia"/>
          <w:sz w:val="22"/>
          <w:szCs w:val="22"/>
        </w:rPr>
        <w:pPrChange w:id="14" w:author="LY" w:date="2024-04-21T22:33:49Z">
          <w:pPr>
            <w:adjustRightInd w:val="0"/>
            <w:spacing w:line="560" w:lineRule="exact"/>
          </w:pPr>
        </w:pPrChange>
      </w:pPr>
      <w:r>
        <w:rPr>
          <w:rFonts w:hint="eastAsia" w:cs="宋体" w:asciiTheme="minorEastAsia" w:hAnsiTheme="minorEastAsia" w:eastAsiaTheme="minorEastAsia"/>
          <w:sz w:val="22"/>
          <w:szCs w:val="22"/>
          <w:u w:val="single"/>
        </w:rPr>
        <w:t>个月向甲</w:t>
      </w:r>
      <w:r>
        <w:rPr>
          <w:rFonts w:hint="eastAsia" w:cs="宋体" w:asciiTheme="minorEastAsia" w:hAnsiTheme="minorEastAsia" w:eastAsiaTheme="minorEastAsia"/>
          <w:sz w:val="22"/>
          <w:szCs w:val="22"/>
        </w:rPr>
        <w:t>方书面提出。{过渡接管时间}由甲方确定。甲方根据实际损失确定退还乙方履约保证金金额。同时，乙方应向甲方支付违约金{违约金金额}万元。在未接到甲方书面同意解</w:t>
      </w:r>
      <w:r>
        <w:rPr>
          <w:rFonts w:hint="eastAsia" w:cs="宋体" w:asciiTheme="minorEastAsia" w:hAnsiTheme="minorEastAsia" w:eastAsiaTheme="minorEastAsia"/>
          <w:sz w:val="22"/>
          <w:szCs w:val="22"/>
          <w:u w:val="single"/>
        </w:rPr>
        <w:t>除合同前</w:t>
      </w:r>
      <w:r>
        <w:rPr>
          <w:rFonts w:hint="eastAsia" w:cs="宋体" w:asciiTheme="minorEastAsia" w:hAnsiTheme="minorEastAsia" w:eastAsiaTheme="minorEastAsia"/>
          <w:sz w:val="22"/>
          <w:szCs w:val="22"/>
        </w:rPr>
        <w:t>，乙方仍须按照本合同条款继续履行。</w:t>
      </w:r>
    </w:p>
    <w:p>
      <w:pPr>
        <w:adjustRightInd w:val="0"/>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3.乙方因食品安全、卫生防疫、安全生产等问题，造成消费者食物中毒、食源性疾病等重大安全事故的，甲方有权无条件终止合同。乙方交纳的履约保证金不予退还，并且需要承担相应的法律责任，赔偿为此造成的一切损失；乙方因违反《食品安全法》《环境保护法》《消防安全法》等法律、法规、规章以及卫生防疫部门和学校有关规定给学校及消费者造成损害的，乙方须承担相关法律责任及全部经济责任。</w:t>
      </w:r>
    </w:p>
    <w:p>
      <w:pPr>
        <w:adjustRightInd w:val="0"/>
        <w:spacing w:line="560" w:lineRule="exact"/>
        <w:ind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4.乙方在政府有关部门执法检查中，因存在食品安全、卫生防疫问题被通报或者被新闻媒体曝光，损害学校声誉的，乙方交纳的履约保证金不予退还，并需要承担相应的法律责任和全部的经济责任。</w:t>
      </w:r>
    </w:p>
    <w:p>
      <w:pPr>
        <w:adjustRightInd w:val="0"/>
        <w:spacing w:line="560" w:lineRule="exact"/>
        <w:ind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5.合同期满</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{交还日期}日内，乙方应将甲方资产及时、完整交还甲方，出现损毁缺失的由乙方负责赔偿，赔偿金在履约保证金中直接予以扣除，不足部分甲方有权继续要求乙方偿还。</w:t>
      </w:r>
    </w:p>
    <w:p>
      <w:pPr>
        <w:adjustRightInd w:val="0"/>
        <w:spacing w:line="560" w:lineRule="exact"/>
        <w:ind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乙方逾期未归还甲方场地、资产，甲方有权采取措施阻止其一切经营活动且扣除全部履约保证金，并有权要求乙方支付违约金</w:t>
      </w:r>
      <w:r>
        <w:rPr>
          <w:rFonts w:hint="eastAsia" w:cs="宋体" w:asciiTheme="minorEastAsia" w:hAnsiTheme="minorEastAsia" w:eastAsiaTheme="minorEastAsia"/>
          <w:sz w:val="22"/>
          <w:szCs w:val="22"/>
          <w:u w:val="single"/>
        </w:rPr>
        <w:t xml:space="preserve"> {违</w:t>
      </w:r>
      <w:r>
        <w:rPr>
          <w:rFonts w:hint="eastAsia" w:cs="宋体" w:asciiTheme="minorEastAsia" w:hAnsiTheme="minorEastAsia" w:eastAsiaTheme="minorEastAsia"/>
          <w:sz w:val="22"/>
          <w:szCs w:val="22"/>
        </w:rPr>
        <w:t>约金金额} 万元，违约金不足以补偿甲方损失的，按实际损失赔偿。</w:t>
      </w:r>
    </w:p>
    <w:p>
      <w:pPr>
        <w:widowControl/>
        <w:spacing w:line="560" w:lineRule="exact"/>
        <w:ind w:right="2"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{甲方发出清退通</w:t>
      </w:r>
      <w:r>
        <w:rPr>
          <w:rFonts w:hint="eastAsia" w:cs="宋体" w:asciiTheme="minorEastAsia" w:hAnsiTheme="minorEastAsia" w:eastAsiaTheme="minorEastAsia"/>
          <w:sz w:val="22"/>
          <w:szCs w:val="22"/>
          <w:u w:val="single"/>
        </w:rPr>
        <w:t xml:space="preserve">知  </w:t>
      </w:r>
      <w:r>
        <w:rPr>
          <w:rFonts w:hint="eastAsia" w:cs="宋体" w:asciiTheme="minorEastAsia" w:hAnsiTheme="minorEastAsia" w:eastAsiaTheme="minorEastAsia"/>
          <w:sz w:val="22"/>
          <w:szCs w:val="22"/>
        </w:rPr>
        <w:t xml:space="preserve"> }日内，乙方仍不将存放在甲方校内及其受委托经营场地内的所有财物搬离的，视为乙方放弃财物的所有权，该财物均归属甲方所有。</w:t>
      </w:r>
    </w:p>
    <w:p>
      <w:pPr>
        <w:widowControl/>
        <w:spacing w:line="560" w:lineRule="exact"/>
        <w:ind w:right="2"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6.除因不可抗力或者无通知的情况下停水、停电，引起无法正常营业外，乙方不得以任何理由停止营业。如果乙方擅自停止经营，甲方有权要求乙方承担甲方为学生、教职工采购餐食的全部费用，并可在履约保证金中直接予以扣除，不足部分甲方有权继续要求乙方偿还。</w:t>
      </w:r>
    </w:p>
    <w:p>
      <w:pPr>
        <w:widowControl/>
        <w:spacing w:line="560" w:lineRule="exact"/>
        <w:ind w:right="2" w:firstLine="431" w:firstLineChars="196"/>
        <w:jc w:val="left"/>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7.甲方未按约定时间支付乙方营业收入的，每逾期一日，按</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{违约金标准}的标准向乙方支付违约金。</w:t>
      </w:r>
    </w:p>
    <w:p>
      <w:pPr>
        <w:widowControl/>
        <w:spacing w:line="560" w:lineRule="exact"/>
        <w:ind w:right="2"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{待</w:t>
      </w:r>
      <w:r>
        <w:rPr>
          <w:rFonts w:hint="eastAsia" w:cs="宋体" w:asciiTheme="minorEastAsia" w:hAnsiTheme="minorEastAsia" w:eastAsiaTheme="minorEastAsia"/>
          <w:sz w:val="22"/>
          <w:szCs w:val="22"/>
          <w:u w:val="single"/>
        </w:rPr>
        <w:t>填写内容}</w:t>
      </w:r>
      <w:r>
        <w:rPr>
          <w:rFonts w:hint="eastAsia" w:cs="宋体" w:asciiTheme="minorEastAsia" w:hAnsiTheme="minorEastAsia" w:eastAsiaTheme="minorEastAsia"/>
          <w:sz w:val="22"/>
          <w:szCs w:val="22"/>
        </w:rPr>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十一、保密条款</w:t>
      </w:r>
    </w:p>
    <w:p>
      <w:pPr>
        <w:spacing w:line="560" w:lineRule="exact"/>
        <w:ind w:right="2" w:firstLine="431" w:firstLineChars="196"/>
        <w:rPr>
          <w:rFonts w:cs="仿宋" w:asciiTheme="minorEastAsia" w:hAnsiTheme="minorEastAsia" w:eastAsiaTheme="minorEastAsia"/>
          <w:kern w:val="0"/>
          <w:sz w:val="22"/>
          <w:szCs w:val="22"/>
        </w:rPr>
      </w:pPr>
      <w:r>
        <w:rPr>
          <w:rFonts w:hint="eastAsia" w:cs="仿宋" w:asciiTheme="minorEastAsia" w:hAnsiTheme="minorEastAsia" w:eastAsiaTheme="minorEastAsia"/>
          <w:kern w:val="0"/>
          <w:sz w:val="22"/>
          <w:szCs w:val="22"/>
        </w:rPr>
        <w:t>甲乙双方应保守在缔结和履行合同过程中获知的对方内部保密信息，除甲乙双方履行合同义务的必要或有法律、法规规定应披露的之外，不得以任何方式向第三人披露和不正当使用。否则，应当赔偿因泄露保密信息给对方造成的损失。</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十二、不可抗力</w:t>
      </w:r>
    </w:p>
    <w:p>
      <w:pPr>
        <w:adjustRightInd w:val="0"/>
        <w:spacing w:line="560" w:lineRule="exact"/>
        <w:ind w:firstLine="431" w:firstLineChars="196"/>
        <w:rPr>
          <w:rFonts w:asciiTheme="minorEastAsia" w:hAnsiTheme="minorEastAsia" w:eastAsiaTheme="minorEastAsia"/>
          <w:sz w:val="22"/>
          <w:szCs w:val="22"/>
        </w:rPr>
      </w:pPr>
      <w:r>
        <w:rPr>
          <w:rFonts w:hint="eastAsia" w:cs="仿宋_GB2312" w:asciiTheme="minorEastAsia" w:hAnsiTheme="minorEastAsia" w:eastAsiaTheme="minorEastAsia"/>
          <w:bCs/>
          <w:sz w:val="22"/>
          <w:szCs w:val="22"/>
        </w:rPr>
        <w:t>经营期</w:t>
      </w:r>
      <w:r>
        <w:rPr>
          <w:rFonts w:hint="eastAsia" w:cs="仿宋" w:asciiTheme="minorEastAsia" w:hAnsiTheme="minorEastAsia" w:eastAsiaTheme="minorEastAsia"/>
          <w:sz w:val="22"/>
          <w:szCs w:val="22"/>
        </w:rPr>
        <w:t>内，如遇法律、行政法规、地方性法规、部门规章、地方政府规章或相关政策调整</w:t>
      </w:r>
      <w:r>
        <w:rPr>
          <w:rFonts w:hint="eastAsia" w:cs="宋体" w:asciiTheme="minorEastAsia" w:hAnsiTheme="minorEastAsia" w:eastAsiaTheme="minorEastAsia"/>
          <w:sz w:val="22"/>
          <w:szCs w:val="22"/>
        </w:rPr>
        <w:t>、自然灾害等不可抗拒的因素致使合同无法履行时，双方可变更或解除合同。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十三、争议的解决方式</w:t>
      </w:r>
    </w:p>
    <w:p>
      <w:pPr>
        <w:autoSpaceDE w:val="0"/>
        <w:autoSpaceDN w:val="0"/>
        <w:adjustRightInd w:val="0"/>
        <w:spacing w:line="56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因本合同相关事项发生的纠纷，可由双方协商解决，协商不成，可按以下第</w:t>
      </w:r>
      <w:r>
        <w:rPr>
          <w:rFonts w:hint="eastAsia" w:cs="仿宋_GB2312" w:asciiTheme="minorEastAsia" w:hAnsiTheme="minorEastAsia" w:eastAsiaTheme="minorEastAsia"/>
          <w:sz w:val="22"/>
          <w:szCs w:val="22"/>
          <w:u w:val="single"/>
        </w:rPr>
        <w:t xml:space="preserve"> {</w:t>
      </w:r>
      <w:r>
        <w:rPr>
          <w:rFonts w:cs="仿宋_GB2312" w:asciiTheme="minorEastAsia" w:hAnsiTheme="minorEastAsia" w:eastAsiaTheme="minorEastAsia"/>
          <w:sz w:val="22"/>
          <w:szCs w:val="22"/>
          <w:u w:val="single"/>
        </w:rPr>
        <w:t>选择方</w:t>
      </w:r>
      <w:r>
        <w:rPr>
          <w:rFonts w:hint="eastAsia" w:cs="仿宋_GB2312" w:asciiTheme="minorEastAsia" w:hAnsiTheme="minorEastAsia" w:eastAsiaTheme="minorEastAsia"/>
          <w:sz w:val="22"/>
          <w:szCs w:val="22"/>
          <w:u w:val="single"/>
        </w:rPr>
        <w:t>式</w:t>
      </w:r>
      <w:r>
        <w:rPr>
          <w:rFonts w:hint="eastAsia" w:cs="仿宋_GB2312" w:asciiTheme="minorEastAsia" w:hAnsiTheme="minorEastAsia" w:eastAsiaTheme="minorEastAsia"/>
          <w:sz w:val="22"/>
          <w:szCs w:val="22"/>
        </w:rPr>
        <w:t>} 种方式解决：</w:t>
      </w:r>
    </w:p>
    <w:p>
      <w:pPr>
        <w:autoSpaceDE w:val="0"/>
        <w:autoSpaceDN w:val="0"/>
        <w:adjustRightInd w:val="0"/>
        <w:spacing w:line="56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（一）向</w:t>
      </w:r>
      <w:r>
        <w:rPr>
          <w:rFonts w:hint="eastAsia" w:cs="仿宋_GB2312" w:asciiTheme="minorEastAsia" w:hAnsiTheme="minorEastAsia" w:eastAsiaTheme="minorEastAsia"/>
          <w:sz w:val="22"/>
          <w:szCs w:val="22"/>
          <w:u w:val="single"/>
        </w:rPr>
        <w:t xml:space="preserve"> {仲裁委员会} 申请仲裁。</w:t>
      </w:r>
      <w:r>
        <w:rPr>
          <w:rFonts w:hint="eastAsia" w:cs="仿宋_GB2312" w:asciiTheme="minorEastAsia" w:hAnsiTheme="minorEastAsia" w:eastAsiaTheme="minorEastAsia"/>
          <w:sz w:val="22"/>
          <w:szCs w:val="22"/>
        </w:rPr>
      </w:r>
    </w:p>
    <w:p>
      <w:pPr>
        <w:pStyle w:val="15"/>
        <w:snapToGrid/>
        <w:spacing w:line="56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（二）依法向</w:t>
      </w:r>
      <w:r>
        <w:rPr>
          <w:rFonts w:hint="eastAsia" w:cs="仿宋_GB2312" w:asciiTheme="minorEastAsia" w:hAnsiTheme="minorEastAsia" w:eastAsiaTheme="minorEastAsia"/>
          <w:sz w:val="22"/>
          <w:szCs w:val="22"/>
          <w:u w:val="single"/>
        </w:rPr>
        <w:t>{人民法院}起诉。</w:t>
      </w:r>
      <w:r>
        <w:rPr>
          <w:rFonts w:hint="eastAsia" w:cs="仿宋_GB2312" w:asciiTheme="minorEastAsia" w:hAnsiTheme="minorEastAsia" w:eastAsiaTheme="minorEastAsia"/>
          <w:sz w:val="22"/>
          <w:szCs w:val="22"/>
        </w:rPr>
      </w:r>
    </w:p>
    <w:p>
      <w:pPr>
        <w:adjustRightInd w:val="0"/>
        <w:spacing w:line="560" w:lineRule="exact"/>
        <w:ind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在诉讼或仲裁期间，本合同不涉及争议的条款仍然有效，双方应继续履行。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十四、合同签订时间、地点、份数及生效</w:t>
      </w:r>
    </w:p>
    <w:p>
      <w:pPr>
        <w:pStyle w:val="15"/>
        <w:snapToGrid/>
        <w:spacing w:line="560" w:lineRule="exact"/>
        <w:ind w:firstLine="440" w:firstLineChars="200"/>
        <w:rPr>
          <w:rFonts w:cs="仿宋_GB2312" w:asciiTheme="minorEastAsia" w:hAnsiTheme="minorEastAsia" w:eastAsiaTheme="minorEastAsia"/>
          <w:sz w:val="22"/>
          <w:szCs w:val="22"/>
        </w:rPr>
        <w:pPrChange w:id="15" w:author="LY" w:date="2024-04-21T22:38:15Z">
          <w:pPr>
            <w:pStyle w:val="15"/>
            <w:snapToGrid/>
            <w:spacing w:line="560" w:lineRule="exact"/>
            <w:ind w:firstLine="660" w:firstLineChars="300"/>
          </w:pPr>
        </w:pPrChange>
      </w:pPr>
      <w:r>
        <w:rPr>
          <w:rFonts w:hint="eastAsia" w:cs="仿宋_GB2312" w:asciiTheme="minorEastAsia" w:hAnsiTheme="minorEastAsia" w:eastAsiaTheme="minorEastAsia"/>
          <w:sz w:val="22"/>
          <w:szCs w:val="22"/>
        </w:rPr>
        <w:t>1.合同签订时间：</w:t>
      </w:r>
      <w:r>
        <w:rPr>
          <w:rFonts w:hint="eastAsia" w:cs="仿宋_GB2312" w:asciiTheme="minorEastAsia" w:hAnsiTheme="minorEastAsia" w:eastAsiaTheme="minorEastAsia"/>
          <w:sz w:val="22"/>
          <w:szCs w:val="22"/>
          <w:u w:val="single"/>
        </w:rPr>
        <w:t>{年份}年{</w:t>
      </w:r>
      <w:r>
        <w:rPr>
          <w:rFonts w:hint="eastAsia" w:cs="仿宋_GB2312" w:asciiTheme="minorEastAsia" w:hAnsiTheme="minorEastAsia" w:eastAsiaTheme="minorEastAsia"/>
          <w:sz w:val="22"/>
          <w:szCs w:val="22"/>
        </w:rPr>
        <w:t>月</w:t>
      </w:r>
      <w:r>
        <w:rPr>
          <w:rFonts w:hint="eastAsia" w:cs="仿宋_GB2312" w:asciiTheme="minorEastAsia" w:hAnsiTheme="minorEastAsia" w:eastAsiaTheme="minorEastAsia"/>
          <w:sz w:val="22"/>
          <w:szCs w:val="22"/>
          <w:u w:val="single"/>
        </w:rPr>
        <w:t>份}月{</w:t>
      </w:r>
      <w:r>
        <w:rPr>
          <w:rFonts w:hint="eastAsia" w:cs="仿宋_GB2312" w:asciiTheme="minorEastAsia" w:hAnsiTheme="minorEastAsia" w:eastAsiaTheme="minorEastAsia"/>
          <w:sz w:val="22"/>
          <w:szCs w:val="22"/>
        </w:rPr>
        <w:t>日</w:t>
      </w:r>
      <w:r>
        <w:rPr>
          <w:rFonts w:hint="eastAsia" w:cs="仿宋_GB2312" w:asciiTheme="minorEastAsia" w:hAnsiTheme="minorEastAsia" w:eastAsiaTheme="minorEastAsia"/>
          <w:sz w:val="22"/>
          <w:szCs w:val="22"/>
          <w:u w:val="single"/>
        </w:rPr>
        <w:t>期}日。</w:t>
      </w:r>
      <w:r>
        <w:rPr>
          <w:rFonts w:hint="eastAsia" w:cs="仿宋_GB2312" w:asciiTheme="minorEastAsia" w:hAnsiTheme="minorEastAsia" w:eastAsiaTheme="minorEastAsia"/>
          <w:sz w:val="22"/>
          <w:szCs w:val="22"/>
        </w:rPr>
      </w:r>
    </w:p>
    <w:p>
      <w:pPr>
        <w:pStyle w:val="2"/>
        <w:spacing w:line="560" w:lineRule="exact"/>
        <w:ind w:firstLine="440" w:firstLineChars="200"/>
        <w:jc w:val="both"/>
        <w:rPr>
          <w:rFonts w:cs="仿宋_GB2312" w:asciiTheme="minorEastAsia" w:hAnsiTheme="minorEastAsia" w:eastAsiaTheme="minorEastAsia"/>
          <w:sz w:val="22"/>
          <w:szCs w:val="22"/>
          <w:u w:val="single"/>
        </w:rPr>
        <w:pPrChange w:id="16" w:author="LY" w:date="2024-04-21T22:38:15Z">
          <w:pPr>
            <w:pStyle w:val="2"/>
            <w:spacing w:line="560" w:lineRule="exact"/>
            <w:ind w:firstLine="640"/>
            <w:jc w:val="both"/>
          </w:pPr>
        </w:pPrChange>
      </w:pPr>
      <w:r>
        <w:rPr>
          <w:rFonts w:hint="eastAsia" w:cs="仿宋_GB2312" w:asciiTheme="minorEastAsia" w:hAnsiTheme="minorEastAsia" w:eastAsiaTheme="minorEastAsia"/>
          <w:sz w:val="22"/>
          <w:szCs w:val="22"/>
        </w:rPr>
        <w:t>2.合同签订地点：</w:t>
      </w:r>
      <w:r>
        <w:rPr>
          <w:rFonts w:hint="eastAsia" w:cs="仿宋_GB2312" w:asciiTheme="minorEastAsia" w:hAnsiTheme="minorEastAsia" w:eastAsiaTheme="minorEastAsia"/>
          <w:sz w:val="22"/>
          <w:szCs w:val="22"/>
          <w:u w:val="single"/>
        </w:rPr>
        <w:t xml:space="preserve">                                {合同签订地点}</w:t>
      </w:r>
    </w:p>
    <w:p>
      <w:pPr>
        <w:pStyle w:val="2"/>
        <w:spacing w:line="560" w:lineRule="exact"/>
        <w:ind w:firstLine="440" w:firstLineChars="200"/>
        <w:jc w:val="both"/>
        <w:rPr>
          <w:rFonts w:cs="仿宋_GB2312" w:asciiTheme="minorEastAsia" w:hAnsiTheme="minorEastAsia" w:eastAsiaTheme="minorEastAsia"/>
          <w:sz w:val="22"/>
          <w:szCs w:val="22"/>
        </w:rPr>
        <w:pPrChange w:id="17" w:author="LY" w:date="2024-04-21T22:38:15Z">
          <w:pPr>
            <w:pStyle w:val="2"/>
            <w:spacing w:line="560" w:lineRule="exact"/>
            <w:ind w:firstLine="640"/>
            <w:jc w:val="both"/>
          </w:pPr>
        </w:pPrChange>
      </w:pPr>
      <w:r>
        <w:rPr>
          <w:rFonts w:hint="eastAsia" w:cs="仿宋_GB2312" w:asciiTheme="minorEastAsia" w:hAnsiTheme="minorEastAsia" w:eastAsiaTheme="minorEastAsia"/>
          <w:sz w:val="22"/>
          <w:szCs w:val="22"/>
        </w:rPr>
        <w:t>3.合同份数：合同一式</w:t>
      </w:r>
      <w:r>
        <w:rPr>
          <w:rFonts w:hint="eastAsia" w:cs="仿宋_GB2312" w:asciiTheme="minorEastAsia" w:hAnsiTheme="minorEastAsia" w:eastAsiaTheme="minorEastAsia"/>
          <w:sz w:val="22"/>
          <w:szCs w:val="22"/>
          <w:u w:val="single"/>
        </w:rPr>
        <w:t>{合同份数}</w:t>
      </w:r>
      <w:r>
        <w:rPr>
          <w:rFonts w:hint="eastAsia" w:cs="仿宋_GB2312" w:asciiTheme="minorEastAsia" w:hAnsiTheme="minorEastAsia" w:eastAsiaTheme="minorEastAsia"/>
          <w:sz w:val="22"/>
          <w:szCs w:val="22"/>
        </w:rPr>
        <w:t>份，甲方</w:t>
      </w:r>
      <w:r>
        <w:rPr>
          <w:rFonts w:hint="eastAsia" w:cs="仿宋_GB2312" w:asciiTheme="minorEastAsia" w:hAnsiTheme="minorEastAsia" w:eastAsiaTheme="minorEastAsia"/>
          <w:sz w:val="22"/>
          <w:szCs w:val="22"/>
          <w:u w:val="single"/>
        </w:rPr>
        <w:t>{甲方份数}</w:t>
      </w:r>
      <w:r>
        <w:rPr>
          <w:rFonts w:hint="eastAsia" w:cs="仿宋_GB2312" w:asciiTheme="minorEastAsia" w:hAnsiTheme="minorEastAsia" w:eastAsiaTheme="minorEastAsia"/>
          <w:sz w:val="22"/>
          <w:szCs w:val="22"/>
        </w:rPr>
        <w:t>份，乙方</w:t>
      </w:r>
      <w:r>
        <w:rPr>
          <w:rFonts w:hint="eastAsia" w:cs="仿宋_GB2312" w:asciiTheme="minorEastAsia" w:hAnsiTheme="minorEastAsia" w:eastAsiaTheme="minorEastAsia"/>
          <w:sz w:val="22"/>
          <w:szCs w:val="22"/>
          <w:u w:val="single"/>
        </w:rPr>
        <w:t>{乙方份数}</w:t>
      </w:r>
      <w:r>
        <w:rPr>
          <w:rFonts w:hint="eastAsia" w:cs="仿宋_GB2312" w:asciiTheme="minorEastAsia" w:hAnsiTheme="minorEastAsia" w:eastAsiaTheme="minorEastAsia"/>
          <w:sz w:val="22"/>
          <w:szCs w:val="22"/>
        </w:rPr>
        <w:t>份，教育行政部门一份。</w:t>
      </w:r>
    </w:p>
    <w:p>
      <w:pPr>
        <w:pStyle w:val="2"/>
        <w:spacing w:line="560" w:lineRule="exact"/>
        <w:ind w:firstLine="440" w:firstLineChars="200"/>
        <w:jc w:val="both"/>
        <w:rPr>
          <w:rFonts w:cs="仿宋_GB2312" w:asciiTheme="minorEastAsia" w:hAnsiTheme="minorEastAsia" w:eastAsiaTheme="minorEastAsia"/>
          <w:sz w:val="22"/>
          <w:szCs w:val="22"/>
        </w:rPr>
        <w:pPrChange w:id="18" w:author="LY" w:date="2024-04-21T22:38:15Z">
          <w:pPr>
            <w:pStyle w:val="2"/>
            <w:spacing w:line="560" w:lineRule="exact"/>
            <w:ind w:firstLine="638" w:firstLineChars="290"/>
            <w:jc w:val="both"/>
          </w:pPr>
        </w:pPrChange>
      </w:pPr>
      <w:r>
        <w:rPr>
          <w:rFonts w:hint="eastAsia" w:cs="仿宋_GB2312" w:asciiTheme="minorEastAsia" w:hAnsiTheme="minorEastAsia" w:eastAsiaTheme="minorEastAsia"/>
          <w:sz w:val="22"/>
          <w:szCs w:val="22"/>
        </w:rPr>
        <w:t>4.本合同经双方法定代表人签字并加盖公章后生效。</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十五、其他条款</w:t>
      </w:r>
    </w:p>
    <w:p>
      <w:pPr>
        <w:spacing w:line="560" w:lineRule="exact"/>
        <w:ind w:firstLine="440" w:firstLineChars="200"/>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本合同如有未尽事宜，双方协商签订书面补充协议。补充协议作为本合同的组成部分，与本合同具有同等法律效力。</w:t>
      </w:r>
    </w:p>
    <w:p>
      <w:pPr>
        <w:spacing w:line="560" w:lineRule="exact"/>
        <w:ind w:firstLine="440" w:firstLineChars="200"/>
        <w:rPr>
          <w:rFonts w:cs="仿宋_GB2312" w:asciiTheme="minorEastAsia" w:hAnsiTheme="minorEastAsia" w:eastAsiaTheme="minorEastAsia"/>
          <w:sz w:val="22"/>
          <w:szCs w:val="22"/>
          <w:shd w:val="clear" w:color="auto" w:fill="FFFFFF"/>
        </w:rPr>
      </w:pPr>
    </w:p>
    <w:p>
      <w:pPr>
        <w:spacing w:line="560" w:lineRule="exact"/>
        <w:rPr>
          <w:rFonts w:cs="仿宋_GB2312" w:asciiTheme="minorEastAsia" w:hAnsiTheme="minorEastAsia" w:eastAsiaTheme="minorEastAsia"/>
          <w:kern w:val="0"/>
          <w:sz w:val="22"/>
          <w:szCs w:val="22"/>
          <w:shd w:val="clear" w:color="auto" w:fill="FFFFFF"/>
        </w:rPr>
      </w:pPr>
      <w:r>
        <w:rPr>
          <w:rFonts w:hint="eastAsia" w:cs="仿宋_GB2312" w:asciiTheme="minorEastAsia" w:hAnsiTheme="minorEastAsia" w:eastAsiaTheme="minorEastAsia"/>
          <w:kern w:val="0"/>
          <w:sz w:val="22"/>
          <w:szCs w:val="22"/>
          <w:shd w:val="clear" w:color="auto" w:fill="FFFFFF"/>
        </w:rPr>
        <w:t>{甲方（公章）}                                 {乙方（公章）}</w:t>
      </w:r>
    </w:p>
    <w:p>
      <w:pPr>
        <w:spacing w:line="560" w:lineRule="exact"/>
        <w:rPr>
          <w:rFonts w:cs="仿宋" w:asciiTheme="minorEastAsia" w:hAnsiTheme="minorEastAsia" w:eastAsiaTheme="minorEastAsia"/>
          <w:sz w:val="22"/>
          <w:szCs w:val="22"/>
        </w:rPr>
      </w:pPr>
      <w:r>
        <w:rPr>
          <w:rFonts w:hint="eastAsia" w:cs="仿宋_GB2312" w:asciiTheme="minorEastAsia" w:hAnsiTheme="minorEastAsia" w:eastAsiaTheme="minorEastAsia"/>
          <w:kern w:val="0"/>
          <w:sz w:val="22"/>
          <w:szCs w:val="22"/>
          <w:shd w:val="clear" w:color="auto" w:fill="FFFFFF"/>
        </w:rPr>
        <w:t>法定代表人/代理人（签字）：{法定代表人/代理人签字}                    法定代表人/代理人（签字）：{法定代表人/代理人签字}</w:t>
      </w:r>
    </w:p>
    <w:p>
      <w:pPr>
        <w:spacing w:line="560" w:lineRule="exact"/>
        <w:rPr>
          <w:rFonts w:cs="仿宋_GB2312" w:asciiTheme="minorEastAsia" w:hAnsiTheme="minorEastAsia" w:eastAsiaTheme="minorEastAsia"/>
          <w:kern w:val="0"/>
          <w:sz w:val="22"/>
          <w:szCs w:val="22"/>
          <w:shd w:val="clear" w:color="auto" w:fill="FFFFFF"/>
        </w:rPr>
      </w:pPr>
      <w:r>
        <w:rPr>
          <w:rFonts w:hint="eastAsia" w:cs="仿宋_GB2312" w:asciiTheme="minorEastAsia" w:hAnsiTheme="minorEastAsia" w:eastAsiaTheme="minorEastAsia"/>
          <w:kern w:val="0"/>
          <w:sz w:val="22"/>
          <w:szCs w:val="22"/>
          <w:shd w:val="clear" w:color="auto" w:fill="FFFFFF"/>
        </w:rPr>
        <w:t>账户：{账户信息}</w:t>
      </w:r>
    </w:p>
    <w:p>
      <w:pPr>
        <w:spacing w:line="560" w:lineRule="exact"/>
        <w:rPr>
          <w:rFonts w:cs="仿宋_GB2312" w:asciiTheme="minorEastAsia" w:hAnsiTheme="minorEastAsia" w:eastAsiaTheme="minorEastAsia"/>
          <w:kern w:val="0"/>
          <w:sz w:val="22"/>
          <w:szCs w:val="22"/>
          <w:shd w:val="clear" w:color="auto" w:fill="FFFFFF"/>
        </w:rPr>
      </w:pPr>
      <w:r>
        <w:rPr>
          <w:rFonts w:hint="eastAsia" w:cs="仿宋_GB2312" w:asciiTheme="minorEastAsia" w:hAnsiTheme="minorEastAsia" w:eastAsiaTheme="minorEastAsia"/>
          <w:kern w:val="0"/>
          <w:sz w:val="22"/>
          <w:szCs w:val="22"/>
          <w:shd w:val="clear" w:color="auto" w:fill="FFFFFF"/>
        </w:rPr>
        <w:t>开户行：{开户行}</w:t>
      </w:r>
    </w:p>
    <w:p>
      <w:pPr>
        <w:spacing w:line="560" w:lineRule="exact"/>
        <w:rPr>
          <w:rFonts w:cs="仿宋_GB2312" w:asciiTheme="minorEastAsia" w:hAnsiTheme="minorEastAsia" w:eastAsiaTheme="minorEastAsia"/>
          <w:kern w:val="0"/>
          <w:sz w:val="22"/>
          <w:szCs w:val="22"/>
          <w:shd w:val="clear" w:color="auto" w:fill="FFFFFF"/>
        </w:rPr>
      </w:pPr>
      <w:r>
        <w:rPr>
          <w:rFonts w:hint="eastAsia" w:cs="仿宋_GB2312" w:asciiTheme="minorEastAsia" w:hAnsiTheme="minorEastAsia" w:eastAsiaTheme="minorEastAsia"/>
          <w:kern w:val="0"/>
          <w:sz w:val="22"/>
          <w:szCs w:val="22"/>
          <w:shd w:val="clear" w:color="auto" w:fill="FFFFFF"/>
        </w:rPr>
        <w:t>纳税人识别号：{纳税人识别号}</w:t>
      </w:r>
    </w:p>
    <w:p>
      <w:pPr>
        <w:spacing w:line="560" w:lineRule="exact"/>
        <w:rPr>
          <w:rFonts w:cs="仿宋_GB2312" w:asciiTheme="minorEastAsia" w:hAnsiTheme="minorEastAsia" w:eastAsiaTheme="minorEastAsia"/>
          <w:kern w:val="0"/>
          <w:sz w:val="22"/>
          <w:szCs w:val="22"/>
          <w:shd w:val="clear" w:color="auto" w:fill="FFFFFF"/>
        </w:rPr>
      </w:pPr>
      <w:r>
        <w:rPr>
          <w:rFonts w:hint="eastAsia" w:cs="仿宋_GB2312" w:asciiTheme="minorEastAsia" w:hAnsiTheme="minorEastAsia" w:eastAsiaTheme="minorEastAsia"/>
          <w:kern w:val="0"/>
          <w:sz w:val="22"/>
          <w:szCs w:val="22"/>
          <w:shd w:val="clear" w:color="auto" w:fill="FFFFFF"/>
        </w:rPr>
        <w:t>地址：{地址}</w:t>
      </w:r>
    </w:p>
    <w:p>
      <w:pPr>
        <w:spacing w:line="560" w:lineRule="exact"/>
        <w:rPr>
          <w:rFonts w:cs="仿宋_GB2312" w:asciiTheme="minorEastAsia" w:hAnsiTheme="minorEastAsia" w:eastAsiaTheme="minorEastAsia"/>
          <w:kern w:val="0"/>
          <w:sz w:val="22"/>
          <w:szCs w:val="22"/>
          <w:shd w:val="clear" w:color="auto" w:fill="FFFFFF"/>
        </w:rPr>
      </w:pPr>
      <w:r>
        <w:rPr>
          <w:rFonts w:hint="eastAsia" w:cs="仿宋_GB2312" w:asciiTheme="minorEastAsia" w:hAnsiTheme="minorEastAsia" w:eastAsiaTheme="minorEastAsia"/>
          <w:kern w:val="0"/>
          <w:sz w:val="22"/>
          <w:szCs w:val="22"/>
          <w:shd w:val="clear" w:color="auto" w:fill="FFFFFF"/>
        </w:rPr>
        <w:t>联系人：{联系人姓名}                            联系人：{联系人姓名}</w:t>
      </w:r>
    </w:p>
    <w:p>
      <w:pPr>
        <w:spacing w:line="560" w:lineRule="exact"/>
        <w:rPr>
          <w:rFonts w:cs="仿宋_GB2312" w:asciiTheme="minorEastAsia" w:hAnsiTheme="minorEastAsia" w:eastAsiaTheme="minorEastAsia"/>
          <w:kern w:val="0"/>
          <w:sz w:val="22"/>
          <w:szCs w:val="22"/>
          <w:shd w:val="clear" w:color="auto" w:fill="FFFFFF"/>
        </w:rPr>
      </w:pPr>
      <w:r>
        <w:rPr>
          <w:rFonts w:hint="eastAsia" w:cs="仿宋_GB2312" w:asciiTheme="minorEastAsia" w:hAnsiTheme="minorEastAsia" w:eastAsiaTheme="minorEastAsia"/>
          <w:kern w:val="0"/>
          <w:sz w:val="22"/>
          <w:szCs w:val="22"/>
          <w:shd w:val="clear" w:color="auto" w:fill="FFFFFF"/>
        </w:rPr>
        <w:t xml:space="preserve">联系电话：{联系电话}  </w:t>
        <w:br/>
        <w:t>联系电话：{联系电话}</w:t>
      </w:r>
    </w:p>
    <w:p>
      <w:pPr>
        <w:rPr>
          <w:rFonts w:asciiTheme="minorEastAsia" w:hAnsiTheme="minorEastAsia" w:eastAsiaTheme="minorEastAsia"/>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方正小标宋简体">
    <w:altName w:val="方正舒体"/>
    <w:panose1 w:val="00000000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ESI仿宋-GB13000">
    <w:altName w:val="仿宋"/>
    <w:panose1 w:val="00000000000000000000"/>
    <w:charset w:val="86"/>
    <w:family w:val="auto"/>
    <w:pitch w:val="default"/>
    <w:sig w:usb0="00000000" w:usb1="00000000"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方正黑体_GBK">
    <w:altName w:val="微软雅黑"/>
    <w:panose1 w:val="00000000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Y">
    <w15:presenceInfo w15:providerId="WPS Office" w15:userId="73036049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4NjI5OTBmMDM1ODFlMDkzNDFlZTFiMWNhZWU5ZTMifQ=="/>
  </w:docVars>
  <w:rsids>
    <w:rsidRoot w:val="00E37D44"/>
    <w:rsid w:val="000B2C66"/>
    <w:rsid w:val="00162CA4"/>
    <w:rsid w:val="009D6C0D"/>
    <w:rsid w:val="00D3375B"/>
    <w:rsid w:val="00E37D44"/>
    <w:rsid w:val="00F90B50"/>
    <w:rsid w:val="058A2D95"/>
    <w:rsid w:val="528502BB"/>
    <w:rsid w:val="5403614D"/>
    <w:rsid w:val="64875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99"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0"/>
    <w:qFormat/>
    <w:uiPriority w:val="0"/>
    <w:pPr>
      <w:jc w:val="left"/>
    </w:pPr>
  </w:style>
  <w:style w:type="paragraph" w:styleId="3">
    <w:name w:val="Body Text Indent"/>
    <w:basedOn w:val="1"/>
    <w:link w:val="12"/>
    <w:semiHidden/>
    <w:unhideWhenUsed/>
    <w:uiPriority w:val="99"/>
    <w:pPr>
      <w:spacing w:after="120"/>
      <w:ind w:left="420" w:leftChars="200"/>
    </w:pPr>
  </w:style>
  <w:style w:type="paragraph" w:styleId="4">
    <w:name w:val="footer"/>
    <w:basedOn w:val="1"/>
    <w:link w:val="17"/>
    <w:autoRedefine/>
    <w:unhideWhenUsed/>
    <w:qFormat/>
    <w:uiPriority w:val="99"/>
    <w:pPr>
      <w:tabs>
        <w:tab w:val="center" w:pos="4153"/>
        <w:tab w:val="right" w:pos="8306"/>
      </w:tabs>
      <w:snapToGrid w:val="0"/>
      <w:jc w:val="left"/>
    </w:pPr>
    <w:rPr>
      <w:sz w:val="18"/>
      <w:szCs w:val="18"/>
    </w:rPr>
  </w:style>
  <w:style w:type="paragraph" w:styleId="5">
    <w:name w:val="header"/>
    <w:basedOn w:val="1"/>
    <w:link w:val="16"/>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Body Text Indent 3"/>
    <w:basedOn w:val="1"/>
    <w:link w:val="11"/>
    <w:qFormat/>
    <w:uiPriority w:val="0"/>
    <w:pPr>
      <w:spacing w:after="120"/>
      <w:ind w:left="420" w:leftChars="200"/>
    </w:pPr>
    <w:rPr>
      <w:sz w:val="16"/>
      <w:szCs w:val="16"/>
    </w:rPr>
  </w:style>
  <w:style w:type="paragraph" w:styleId="7">
    <w:name w:val="Body Text First Indent 2"/>
    <w:basedOn w:val="3"/>
    <w:link w:val="13"/>
    <w:qFormat/>
    <w:uiPriority w:val="99"/>
    <w:pPr>
      <w:ind w:firstLine="420" w:firstLineChars="200"/>
    </w:pPr>
  </w:style>
  <w:style w:type="character" w:customStyle="1" w:styleId="10">
    <w:name w:val="批注文字 Char"/>
    <w:basedOn w:val="9"/>
    <w:link w:val="2"/>
    <w:uiPriority w:val="0"/>
    <w:rPr>
      <w:rFonts w:ascii="Times New Roman" w:hAnsi="Times New Roman" w:eastAsia="宋体" w:cs="Times New Roman"/>
      <w:szCs w:val="24"/>
    </w:rPr>
  </w:style>
  <w:style w:type="character" w:customStyle="1" w:styleId="11">
    <w:name w:val="正文文本缩进 3 Char"/>
    <w:basedOn w:val="9"/>
    <w:link w:val="6"/>
    <w:uiPriority w:val="0"/>
    <w:rPr>
      <w:rFonts w:ascii="Times New Roman" w:hAnsi="Times New Roman" w:eastAsia="宋体" w:cs="Times New Roman"/>
      <w:sz w:val="16"/>
      <w:szCs w:val="16"/>
    </w:rPr>
  </w:style>
  <w:style w:type="character" w:customStyle="1" w:styleId="12">
    <w:name w:val="正文文本缩进 Char"/>
    <w:basedOn w:val="9"/>
    <w:link w:val="3"/>
    <w:semiHidden/>
    <w:uiPriority w:val="99"/>
    <w:rPr>
      <w:rFonts w:ascii="Times New Roman" w:hAnsi="Times New Roman" w:eastAsia="宋体" w:cs="Times New Roman"/>
      <w:szCs w:val="24"/>
    </w:rPr>
  </w:style>
  <w:style w:type="character" w:customStyle="1" w:styleId="13">
    <w:name w:val="正文首行缩进 2 Char"/>
    <w:basedOn w:val="12"/>
    <w:link w:val="7"/>
    <w:uiPriority w:val="99"/>
    <w:rPr>
      <w:rFonts w:ascii="Times New Roman" w:hAnsi="Times New Roman" w:eastAsia="宋体" w:cs="Times New Roman"/>
      <w:szCs w:val="24"/>
    </w:rPr>
  </w:style>
  <w:style w:type="paragraph" w:customStyle="1" w:styleId="14">
    <w:name w:val="样式"/>
    <w:autoRedefine/>
    <w:qFormat/>
    <w:uiPriority w:val="0"/>
    <w:pPr>
      <w:widowControl w:val="0"/>
      <w:autoSpaceDE w:val="0"/>
      <w:autoSpaceDN w:val="0"/>
      <w:adjustRightInd w:val="0"/>
    </w:pPr>
    <w:rPr>
      <w:rFonts w:ascii="宋体" w:hAnsi="宋体" w:eastAsia="宋体" w:cs="宋体"/>
      <w:kern w:val="0"/>
      <w:sz w:val="24"/>
      <w:szCs w:val="24"/>
      <w:lang w:val="en-US" w:eastAsia="zh-CN" w:bidi="ar-SA"/>
    </w:rPr>
  </w:style>
  <w:style w:type="paragraph" w:customStyle="1" w:styleId="15">
    <w:name w:val="楷体粗正文文字"/>
    <w:basedOn w:val="1"/>
    <w:next w:val="6"/>
    <w:autoRedefine/>
    <w:qFormat/>
    <w:uiPriority w:val="0"/>
    <w:pPr>
      <w:snapToGrid w:val="0"/>
      <w:spacing w:line="480" w:lineRule="exact"/>
      <w:ind w:firstLine="560"/>
    </w:pPr>
    <w:rPr>
      <w:sz w:val="28"/>
    </w:rPr>
  </w:style>
  <w:style w:type="character" w:customStyle="1" w:styleId="16">
    <w:name w:val="页眉 Char"/>
    <w:basedOn w:val="9"/>
    <w:link w:val="5"/>
    <w:autoRedefine/>
    <w:uiPriority w:val="99"/>
    <w:rPr>
      <w:rFonts w:ascii="Times New Roman" w:hAnsi="Times New Roman" w:eastAsia="宋体" w:cs="Times New Roman"/>
      <w:sz w:val="18"/>
      <w:szCs w:val="18"/>
    </w:rPr>
  </w:style>
  <w:style w:type="character" w:customStyle="1" w:styleId="17">
    <w:name w:val="页脚 Char"/>
    <w:basedOn w:val="9"/>
    <w:link w:val="4"/>
    <w:autoRedefine/>
    <w:qFormat/>
    <w:uiPriority w:val="99"/>
    <w:rPr>
      <w:rFonts w:ascii="Times New Roman" w:hAnsi="Times New Roman" w:eastAsia="宋体" w:cs="Times New Roman"/>
      <w:sz w:val="18"/>
      <w:szCs w:val="18"/>
    </w:rPr>
  </w:style>
  <w:style w:type="character" w:customStyle="1" w:styleId="18">
    <w:name w:val="NormalCharacter"/>
    <w:autoRedefine/>
    <w:qFormat/>
    <w:uiPriority w:val="0"/>
  </w:style>
  <w:style w:type="paragraph" w:customStyle="1" w:styleId="19">
    <w:name w:val="UserStyle_0"/>
    <w:autoRedefine/>
    <w:uiPriority w:val="0"/>
    <w:pPr>
      <w:textAlignment w:val="baseline"/>
    </w:pPr>
    <w:rPr>
      <w:rFonts w:ascii="宋体" w:hAnsi="宋体" w:eastAsia="宋体" w:cs="Times New Roman"/>
      <w:kern w:val="0"/>
      <w:sz w:val="24"/>
      <w:szCs w:val="24"/>
      <w:lang w:val="en-US" w:eastAsia="zh-CN" w:bidi="ar-SA"/>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10</Pages>
  <Words>903</Words>
  <Characters>5152</Characters>
  <Lines>42</Lines>
  <Paragraphs>12</Paragraphs>
  <TotalTime>99</TotalTime>
  <ScaleCrop>false</ScaleCrop>
  <LinksUpToDate>false</LinksUpToDate>
  <CharactersWithSpaces>6043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2024-03-05T03:22:00Z</dcterms:created>
  <dc:creator>lenovo</dc:creator>
  <cp:lastModifiedBy>LY</cp:lastModifiedBy>
  <dcterms:modified xsi:type="dcterms:W3CDTF">2024-04-21T21:48:40Z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F4102992357D4167A8A115578165B1E3_12</vt:lpwstr>
  </property>
</Properties>
</file>